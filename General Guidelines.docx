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BE43E" w14:textId="038D9062" w:rsidR="00D56D85" w:rsidRPr="00135C17" w:rsidRDefault="00D56D85" w:rsidP="00074501">
      <w:pPr>
        <w:spacing w:after="0" w:line="240" w:lineRule="auto"/>
        <w:ind w:right="-90"/>
        <w:rPr>
          <w:sz w:val="24"/>
          <w:szCs w:val="24"/>
          <w:rtl/>
          <w:lang w:bidi="ar-LB"/>
        </w:rPr>
      </w:pPr>
    </w:p>
    <w:p w14:paraId="6BB9EE0B" w14:textId="5191CCDC" w:rsidR="00946590" w:rsidRPr="00135C17" w:rsidRDefault="001E6FFF" w:rsidP="00074501">
      <w:pPr>
        <w:bidi/>
        <w:jc w:val="center"/>
      </w:pPr>
      <w:r w:rsidRPr="00135C17">
        <w:rPr>
          <w:rFonts w:asciiTheme="majorBidi" w:hAnsiTheme="majorBidi" w:cs="Times New Roman"/>
          <w:b/>
          <w:bCs/>
          <w:sz w:val="32"/>
          <w:szCs w:val="32"/>
          <w:rtl/>
        </w:rPr>
        <w:t>إرشاداتٌ للباحثينِ لإعدادِ الأوراقِ العلمية</w:t>
      </w:r>
    </w:p>
    <w:p w14:paraId="312E70FE" w14:textId="77777777" w:rsidR="00B9505C" w:rsidRPr="00135C17" w:rsidRDefault="00B9505C" w:rsidP="00E35396">
      <w:pPr>
        <w:bidi/>
        <w:jc w:val="both"/>
        <w:rPr>
          <w:rFonts w:asciiTheme="majorBidi" w:hAnsiTheme="majorBidi" w:cstheme="majorBidi"/>
          <w:sz w:val="20"/>
          <w:szCs w:val="20"/>
          <w:rtl/>
        </w:rPr>
      </w:pPr>
    </w:p>
    <w:p w14:paraId="03848C97" w14:textId="77777777" w:rsidR="00074501" w:rsidRPr="00135C17" w:rsidRDefault="00074501" w:rsidP="00A32B60">
      <w:pPr>
        <w:bidi/>
        <w:rPr>
          <w:rFonts w:asciiTheme="majorBidi" w:hAnsiTheme="majorBidi" w:cstheme="majorBidi"/>
          <w:b/>
          <w:bCs/>
          <w:sz w:val="28"/>
          <w:szCs w:val="28"/>
          <w:rtl/>
          <w:lang w:bidi="ar-LB"/>
        </w:rPr>
      </w:pPr>
    </w:p>
    <w:p w14:paraId="271406E0" w14:textId="57FF985A" w:rsidR="00E35396" w:rsidRPr="00135C17" w:rsidRDefault="00074501" w:rsidP="00074501">
      <w:pPr>
        <w:bidi/>
        <w:rPr>
          <w:rFonts w:asciiTheme="majorBidi" w:hAnsiTheme="majorBidi" w:cstheme="majorBidi"/>
          <w:sz w:val="28"/>
          <w:szCs w:val="28"/>
          <w:rtl/>
        </w:rPr>
      </w:pPr>
      <w:r w:rsidRPr="00135C17">
        <w:rPr>
          <w:rFonts w:asciiTheme="majorBidi" w:hAnsiTheme="majorBidi" w:cstheme="majorBidi" w:hint="cs"/>
          <w:b/>
          <w:bCs/>
          <w:sz w:val="28"/>
          <w:szCs w:val="28"/>
          <w:rtl/>
          <w:lang w:bidi="ar-LB"/>
        </w:rPr>
        <w:t>أنواع الأوراق</w:t>
      </w:r>
      <w:r w:rsidRPr="00135C17">
        <w:rPr>
          <w:rFonts w:asciiTheme="majorBidi" w:hAnsiTheme="majorBidi" w:cstheme="majorBidi" w:hint="cs"/>
          <w:sz w:val="28"/>
          <w:szCs w:val="28"/>
          <w:rtl/>
          <w:lang w:bidi="ar-LB"/>
        </w:rPr>
        <w:t xml:space="preserve">: </w:t>
      </w:r>
      <w:r w:rsidR="00E35396" w:rsidRPr="00135C17">
        <w:rPr>
          <w:rFonts w:asciiTheme="majorBidi" w:hAnsiTheme="majorBidi" w:cstheme="majorBidi" w:hint="cs"/>
          <w:sz w:val="28"/>
          <w:szCs w:val="28"/>
          <w:rtl/>
        </w:rPr>
        <w:t>يتمّ</w:t>
      </w:r>
      <w:r w:rsidR="00E35396" w:rsidRPr="00135C17">
        <w:rPr>
          <w:rFonts w:asciiTheme="majorBidi" w:hAnsiTheme="majorBidi" w:cstheme="majorBidi"/>
          <w:sz w:val="28"/>
          <w:szCs w:val="28"/>
          <w:rtl/>
        </w:rPr>
        <w:t xml:space="preserve"> تصنيفُ الأوراقِ إلى مجموعتينِ رئيسيتين</w:t>
      </w:r>
      <w:r w:rsidR="00E35396" w:rsidRPr="00135C17">
        <w:rPr>
          <w:rFonts w:asciiTheme="majorBidi" w:hAnsiTheme="majorBidi" w:cstheme="majorBidi"/>
          <w:sz w:val="28"/>
          <w:szCs w:val="28"/>
        </w:rPr>
        <w:t>:</w:t>
      </w:r>
    </w:p>
    <w:p w14:paraId="15B6B771" w14:textId="77777777" w:rsidR="00C71DE9" w:rsidRPr="00135C17" w:rsidRDefault="00C71DE9" w:rsidP="00C71DE9">
      <w:pPr>
        <w:bidi/>
        <w:rPr>
          <w:rFonts w:asciiTheme="majorBidi" w:hAnsiTheme="majorBidi" w:cstheme="majorBidi"/>
          <w:sz w:val="28"/>
          <w:szCs w:val="28"/>
          <w:rtl/>
        </w:rPr>
      </w:pPr>
    </w:p>
    <w:p w14:paraId="62705665" w14:textId="59B073B4" w:rsidR="00E35396" w:rsidRPr="00135C17" w:rsidRDefault="00E35396" w:rsidP="00E35396">
      <w:pPr>
        <w:pStyle w:val="ListParagraph"/>
        <w:numPr>
          <w:ilvl w:val="0"/>
          <w:numId w:val="23"/>
        </w:numPr>
        <w:bidi/>
        <w:rPr>
          <w:rFonts w:asciiTheme="majorBidi" w:hAnsiTheme="majorBidi" w:cstheme="majorBidi"/>
          <w:sz w:val="28"/>
          <w:szCs w:val="28"/>
          <w:rtl/>
        </w:rPr>
      </w:pPr>
      <w:bookmarkStart w:id="0" w:name="_Hlk191303002"/>
      <w:r w:rsidRPr="00135C17">
        <w:rPr>
          <w:rFonts w:asciiTheme="majorBidi" w:hAnsiTheme="majorBidi" w:cstheme="majorBidi"/>
          <w:b/>
          <w:bCs/>
          <w:sz w:val="28"/>
          <w:szCs w:val="28"/>
          <w:rtl/>
        </w:rPr>
        <w:t>الأوراق النظريّة أو التفكريّة أو أوراق الموقف الأكاديمي</w:t>
      </w:r>
      <w:r w:rsidR="00950134">
        <w:rPr>
          <w:rFonts w:asciiTheme="majorBidi" w:hAnsiTheme="majorBidi" w:cstheme="majorBidi" w:hint="cs"/>
          <w:b/>
          <w:bCs/>
          <w:sz w:val="28"/>
          <w:szCs w:val="28"/>
          <w:rtl/>
        </w:rPr>
        <w:t>ّ</w:t>
      </w:r>
    </w:p>
    <w:bookmarkEnd w:id="0"/>
    <w:p w14:paraId="4AEA3EFA" w14:textId="2FB3D3B3" w:rsidR="00E35396" w:rsidRPr="00135C17" w:rsidRDefault="00E35396" w:rsidP="00A32B60">
      <w:pPr>
        <w:bidi/>
        <w:ind w:firstLine="720"/>
        <w:rPr>
          <w:rFonts w:asciiTheme="majorBidi" w:hAnsiTheme="majorBidi" w:cstheme="majorBidi"/>
          <w:sz w:val="28"/>
          <w:szCs w:val="28"/>
          <w:rtl/>
        </w:rPr>
      </w:pPr>
      <w:r w:rsidRPr="00135C17">
        <w:rPr>
          <w:rFonts w:asciiTheme="majorBidi" w:hAnsiTheme="majorBidi" w:cstheme="majorBidi"/>
          <w:sz w:val="28"/>
          <w:szCs w:val="28"/>
          <w:rtl/>
        </w:rPr>
        <w:t xml:space="preserve">تركزُ على التحليلِ </w:t>
      </w:r>
      <w:r w:rsidR="00E904ED" w:rsidRPr="00135C17">
        <w:rPr>
          <w:rFonts w:asciiTheme="majorBidi" w:hAnsiTheme="majorBidi" w:cstheme="majorBidi" w:hint="cs"/>
          <w:sz w:val="28"/>
          <w:szCs w:val="28"/>
          <w:rtl/>
        </w:rPr>
        <w:t>النظري</w:t>
      </w:r>
      <w:r w:rsidRPr="00135C17">
        <w:rPr>
          <w:rFonts w:asciiTheme="majorBidi" w:hAnsiTheme="majorBidi" w:cstheme="majorBidi"/>
          <w:sz w:val="28"/>
          <w:szCs w:val="28"/>
          <w:rtl/>
        </w:rPr>
        <w:t>ّ</w:t>
      </w:r>
      <w:r w:rsidR="00E904ED" w:rsidRPr="00135C17">
        <w:rPr>
          <w:rFonts w:asciiTheme="majorBidi" w:hAnsiTheme="majorBidi" w:cstheme="majorBidi"/>
          <w:sz w:val="28"/>
          <w:szCs w:val="28"/>
        </w:rPr>
        <w:t xml:space="preserve"> </w:t>
      </w:r>
      <w:r w:rsidR="00E904ED" w:rsidRPr="00135C17">
        <w:rPr>
          <w:rFonts w:asciiTheme="majorBidi" w:hAnsiTheme="majorBidi" w:cstheme="majorBidi" w:hint="cs"/>
          <w:sz w:val="28"/>
          <w:szCs w:val="28"/>
          <w:rtl/>
        </w:rPr>
        <w:t>أ</w:t>
      </w:r>
      <w:r w:rsidR="00E904ED" w:rsidRPr="00135C17">
        <w:rPr>
          <w:rFonts w:asciiTheme="majorBidi" w:hAnsiTheme="majorBidi" w:cstheme="majorBidi" w:hint="cs"/>
          <w:sz w:val="28"/>
          <w:szCs w:val="28"/>
          <w:rtl/>
          <w:lang w:bidi="ar-LB"/>
        </w:rPr>
        <w:t>و</w:t>
      </w:r>
      <w:r w:rsidRPr="00135C17">
        <w:rPr>
          <w:rFonts w:asciiTheme="majorBidi" w:hAnsiTheme="majorBidi" w:cstheme="majorBidi"/>
          <w:sz w:val="28"/>
          <w:szCs w:val="28"/>
          <w:rtl/>
        </w:rPr>
        <w:t>التأملِ النقديّ</w:t>
      </w:r>
      <w:r w:rsidR="00E904ED" w:rsidRPr="00135C17">
        <w:rPr>
          <w:rFonts w:asciiTheme="majorBidi" w:hAnsiTheme="majorBidi" w:cstheme="majorBidi" w:hint="cs"/>
          <w:sz w:val="28"/>
          <w:szCs w:val="28"/>
          <w:rtl/>
        </w:rPr>
        <w:t xml:space="preserve"> </w:t>
      </w:r>
      <w:r w:rsidRPr="00135C17">
        <w:rPr>
          <w:rFonts w:asciiTheme="majorBidi" w:hAnsiTheme="majorBidi" w:cstheme="majorBidi"/>
          <w:sz w:val="28"/>
          <w:szCs w:val="28"/>
          <w:rtl/>
        </w:rPr>
        <w:t>أو الدفاعِ عن موقفٍ أكاديميّ</w:t>
      </w:r>
      <w:r w:rsidRPr="00135C17">
        <w:rPr>
          <w:rFonts w:asciiTheme="majorBidi" w:hAnsiTheme="majorBidi" w:cstheme="majorBidi"/>
          <w:sz w:val="28"/>
          <w:szCs w:val="28"/>
        </w:rPr>
        <w:t>.</w:t>
      </w:r>
    </w:p>
    <w:p w14:paraId="5F321CD8" w14:textId="2559DBBA" w:rsidR="00E35396" w:rsidRPr="00135C17" w:rsidRDefault="00E35396" w:rsidP="00E35396">
      <w:pPr>
        <w:pStyle w:val="ListParagraph"/>
        <w:numPr>
          <w:ilvl w:val="0"/>
          <w:numId w:val="23"/>
        </w:numPr>
        <w:bidi/>
        <w:rPr>
          <w:rFonts w:asciiTheme="majorBidi" w:hAnsiTheme="majorBidi" w:cstheme="majorBidi"/>
          <w:sz w:val="28"/>
          <w:szCs w:val="28"/>
          <w:rtl/>
        </w:rPr>
      </w:pPr>
      <w:r w:rsidRPr="00135C17">
        <w:rPr>
          <w:rFonts w:asciiTheme="majorBidi" w:hAnsiTheme="majorBidi" w:cstheme="majorBidi"/>
          <w:sz w:val="28"/>
          <w:szCs w:val="28"/>
          <w:rtl/>
        </w:rPr>
        <w:t xml:space="preserve"> </w:t>
      </w:r>
      <w:bookmarkStart w:id="1" w:name="_Hlk191303048"/>
      <w:r w:rsidRPr="00135C17">
        <w:rPr>
          <w:rFonts w:asciiTheme="majorBidi" w:hAnsiTheme="majorBidi" w:cstheme="majorBidi"/>
          <w:b/>
          <w:bCs/>
          <w:sz w:val="28"/>
          <w:szCs w:val="28"/>
          <w:rtl/>
        </w:rPr>
        <w:t>الأوراق الميدانيّة</w:t>
      </w:r>
      <w:r w:rsidR="00C71DE9" w:rsidRPr="00135C17">
        <w:rPr>
          <w:rFonts w:asciiTheme="majorBidi" w:hAnsiTheme="majorBidi" w:cstheme="majorBidi" w:hint="cs"/>
          <w:b/>
          <w:bCs/>
          <w:sz w:val="28"/>
          <w:szCs w:val="28"/>
          <w:rtl/>
        </w:rPr>
        <w:t xml:space="preserve"> </w:t>
      </w:r>
      <w:r w:rsidR="00E728CD" w:rsidRPr="00135C17">
        <w:rPr>
          <w:rFonts w:asciiTheme="majorBidi" w:hAnsiTheme="majorBidi" w:cstheme="majorBidi" w:hint="cs"/>
          <w:b/>
          <w:bCs/>
          <w:sz w:val="28"/>
          <w:szCs w:val="28"/>
          <w:rtl/>
        </w:rPr>
        <w:t xml:space="preserve"> </w:t>
      </w:r>
      <w:bookmarkEnd w:id="1"/>
    </w:p>
    <w:p w14:paraId="7933285A" w14:textId="7D8005B8" w:rsidR="00E35396" w:rsidRPr="00135C17" w:rsidRDefault="00E35396" w:rsidP="00A32B60">
      <w:pPr>
        <w:bidi/>
        <w:ind w:firstLine="720"/>
        <w:rPr>
          <w:rFonts w:asciiTheme="majorBidi" w:hAnsiTheme="majorBidi" w:cstheme="majorBidi"/>
          <w:sz w:val="28"/>
          <w:szCs w:val="28"/>
          <w:rtl/>
        </w:rPr>
      </w:pPr>
      <w:r w:rsidRPr="00135C17">
        <w:rPr>
          <w:rFonts w:asciiTheme="majorBidi" w:hAnsiTheme="majorBidi" w:cstheme="majorBidi"/>
          <w:sz w:val="28"/>
          <w:szCs w:val="28"/>
          <w:rtl/>
        </w:rPr>
        <w:t>تعتمدُ على البحثِ الميدانيِّ وجمعِ البياناتِ وتحليلِها.</w:t>
      </w:r>
    </w:p>
    <w:p w14:paraId="17FD8BBA" w14:textId="77777777" w:rsidR="00135B58" w:rsidRPr="00135C17" w:rsidRDefault="00135B58" w:rsidP="00C71DE9">
      <w:pPr>
        <w:bidi/>
        <w:rPr>
          <w:rFonts w:asciiTheme="majorBidi" w:hAnsiTheme="majorBidi" w:cstheme="majorBidi"/>
          <w:sz w:val="2"/>
          <w:szCs w:val="2"/>
          <w:rtl/>
        </w:rPr>
      </w:pPr>
    </w:p>
    <w:p w14:paraId="5E1FBCBE" w14:textId="5E171DF2" w:rsidR="00A32B60" w:rsidRPr="00135C17" w:rsidRDefault="00E35396" w:rsidP="00C71DE9">
      <w:pPr>
        <w:bidi/>
        <w:rPr>
          <w:rFonts w:asciiTheme="majorBidi" w:hAnsiTheme="majorBidi" w:cstheme="majorBidi"/>
          <w:sz w:val="28"/>
          <w:szCs w:val="28"/>
          <w:rtl/>
        </w:rPr>
      </w:pPr>
      <w:r w:rsidRPr="00135C17">
        <w:rPr>
          <w:rFonts w:asciiTheme="majorBidi" w:hAnsiTheme="majorBidi" w:cstheme="majorBidi"/>
          <w:b/>
          <w:bCs/>
          <w:sz w:val="28"/>
          <w:szCs w:val="28"/>
          <w:rtl/>
        </w:rPr>
        <w:t>بعدَ قبولِ المستخلص</w:t>
      </w:r>
      <w:r w:rsidRPr="00135C17">
        <w:rPr>
          <w:rFonts w:asciiTheme="majorBidi" w:hAnsiTheme="majorBidi" w:cstheme="majorBidi"/>
          <w:sz w:val="28"/>
          <w:szCs w:val="28"/>
          <w:rtl/>
        </w:rPr>
        <w:t xml:space="preserve">، يتعينُ على الباحثينَ </w:t>
      </w:r>
      <w:r w:rsidR="00462C27" w:rsidRPr="00135C17">
        <w:rPr>
          <w:rFonts w:asciiTheme="majorBidi" w:hAnsiTheme="majorBidi" w:cstheme="majorBidi" w:hint="cs"/>
          <w:sz w:val="28"/>
          <w:szCs w:val="28"/>
          <w:rtl/>
          <w:lang w:bidi="ar-LB"/>
        </w:rPr>
        <w:t>احترام</w:t>
      </w:r>
      <w:r w:rsidRPr="00135C17">
        <w:rPr>
          <w:rFonts w:asciiTheme="majorBidi" w:hAnsiTheme="majorBidi" w:cstheme="majorBidi"/>
          <w:sz w:val="28"/>
          <w:szCs w:val="28"/>
          <w:rtl/>
        </w:rPr>
        <w:t xml:space="preserve"> المعاييرِ التاليةِ لإعدادِ أوراقهم</w:t>
      </w:r>
      <w:r w:rsidR="00B67552" w:rsidRPr="00135C17">
        <w:rPr>
          <w:rFonts w:asciiTheme="majorBidi" w:hAnsiTheme="majorBidi" w:cstheme="majorBidi" w:hint="cs"/>
          <w:sz w:val="28"/>
          <w:szCs w:val="28"/>
          <w:rtl/>
        </w:rPr>
        <w:t>:</w:t>
      </w:r>
    </w:p>
    <w:p w14:paraId="474BA27C" w14:textId="77777777" w:rsidR="00C71DE9" w:rsidRPr="00135C17" w:rsidRDefault="00C71DE9" w:rsidP="00C71DE9">
      <w:pPr>
        <w:bidi/>
        <w:rPr>
          <w:rFonts w:asciiTheme="majorBidi" w:hAnsiTheme="majorBidi" w:cstheme="majorBidi"/>
          <w:sz w:val="28"/>
          <w:szCs w:val="28"/>
        </w:rPr>
      </w:pPr>
    </w:p>
    <w:p w14:paraId="33964939" w14:textId="73251FF5" w:rsidR="00A32B60" w:rsidRPr="00135C17" w:rsidRDefault="00A32B60" w:rsidP="00A32B60">
      <w:pPr>
        <w:bidi/>
        <w:jc w:val="both"/>
        <w:rPr>
          <w:rFonts w:asciiTheme="majorBidi" w:hAnsiTheme="majorBidi" w:cstheme="majorBidi"/>
          <w:b/>
          <w:bCs/>
          <w:sz w:val="28"/>
          <w:szCs w:val="28"/>
          <w:rtl/>
        </w:rPr>
      </w:pPr>
      <w:r w:rsidRPr="00135C17">
        <w:rPr>
          <w:rFonts w:asciiTheme="majorBidi" w:hAnsiTheme="majorBidi" w:cstheme="majorBidi"/>
          <w:b/>
          <w:bCs/>
          <w:sz w:val="28"/>
          <w:szCs w:val="28"/>
          <w:rtl/>
        </w:rPr>
        <w:t>أوّلًا: بنيةُ الأوراق</w:t>
      </w:r>
    </w:p>
    <w:p w14:paraId="15C0923E" w14:textId="77777777" w:rsidR="00A32B60" w:rsidRPr="00135C17" w:rsidRDefault="00A32B60" w:rsidP="00A32B60">
      <w:pPr>
        <w:bidi/>
        <w:jc w:val="both"/>
        <w:rPr>
          <w:rFonts w:asciiTheme="majorBidi" w:hAnsiTheme="majorBidi" w:cstheme="majorBidi"/>
          <w:b/>
          <w:bCs/>
          <w:sz w:val="28"/>
          <w:szCs w:val="28"/>
        </w:rPr>
      </w:pPr>
    </w:p>
    <w:p w14:paraId="6D28BC71" w14:textId="61B1FFB0" w:rsidR="00A32B60" w:rsidRPr="00135C17" w:rsidRDefault="00A32B60" w:rsidP="00135B58">
      <w:pPr>
        <w:pStyle w:val="ListParagraph"/>
        <w:numPr>
          <w:ilvl w:val="0"/>
          <w:numId w:val="26"/>
        </w:numPr>
        <w:bidi/>
        <w:rPr>
          <w:rFonts w:asciiTheme="majorBidi" w:hAnsiTheme="majorBidi" w:cstheme="majorBidi"/>
          <w:sz w:val="28"/>
          <w:szCs w:val="28"/>
        </w:rPr>
      </w:pPr>
      <w:r w:rsidRPr="00135C17">
        <w:rPr>
          <w:rFonts w:asciiTheme="majorBidi" w:hAnsiTheme="majorBidi" w:cstheme="majorBidi"/>
          <w:b/>
          <w:bCs/>
          <w:sz w:val="28"/>
          <w:szCs w:val="28"/>
          <w:rtl/>
        </w:rPr>
        <w:t>الأوراق</w:t>
      </w:r>
      <w:r w:rsidRPr="00135C17">
        <w:rPr>
          <w:rFonts w:asciiTheme="majorBidi" w:hAnsiTheme="majorBidi" w:cstheme="majorBidi"/>
          <w:sz w:val="28"/>
          <w:szCs w:val="28"/>
          <w:rtl/>
        </w:rPr>
        <w:t xml:space="preserve"> </w:t>
      </w:r>
      <w:r w:rsidR="00C71DE9" w:rsidRPr="00135C17">
        <w:rPr>
          <w:rFonts w:asciiTheme="majorBidi" w:hAnsiTheme="majorBidi" w:cstheme="majorBidi" w:hint="cs"/>
          <w:b/>
          <w:bCs/>
          <w:sz w:val="28"/>
          <w:szCs w:val="28"/>
          <w:rtl/>
        </w:rPr>
        <w:t>ال</w:t>
      </w:r>
      <w:r w:rsidRPr="00135C17">
        <w:rPr>
          <w:rFonts w:asciiTheme="majorBidi" w:hAnsiTheme="majorBidi" w:cstheme="majorBidi"/>
          <w:b/>
          <w:bCs/>
          <w:sz w:val="28"/>
          <w:szCs w:val="28"/>
          <w:rtl/>
        </w:rPr>
        <w:t xml:space="preserve">نظريّة أو </w:t>
      </w:r>
      <w:r w:rsidR="00C71DE9" w:rsidRPr="00135C17">
        <w:rPr>
          <w:rFonts w:asciiTheme="majorBidi" w:hAnsiTheme="majorBidi" w:cstheme="majorBidi" w:hint="cs"/>
          <w:b/>
          <w:bCs/>
          <w:sz w:val="28"/>
          <w:szCs w:val="28"/>
          <w:rtl/>
        </w:rPr>
        <w:t>ال</w:t>
      </w:r>
      <w:r w:rsidRPr="00135C17">
        <w:rPr>
          <w:rFonts w:asciiTheme="majorBidi" w:hAnsiTheme="majorBidi" w:cstheme="majorBidi"/>
          <w:b/>
          <w:bCs/>
          <w:sz w:val="28"/>
          <w:szCs w:val="28"/>
          <w:rtl/>
        </w:rPr>
        <w:t>تفكريّة</w:t>
      </w:r>
      <w:r w:rsidR="00C71DE9" w:rsidRPr="00135C17">
        <w:rPr>
          <w:rFonts w:asciiTheme="majorBidi" w:hAnsiTheme="majorBidi" w:cstheme="majorBidi" w:hint="cs"/>
          <w:b/>
          <w:bCs/>
          <w:sz w:val="28"/>
          <w:szCs w:val="28"/>
          <w:rtl/>
        </w:rPr>
        <w:t xml:space="preserve"> </w:t>
      </w:r>
      <w:r w:rsidRPr="00135C17">
        <w:rPr>
          <w:rFonts w:asciiTheme="majorBidi" w:hAnsiTheme="majorBidi" w:cstheme="majorBidi"/>
          <w:b/>
          <w:bCs/>
          <w:sz w:val="28"/>
          <w:szCs w:val="28"/>
          <w:rtl/>
        </w:rPr>
        <w:t xml:space="preserve">أو أوراق </w:t>
      </w:r>
      <w:r w:rsidR="00C71DE9" w:rsidRPr="00135C17">
        <w:rPr>
          <w:rFonts w:asciiTheme="majorBidi" w:hAnsiTheme="majorBidi" w:cstheme="majorBidi" w:hint="cs"/>
          <w:b/>
          <w:bCs/>
          <w:sz w:val="28"/>
          <w:szCs w:val="28"/>
          <w:rtl/>
        </w:rPr>
        <w:t>ال</w:t>
      </w:r>
      <w:r w:rsidRPr="00135C17">
        <w:rPr>
          <w:rFonts w:asciiTheme="majorBidi" w:hAnsiTheme="majorBidi" w:cstheme="majorBidi"/>
          <w:b/>
          <w:bCs/>
          <w:sz w:val="28"/>
          <w:szCs w:val="28"/>
          <w:rtl/>
        </w:rPr>
        <w:t xml:space="preserve">موقف </w:t>
      </w:r>
      <w:r w:rsidR="00C71DE9" w:rsidRPr="00135C17">
        <w:rPr>
          <w:rFonts w:asciiTheme="majorBidi" w:hAnsiTheme="majorBidi" w:cstheme="majorBidi" w:hint="cs"/>
          <w:b/>
          <w:bCs/>
          <w:sz w:val="28"/>
          <w:szCs w:val="28"/>
          <w:rtl/>
        </w:rPr>
        <w:t>ال</w:t>
      </w:r>
      <w:r w:rsidRPr="00135C17">
        <w:rPr>
          <w:rFonts w:asciiTheme="majorBidi" w:hAnsiTheme="majorBidi" w:cstheme="majorBidi"/>
          <w:b/>
          <w:bCs/>
          <w:sz w:val="28"/>
          <w:szCs w:val="28"/>
          <w:rtl/>
        </w:rPr>
        <w:t>أكاديميّ</w:t>
      </w:r>
      <w:r w:rsidRPr="00135C17">
        <w:rPr>
          <w:rFonts w:asciiTheme="majorBidi" w:hAnsiTheme="majorBidi" w:cstheme="majorBidi"/>
          <w:sz w:val="28"/>
          <w:szCs w:val="28"/>
        </w:rPr>
        <w:br/>
      </w:r>
      <w:r w:rsidRPr="00135C17">
        <w:rPr>
          <w:rFonts w:asciiTheme="majorBidi" w:hAnsiTheme="majorBidi" w:cstheme="majorBidi"/>
          <w:sz w:val="28"/>
          <w:szCs w:val="28"/>
          <w:rtl/>
        </w:rPr>
        <w:t>تحتوي على الأقسامِ التالية</w:t>
      </w:r>
      <w:r w:rsidRPr="00135C17">
        <w:rPr>
          <w:rFonts w:asciiTheme="majorBidi" w:hAnsiTheme="majorBidi" w:cstheme="majorBidi"/>
          <w:sz w:val="28"/>
          <w:szCs w:val="28"/>
        </w:rPr>
        <w:t>:</w:t>
      </w:r>
    </w:p>
    <w:p w14:paraId="23C6462C" w14:textId="77777777" w:rsidR="00135B58" w:rsidRPr="00135C17" w:rsidRDefault="00135B58" w:rsidP="00135B58">
      <w:pPr>
        <w:pStyle w:val="ListParagraph"/>
        <w:bidi/>
        <w:rPr>
          <w:rFonts w:asciiTheme="majorBidi" w:hAnsiTheme="majorBidi" w:cstheme="majorBidi"/>
          <w:sz w:val="28"/>
          <w:szCs w:val="28"/>
        </w:rPr>
      </w:pPr>
    </w:p>
    <w:p w14:paraId="4ED23196" w14:textId="12F2B4CB" w:rsidR="00A32B60" w:rsidRPr="00135C17" w:rsidRDefault="00D17BE3" w:rsidP="00135B58">
      <w:pPr>
        <w:pStyle w:val="ListParagraph"/>
        <w:numPr>
          <w:ilvl w:val="0"/>
          <w:numId w:val="28"/>
        </w:numPr>
        <w:bidi/>
        <w:rPr>
          <w:rFonts w:asciiTheme="majorBidi" w:hAnsiTheme="majorBidi" w:cstheme="majorBidi"/>
          <w:sz w:val="28"/>
          <w:szCs w:val="28"/>
        </w:rPr>
      </w:pPr>
      <w:r w:rsidRPr="00135C17">
        <w:rPr>
          <w:rFonts w:asciiTheme="majorBidi" w:hAnsiTheme="majorBidi" w:cstheme="majorBidi" w:hint="cs"/>
          <w:b/>
          <w:bCs/>
          <w:sz w:val="28"/>
          <w:szCs w:val="28"/>
          <w:rtl/>
        </w:rPr>
        <w:t>ال</w:t>
      </w:r>
      <w:r w:rsidR="00A32B60" w:rsidRPr="00135C17">
        <w:rPr>
          <w:rFonts w:asciiTheme="majorBidi" w:hAnsiTheme="majorBidi" w:cstheme="majorBidi"/>
          <w:b/>
          <w:bCs/>
          <w:sz w:val="28"/>
          <w:szCs w:val="28"/>
          <w:rtl/>
        </w:rPr>
        <w:t>عنوان</w:t>
      </w:r>
      <w:r w:rsidR="00A32B60" w:rsidRPr="00135C17">
        <w:rPr>
          <w:rFonts w:asciiTheme="majorBidi" w:hAnsiTheme="majorBidi" w:cstheme="majorBidi"/>
          <w:sz w:val="28"/>
          <w:szCs w:val="28"/>
          <w:rtl/>
        </w:rPr>
        <w:t>: لا يتعدى 15 كلمة</w:t>
      </w:r>
    </w:p>
    <w:p w14:paraId="7FEE7D77" w14:textId="77777777" w:rsidR="00135B58" w:rsidRPr="00135C17" w:rsidRDefault="00135B58" w:rsidP="00135B58">
      <w:pPr>
        <w:pStyle w:val="ListParagraph"/>
        <w:bidi/>
        <w:rPr>
          <w:rFonts w:asciiTheme="majorBidi" w:hAnsiTheme="majorBidi" w:cstheme="majorBidi"/>
          <w:sz w:val="28"/>
          <w:szCs w:val="28"/>
        </w:rPr>
      </w:pPr>
    </w:p>
    <w:p w14:paraId="409B7A3A" w14:textId="2A896C18" w:rsidR="00ED53AF" w:rsidRPr="006553E2" w:rsidRDefault="00A32B60" w:rsidP="00B332BF">
      <w:pPr>
        <w:pStyle w:val="ListParagraph"/>
        <w:numPr>
          <w:ilvl w:val="0"/>
          <w:numId w:val="28"/>
        </w:numPr>
        <w:shd w:val="clear" w:color="auto" w:fill="FFFFFF" w:themeFill="background1"/>
        <w:bidi/>
        <w:jc w:val="both"/>
        <w:rPr>
          <w:rFonts w:asciiTheme="majorBidi" w:hAnsiTheme="majorBidi" w:cstheme="majorBidi"/>
          <w:sz w:val="28"/>
          <w:szCs w:val="28"/>
        </w:rPr>
      </w:pPr>
      <w:r w:rsidRPr="00B332BF">
        <w:rPr>
          <w:rFonts w:asciiTheme="majorBidi" w:hAnsiTheme="majorBidi" w:cstheme="majorBidi"/>
          <w:b/>
          <w:bCs/>
          <w:sz w:val="28"/>
          <w:szCs w:val="28"/>
          <w:rtl/>
        </w:rPr>
        <w:t>المستخلص</w:t>
      </w:r>
      <w:r w:rsidRPr="00B332BF">
        <w:rPr>
          <w:rFonts w:asciiTheme="majorBidi" w:hAnsiTheme="majorBidi" w:cstheme="majorBidi"/>
          <w:sz w:val="28"/>
          <w:szCs w:val="28"/>
          <w:rtl/>
        </w:rPr>
        <w:t xml:space="preserve">: </w:t>
      </w:r>
      <w:r w:rsidRPr="006553E2">
        <w:rPr>
          <w:rFonts w:asciiTheme="majorBidi" w:hAnsiTheme="majorBidi" w:cstheme="majorBidi"/>
          <w:sz w:val="28"/>
          <w:szCs w:val="28"/>
          <w:rtl/>
        </w:rPr>
        <w:t xml:space="preserve">يُكتبُ باللغاتِ الثلاثِ (العربيةِ، الفرنسيةِ، والإنجليزية)، ويتراوحُ بين 200 و250 كلمةً لكلِّ لغةٍ ويتضمنُ </w:t>
      </w:r>
      <w:bookmarkStart w:id="2" w:name="_Hlk191303128"/>
      <w:r w:rsidRPr="006553E2">
        <w:rPr>
          <w:rFonts w:asciiTheme="majorBidi" w:hAnsiTheme="majorBidi" w:cstheme="majorBidi"/>
          <w:sz w:val="28"/>
          <w:szCs w:val="28"/>
          <w:rtl/>
        </w:rPr>
        <w:t>الإشكاليةَ</w:t>
      </w:r>
      <w:r w:rsidR="00E904ED" w:rsidRPr="006553E2">
        <w:rPr>
          <w:rFonts w:asciiTheme="majorBidi" w:hAnsiTheme="majorBidi" w:cstheme="majorBidi"/>
          <w:sz w:val="28"/>
          <w:szCs w:val="28"/>
          <w:rtl/>
        </w:rPr>
        <w:t xml:space="preserve"> و</w:t>
      </w:r>
      <w:r w:rsidRPr="006553E2">
        <w:rPr>
          <w:rFonts w:asciiTheme="majorBidi" w:hAnsiTheme="majorBidi" w:cstheme="majorBidi"/>
          <w:sz w:val="28"/>
          <w:szCs w:val="28"/>
          <w:rtl/>
        </w:rPr>
        <w:t>الأهدافَ</w:t>
      </w:r>
      <w:r w:rsidR="00770AEC" w:rsidRPr="006553E2">
        <w:rPr>
          <w:rFonts w:asciiTheme="majorBidi" w:hAnsiTheme="majorBidi" w:cstheme="majorBidi"/>
          <w:sz w:val="28"/>
          <w:szCs w:val="28"/>
          <w:rtl/>
        </w:rPr>
        <w:t xml:space="preserve"> </w:t>
      </w:r>
      <w:r w:rsidR="00ED53AF" w:rsidRPr="006553E2">
        <w:rPr>
          <w:rFonts w:asciiTheme="majorBidi" w:hAnsiTheme="majorBidi" w:cstheme="majorBidi"/>
          <w:sz w:val="28"/>
          <w:szCs w:val="28"/>
          <w:rtl/>
        </w:rPr>
        <w:t>والإطار</w:t>
      </w:r>
      <w:r w:rsidR="00770AEC" w:rsidRPr="006553E2">
        <w:rPr>
          <w:rFonts w:asciiTheme="majorBidi" w:hAnsiTheme="majorBidi" w:cstheme="majorBidi"/>
          <w:sz w:val="28"/>
          <w:szCs w:val="28"/>
          <w:rtl/>
        </w:rPr>
        <w:t xml:space="preserve"> النظريّ ال</w:t>
      </w:r>
      <w:r w:rsidR="00454A76" w:rsidRPr="006553E2">
        <w:rPr>
          <w:rFonts w:asciiTheme="majorBidi" w:hAnsiTheme="majorBidi" w:cstheme="majorBidi"/>
          <w:sz w:val="28"/>
          <w:szCs w:val="28"/>
          <w:rtl/>
        </w:rPr>
        <w:t>رئيس</w:t>
      </w:r>
      <w:r w:rsidR="00770AEC" w:rsidRPr="006553E2">
        <w:rPr>
          <w:rFonts w:asciiTheme="majorBidi" w:hAnsiTheme="majorBidi" w:cstheme="majorBidi"/>
          <w:sz w:val="28"/>
          <w:szCs w:val="28"/>
          <w:rtl/>
        </w:rPr>
        <w:t>يّ</w:t>
      </w:r>
      <w:r w:rsidR="00E904ED" w:rsidRPr="006553E2">
        <w:rPr>
          <w:rFonts w:asciiTheme="majorBidi" w:hAnsiTheme="majorBidi" w:cstheme="majorBidi"/>
          <w:sz w:val="28"/>
          <w:szCs w:val="28"/>
          <w:rtl/>
        </w:rPr>
        <w:t xml:space="preserve"> </w:t>
      </w:r>
      <w:r w:rsidRPr="006553E2">
        <w:rPr>
          <w:rFonts w:asciiTheme="majorBidi" w:hAnsiTheme="majorBidi" w:cstheme="majorBidi"/>
          <w:sz w:val="28"/>
          <w:szCs w:val="28"/>
          <w:rtl/>
        </w:rPr>
        <w:t>وأبرزَ الاستنتاجات</w:t>
      </w:r>
      <w:r w:rsidR="00B332BF" w:rsidRPr="006553E2">
        <w:rPr>
          <w:rFonts w:asciiTheme="majorBidi" w:hAnsiTheme="majorBidi" w:cstheme="majorBidi"/>
          <w:sz w:val="28"/>
          <w:szCs w:val="28"/>
        </w:rPr>
        <w:t xml:space="preserve"> </w:t>
      </w:r>
      <w:commentRangeStart w:id="3"/>
      <w:r w:rsidR="00B332BF" w:rsidRPr="006553E2">
        <w:rPr>
          <w:rFonts w:asciiTheme="majorBidi" w:hAnsiTheme="majorBidi" w:cstheme="majorBidi"/>
          <w:sz w:val="28"/>
          <w:szCs w:val="28"/>
          <w:rtl/>
        </w:rPr>
        <w:t>و</w:t>
      </w:r>
      <w:r w:rsidR="00A26C4E" w:rsidRPr="006553E2">
        <w:rPr>
          <w:rFonts w:asciiTheme="majorBidi" w:hAnsiTheme="majorBidi" w:cstheme="majorBidi"/>
          <w:sz w:val="28"/>
          <w:szCs w:val="28"/>
          <w:rtl/>
        </w:rPr>
        <w:t xml:space="preserve">الكلمات المفتاحية </w:t>
      </w:r>
      <w:commentRangeEnd w:id="3"/>
      <w:r w:rsidR="00EE60CD">
        <w:rPr>
          <w:rStyle w:val="CommentReference"/>
          <w:rtl/>
        </w:rPr>
        <w:commentReference w:id="3"/>
      </w:r>
      <w:r w:rsidR="001E70A6" w:rsidRPr="006553E2">
        <w:rPr>
          <w:rFonts w:asciiTheme="majorBidi" w:hAnsiTheme="majorBidi" w:cstheme="majorBidi"/>
          <w:sz w:val="28"/>
          <w:szCs w:val="28"/>
          <w:rtl/>
        </w:rPr>
        <w:t xml:space="preserve"> </w:t>
      </w:r>
      <w:r w:rsidR="00A26C4E" w:rsidRPr="006553E2">
        <w:rPr>
          <w:rFonts w:asciiTheme="majorBidi" w:hAnsiTheme="majorBidi" w:cstheme="majorBidi"/>
          <w:sz w:val="28"/>
          <w:szCs w:val="28"/>
          <w:rtl/>
        </w:rPr>
        <w:t>(5 كلمات مفتاحية كحد أقصى لكل لغة)</w:t>
      </w:r>
    </w:p>
    <w:bookmarkEnd w:id="2"/>
    <w:p w14:paraId="7A42BBE7" w14:textId="77777777" w:rsidR="004151F6" w:rsidRPr="00245EA0" w:rsidRDefault="004151F6" w:rsidP="004151F6">
      <w:pPr>
        <w:pStyle w:val="ListParagraph"/>
        <w:bidi/>
        <w:jc w:val="both"/>
        <w:rPr>
          <w:rFonts w:asciiTheme="majorBidi" w:hAnsiTheme="majorBidi" w:cstheme="majorBidi"/>
          <w:sz w:val="28"/>
          <w:szCs w:val="28"/>
          <w:rtl/>
        </w:rPr>
      </w:pPr>
    </w:p>
    <w:p w14:paraId="2B36B1DC" w14:textId="1EB01712" w:rsidR="00ED53AF" w:rsidRPr="00135C17" w:rsidRDefault="00A32B60" w:rsidP="00ED53AF">
      <w:pPr>
        <w:pStyle w:val="ListParagraph"/>
        <w:numPr>
          <w:ilvl w:val="0"/>
          <w:numId w:val="28"/>
        </w:numPr>
        <w:bidi/>
        <w:jc w:val="both"/>
        <w:rPr>
          <w:rFonts w:asciiTheme="majorBidi" w:hAnsiTheme="majorBidi" w:cstheme="majorBidi"/>
          <w:sz w:val="28"/>
          <w:szCs w:val="28"/>
        </w:rPr>
      </w:pPr>
      <w:r w:rsidRPr="00135C17">
        <w:rPr>
          <w:rFonts w:asciiTheme="majorBidi" w:hAnsiTheme="majorBidi" w:cstheme="majorBidi"/>
          <w:b/>
          <w:bCs/>
          <w:sz w:val="28"/>
          <w:szCs w:val="28"/>
          <w:rtl/>
        </w:rPr>
        <w:t>المقدّمة</w:t>
      </w:r>
      <w:r w:rsidRPr="00135C17">
        <w:rPr>
          <w:rFonts w:asciiTheme="majorBidi" w:hAnsiTheme="majorBidi" w:cstheme="majorBidi"/>
          <w:sz w:val="28"/>
          <w:szCs w:val="28"/>
          <w:rtl/>
        </w:rPr>
        <w:t xml:space="preserve">: </w:t>
      </w:r>
      <w:r w:rsidR="006553E2">
        <w:rPr>
          <w:rFonts w:asciiTheme="majorBidi" w:hAnsiTheme="majorBidi" w:cstheme="majorBidi" w:hint="cs"/>
          <w:sz w:val="28"/>
          <w:szCs w:val="28"/>
          <w:rtl/>
        </w:rPr>
        <w:t>تطرحُ</w:t>
      </w:r>
      <w:r w:rsidRPr="00135C17">
        <w:rPr>
          <w:rFonts w:asciiTheme="majorBidi" w:hAnsiTheme="majorBidi" w:cstheme="majorBidi"/>
          <w:sz w:val="28"/>
          <w:szCs w:val="28"/>
          <w:rtl/>
        </w:rPr>
        <w:t xml:space="preserve"> تمهيدًا واضحًا لموضوعِ الورقةِ وأهمّيتها، تحدّدُ الإشكاليةَ البحثيّةَ بوضوح، توضحُ الإطارَ النظريَّ للبحث</w:t>
      </w:r>
      <w:r w:rsidR="00A470A8" w:rsidRPr="00135C17">
        <w:rPr>
          <w:rFonts w:asciiTheme="majorBidi" w:hAnsiTheme="majorBidi" w:cstheme="majorBidi" w:hint="cs"/>
          <w:sz w:val="28"/>
          <w:szCs w:val="28"/>
          <w:rtl/>
        </w:rPr>
        <w:t>،</w:t>
      </w:r>
      <w:r w:rsidRPr="00135C17">
        <w:rPr>
          <w:rFonts w:asciiTheme="majorBidi" w:hAnsiTheme="majorBidi" w:cstheme="majorBidi"/>
          <w:sz w:val="28"/>
          <w:szCs w:val="28"/>
          <w:rtl/>
        </w:rPr>
        <w:t xml:space="preserve"> وتصوغُ الأهدافَ الرئيسةَ</w:t>
      </w:r>
    </w:p>
    <w:p w14:paraId="6C51FC24" w14:textId="77777777" w:rsidR="00ED53AF" w:rsidRPr="00135C17" w:rsidRDefault="00ED53AF" w:rsidP="00ED53AF">
      <w:pPr>
        <w:pStyle w:val="ListParagraph"/>
        <w:rPr>
          <w:rFonts w:asciiTheme="majorBidi" w:hAnsiTheme="majorBidi" w:cs="Times New Roman"/>
          <w:b/>
          <w:bCs/>
          <w:sz w:val="28"/>
          <w:szCs w:val="28"/>
          <w:rtl/>
        </w:rPr>
      </w:pPr>
    </w:p>
    <w:p w14:paraId="1090C540" w14:textId="580B46C1" w:rsidR="00353A7D" w:rsidRPr="00F57F67" w:rsidRDefault="00747281" w:rsidP="0051521A">
      <w:pPr>
        <w:pStyle w:val="ListParagraph"/>
        <w:numPr>
          <w:ilvl w:val="0"/>
          <w:numId w:val="28"/>
        </w:numPr>
        <w:bidi/>
        <w:jc w:val="both"/>
        <w:rPr>
          <w:rFonts w:asciiTheme="majorBidi" w:hAnsiTheme="majorBidi" w:cstheme="majorBidi"/>
          <w:sz w:val="28"/>
          <w:szCs w:val="28"/>
          <w:rtl/>
        </w:rPr>
      </w:pPr>
      <w:r w:rsidRPr="00F57F67">
        <w:rPr>
          <w:rFonts w:asciiTheme="majorBidi" w:hAnsiTheme="majorBidi" w:cs="Times New Roman"/>
          <w:b/>
          <w:bCs/>
          <w:sz w:val="28"/>
          <w:szCs w:val="28"/>
          <w:rtl/>
        </w:rPr>
        <w:t>الإطار النظريّ</w:t>
      </w:r>
      <w:r w:rsidRPr="00F57F67">
        <w:rPr>
          <w:rFonts w:asciiTheme="majorBidi" w:hAnsiTheme="majorBidi" w:cs="Times New Roman"/>
          <w:sz w:val="28"/>
          <w:szCs w:val="28"/>
          <w:rtl/>
        </w:rPr>
        <w:t xml:space="preserve">: </w:t>
      </w:r>
      <w:r w:rsidR="006F1ABA" w:rsidRPr="00F57F67">
        <w:rPr>
          <w:rFonts w:asciiTheme="majorBidi" w:hAnsiTheme="majorBidi" w:cs="Times New Roman" w:hint="cs"/>
          <w:sz w:val="28"/>
          <w:szCs w:val="28"/>
          <w:rtl/>
          <w:lang w:bidi="ar-LB"/>
        </w:rPr>
        <w:t>ي</w:t>
      </w:r>
      <w:r w:rsidR="00A87EBF" w:rsidRPr="00F57F67">
        <w:rPr>
          <w:rFonts w:asciiTheme="majorBidi" w:hAnsiTheme="majorBidi" w:cs="Times New Roman" w:hint="cs"/>
          <w:sz w:val="28"/>
          <w:szCs w:val="28"/>
          <w:rtl/>
        </w:rPr>
        <w:t xml:space="preserve">حدّد </w:t>
      </w:r>
      <w:r w:rsidR="00F57F67" w:rsidRPr="00F57F67">
        <w:rPr>
          <w:rFonts w:asciiTheme="majorBidi" w:hAnsiTheme="majorBidi" w:cs="Times New Roman" w:hint="cs"/>
          <w:sz w:val="28"/>
          <w:szCs w:val="28"/>
          <w:rtl/>
        </w:rPr>
        <w:t>الإطار</w:t>
      </w:r>
      <w:r w:rsidR="00A87EBF" w:rsidRPr="00F57F67">
        <w:rPr>
          <w:rFonts w:asciiTheme="majorBidi" w:hAnsiTheme="majorBidi" w:cs="Times New Roman" w:hint="cs"/>
          <w:sz w:val="28"/>
          <w:szCs w:val="28"/>
          <w:rtl/>
        </w:rPr>
        <w:t xml:space="preserve"> النظريّ الرئيسيّ </w:t>
      </w:r>
      <w:r w:rsidR="00776038" w:rsidRPr="00F57F67">
        <w:rPr>
          <w:rFonts w:asciiTheme="majorBidi" w:hAnsiTheme="majorBidi" w:cs="Times New Roman" w:hint="cs"/>
          <w:sz w:val="28"/>
          <w:szCs w:val="28"/>
          <w:rtl/>
        </w:rPr>
        <w:t>المعتمَد في ا</w:t>
      </w:r>
      <w:r w:rsidR="00A87EBF" w:rsidRPr="00F57F67">
        <w:rPr>
          <w:rFonts w:asciiTheme="majorBidi" w:hAnsiTheme="majorBidi" w:cs="Times New Roman" w:hint="cs"/>
          <w:sz w:val="28"/>
          <w:szCs w:val="28"/>
          <w:rtl/>
        </w:rPr>
        <w:t xml:space="preserve">لورقة </w:t>
      </w:r>
    </w:p>
    <w:p w14:paraId="0E4BE4AF" w14:textId="77777777" w:rsidR="00353A7D" w:rsidRPr="00135C17" w:rsidRDefault="00353A7D" w:rsidP="00353A7D">
      <w:pPr>
        <w:pStyle w:val="ListParagraph"/>
        <w:bidi/>
        <w:jc w:val="both"/>
        <w:rPr>
          <w:rFonts w:asciiTheme="majorBidi" w:hAnsiTheme="majorBidi" w:cstheme="majorBidi"/>
          <w:sz w:val="28"/>
          <w:szCs w:val="28"/>
          <w:highlight w:val="yellow"/>
        </w:rPr>
      </w:pPr>
    </w:p>
    <w:p w14:paraId="22E75B26" w14:textId="77777777" w:rsidR="00ED53AF" w:rsidRPr="00135C17" w:rsidRDefault="00ED53AF" w:rsidP="00ED53AF">
      <w:pPr>
        <w:pStyle w:val="ListParagraph"/>
        <w:rPr>
          <w:rFonts w:asciiTheme="majorBidi" w:hAnsiTheme="majorBidi" w:cstheme="majorBidi"/>
          <w:b/>
          <w:bCs/>
          <w:sz w:val="28"/>
          <w:szCs w:val="28"/>
          <w:rtl/>
        </w:rPr>
      </w:pPr>
    </w:p>
    <w:p w14:paraId="53DD0275" w14:textId="1BC91351" w:rsidR="00F65E11" w:rsidRPr="00F57F67" w:rsidRDefault="00971EED" w:rsidP="00ED53AF">
      <w:pPr>
        <w:pStyle w:val="ListParagraph"/>
        <w:numPr>
          <w:ilvl w:val="0"/>
          <w:numId w:val="28"/>
        </w:numPr>
        <w:bidi/>
        <w:jc w:val="both"/>
        <w:rPr>
          <w:rFonts w:asciiTheme="majorBidi" w:hAnsiTheme="majorBidi" w:cstheme="majorBidi"/>
          <w:sz w:val="28"/>
          <w:szCs w:val="28"/>
        </w:rPr>
      </w:pPr>
      <w:r w:rsidRPr="00F57F67">
        <w:rPr>
          <w:rFonts w:asciiTheme="majorBidi" w:hAnsiTheme="majorBidi" w:cstheme="majorBidi" w:hint="cs"/>
          <w:b/>
          <w:bCs/>
          <w:sz w:val="28"/>
          <w:szCs w:val="28"/>
          <w:rtl/>
        </w:rPr>
        <w:t>مراجعة الادبيات و</w:t>
      </w:r>
      <w:r w:rsidR="00A32B60" w:rsidRPr="00F57F67">
        <w:rPr>
          <w:rFonts w:asciiTheme="majorBidi" w:hAnsiTheme="majorBidi" w:cstheme="majorBidi"/>
          <w:b/>
          <w:bCs/>
          <w:sz w:val="28"/>
          <w:szCs w:val="28"/>
          <w:rtl/>
        </w:rPr>
        <w:t>تحليل</w:t>
      </w:r>
      <w:r w:rsidRPr="00F57F67">
        <w:rPr>
          <w:rFonts w:asciiTheme="majorBidi" w:hAnsiTheme="majorBidi" w:cstheme="majorBidi" w:hint="cs"/>
          <w:b/>
          <w:bCs/>
          <w:sz w:val="28"/>
          <w:szCs w:val="28"/>
          <w:rtl/>
        </w:rPr>
        <w:t>ها</w:t>
      </w:r>
      <w:r w:rsidR="00D22802" w:rsidRPr="00F57F67">
        <w:rPr>
          <w:rFonts w:asciiTheme="majorBidi" w:hAnsiTheme="majorBidi" w:cstheme="majorBidi"/>
          <w:sz w:val="28"/>
          <w:szCs w:val="28"/>
        </w:rPr>
        <w:t xml:space="preserve"> </w:t>
      </w:r>
    </w:p>
    <w:p w14:paraId="59C2B06D" w14:textId="77777777" w:rsidR="00135B58" w:rsidRPr="00F57F67" w:rsidRDefault="00135B58" w:rsidP="00135B58">
      <w:pPr>
        <w:pStyle w:val="ListParagraph"/>
        <w:bidi/>
        <w:rPr>
          <w:rFonts w:asciiTheme="majorBidi" w:hAnsiTheme="majorBidi" w:cstheme="majorBidi"/>
          <w:sz w:val="28"/>
          <w:szCs w:val="28"/>
        </w:rPr>
      </w:pPr>
    </w:p>
    <w:p w14:paraId="4F897BAE" w14:textId="52DAABF1" w:rsidR="00875E56" w:rsidRPr="00F57F67" w:rsidRDefault="00135B58" w:rsidP="00A87EBF">
      <w:pPr>
        <w:pStyle w:val="ListParagraph"/>
        <w:numPr>
          <w:ilvl w:val="0"/>
          <w:numId w:val="30"/>
        </w:numPr>
        <w:bidi/>
        <w:jc w:val="both"/>
        <w:rPr>
          <w:rFonts w:asciiTheme="majorBidi" w:hAnsiTheme="majorBidi" w:cs="Times New Roman"/>
          <w:sz w:val="28"/>
          <w:szCs w:val="28"/>
          <w:u w:val="single"/>
          <w:rtl/>
        </w:rPr>
      </w:pPr>
      <w:bookmarkStart w:id="4" w:name="_Hlk191138434"/>
      <w:r w:rsidRPr="00F57F67">
        <w:rPr>
          <w:rFonts w:asciiTheme="majorBidi" w:hAnsiTheme="majorBidi" w:cs="Times New Roman"/>
          <w:sz w:val="28"/>
          <w:szCs w:val="28"/>
          <w:u w:val="single"/>
          <w:rtl/>
        </w:rPr>
        <w:t>الأوراق النظري</w:t>
      </w:r>
      <w:r w:rsidR="00642EBD" w:rsidRPr="00F57F67">
        <w:rPr>
          <w:rFonts w:asciiTheme="majorBidi" w:hAnsiTheme="majorBidi" w:cs="Times New Roman" w:hint="cs"/>
          <w:sz w:val="28"/>
          <w:szCs w:val="28"/>
          <w:u w:val="single"/>
          <w:rtl/>
        </w:rPr>
        <w:t>ّ</w:t>
      </w:r>
      <w:r w:rsidRPr="00F57F67">
        <w:rPr>
          <w:rFonts w:asciiTheme="majorBidi" w:hAnsiTheme="majorBidi" w:cs="Times New Roman"/>
          <w:sz w:val="28"/>
          <w:szCs w:val="28"/>
          <w:u w:val="single"/>
          <w:rtl/>
        </w:rPr>
        <w:t>ة</w:t>
      </w:r>
      <w:bookmarkEnd w:id="4"/>
      <w:r w:rsidR="00A87EBF" w:rsidRPr="00F57F67">
        <w:rPr>
          <w:rFonts w:asciiTheme="majorBidi" w:hAnsiTheme="majorBidi" w:cs="Times New Roman" w:hint="cs"/>
          <w:sz w:val="28"/>
          <w:szCs w:val="28"/>
          <w:rtl/>
        </w:rPr>
        <w:t xml:space="preserve"> وهي </w:t>
      </w:r>
      <w:r w:rsidR="00875E56" w:rsidRPr="00F57F67">
        <w:rPr>
          <w:rFonts w:asciiTheme="majorBidi" w:hAnsiTheme="majorBidi" w:cs="Times New Roman"/>
          <w:sz w:val="28"/>
          <w:szCs w:val="28"/>
          <w:rtl/>
        </w:rPr>
        <w:t>تركزُ على تحليلِ النظرياتِ والمفاهيمِ التربويّةِ وتشمل</w:t>
      </w:r>
      <w:r w:rsidR="00875E56" w:rsidRPr="00F57F67">
        <w:rPr>
          <w:rFonts w:asciiTheme="majorBidi" w:hAnsiTheme="majorBidi" w:cstheme="majorBidi"/>
          <w:sz w:val="28"/>
          <w:szCs w:val="28"/>
        </w:rPr>
        <w:t>:</w:t>
      </w:r>
    </w:p>
    <w:p w14:paraId="5B4C1ECC" w14:textId="77777777" w:rsidR="00875E56" w:rsidRPr="00F57F67" w:rsidRDefault="00875E56" w:rsidP="00875E56">
      <w:pPr>
        <w:pStyle w:val="ListParagraph"/>
        <w:bidi/>
        <w:ind w:firstLine="720"/>
        <w:jc w:val="both"/>
        <w:rPr>
          <w:rFonts w:asciiTheme="majorBidi" w:hAnsiTheme="majorBidi" w:cstheme="majorBidi"/>
          <w:sz w:val="28"/>
          <w:szCs w:val="28"/>
          <w:rtl/>
        </w:rPr>
      </w:pPr>
    </w:p>
    <w:p w14:paraId="13477F9F" w14:textId="66E18646" w:rsidR="000A2D79" w:rsidRPr="00F57F67" w:rsidRDefault="000A2D79" w:rsidP="000A2D79">
      <w:pPr>
        <w:pStyle w:val="ListParagraph"/>
        <w:numPr>
          <w:ilvl w:val="0"/>
          <w:numId w:val="15"/>
        </w:numPr>
        <w:bidi/>
        <w:ind w:left="1800" w:hanging="180"/>
        <w:jc w:val="both"/>
        <w:rPr>
          <w:rFonts w:asciiTheme="majorBidi" w:hAnsiTheme="majorBidi" w:cs="Times New Roman"/>
          <w:sz w:val="28"/>
          <w:szCs w:val="28"/>
          <w:rtl/>
        </w:rPr>
      </w:pPr>
      <w:r w:rsidRPr="00F57F67">
        <w:rPr>
          <w:rFonts w:asciiTheme="majorBidi" w:hAnsiTheme="majorBidi" w:cs="Times New Roman"/>
          <w:b/>
          <w:bCs/>
          <w:sz w:val="28"/>
          <w:szCs w:val="28"/>
          <w:rtl/>
        </w:rPr>
        <w:t>مراجعةُ الأدبيات</w:t>
      </w:r>
      <w:r w:rsidRPr="00F57F67">
        <w:rPr>
          <w:rFonts w:asciiTheme="majorBidi" w:hAnsiTheme="majorBidi" w:cs="Times New Roman"/>
          <w:sz w:val="28"/>
          <w:szCs w:val="28"/>
          <w:rtl/>
        </w:rPr>
        <w:t xml:space="preserve">: تحليل </w:t>
      </w:r>
      <w:r w:rsidR="0066776E">
        <w:rPr>
          <w:rFonts w:asciiTheme="majorBidi" w:hAnsiTheme="majorBidi" w:cs="Times New Roman" w:hint="cs"/>
          <w:sz w:val="28"/>
          <w:szCs w:val="28"/>
          <w:rtl/>
        </w:rPr>
        <w:t>ا</w:t>
      </w:r>
      <w:r w:rsidRPr="00F57F67">
        <w:rPr>
          <w:rFonts w:asciiTheme="majorBidi" w:hAnsiTheme="majorBidi" w:cs="Times New Roman"/>
          <w:sz w:val="28"/>
          <w:szCs w:val="28"/>
          <w:rtl/>
        </w:rPr>
        <w:t>لأدبياتِ الأصيلةِ والحديثة</w:t>
      </w:r>
      <w:r w:rsidRPr="00F57F67">
        <w:rPr>
          <w:rFonts w:asciiTheme="majorBidi" w:hAnsiTheme="majorBidi" w:cs="Times New Roman" w:hint="cs"/>
          <w:sz w:val="28"/>
          <w:szCs w:val="28"/>
          <w:rtl/>
        </w:rPr>
        <w:t xml:space="preserve"> ذات الصلة</w:t>
      </w:r>
    </w:p>
    <w:p w14:paraId="4DEABC89" w14:textId="42BA15C0" w:rsidR="00081AA3" w:rsidRPr="000A2D79" w:rsidRDefault="00106405" w:rsidP="000A2D79">
      <w:pPr>
        <w:pStyle w:val="ListParagraph"/>
        <w:numPr>
          <w:ilvl w:val="0"/>
          <w:numId w:val="15"/>
        </w:numPr>
        <w:bidi/>
        <w:ind w:left="1800" w:hanging="180"/>
        <w:jc w:val="both"/>
        <w:rPr>
          <w:rFonts w:asciiTheme="majorBidi" w:hAnsiTheme="majorBidi" w:cs="Times New Roman"/>
          <w:sz w:val="28"/>
          <w:szCs w:val="28"/>
          <w:rtl/>
        </w:rPr>
      </w:pPr>
      <w:r w:rsidRPr="00F57F67">
        <w:rPr>
          <w:rFonts w:asciiTheme="majorBidi" w:hAnsiTheme="majorBidi" w:cs="Times New Roman" w:hint="cs"/>
          <w:b/>
          <w:bCs/>
          <w:sz w:val="28"/>
          <w:szCs w:val="28"/>
          <w:rtl/>
        </w:rPr>
        <w:t>ال</w:t>
      </w:r>
      <w:r w:rsidR="000A2D79" w:rsidRPr="00F57F67">
        <w:rPr>
          <w:rFonts w:asciiTheme="majorBidi" w:hAnsiTheme="majorBidi" w:cs="Times New Roman"/>
          <w:b/>
          <w:bCs/>
          <w:sz w:val="28"/>
          <w:szCs w:val="28"/>
          <w:rtl/>
        </w:rPr>
        <w:t>مناقشة</w:t>
      </w:r>
      <w:r w:rsidRPr="00F57F67">
        <w:rPr>
          <w:rFonts w:asciiTheme="majorBidi" w:hAnsiTheme="majorBidi" w:cs="Times New Roman" w:hint="cs"/>
          <w:sz w:val="28"/>
          <w:szCs w:val="28"/>
          <w:rtl/>
        </w:rPr>
        <w:t>: القاء الضوء</w:t>
      </w:r>
      <w:r>
        <w:rPr>
          <w:rFonts w:asciiTheme="majorBidi" w:hAnsiTheme="majorBidi" w:cs="Times New Roman" w:hint="cs"/>
          <w:sz w:val="28"/>
          <w:szCs w:val="28"/>
          <w:rtl/>
        </w:rPr>
        <w:t xml:space="preserve"> على </w:t>
      </w:r>
      <w:r w:rsidR="000A2D79" w:rsidRPr="000A2D79">
        <w:rPr>
          <w:rFonts w:asciiTheme="majorBidi" w:hAnsiTheme="majorBidi" w:cs="Times New Roman"/>
          <w:sz w:val="28"/>
          <w:szCs w:val="28"/>
          <w:rtl/>
        </w:rPr>
        <w:t>العلاق</w:t>
      </w:r>
      <w:r>
        <w:rPr>
          <w:rFonts w:asciiTheme="majorBidi" w:hAnsiTheme="majorBidi" w:cs="Times New Roman" w:hint="cs"/>
          <w:sz w:val="28"/>
          <w:szCs w:val="28"/>
          <w:rtl/>
        </w:rPr>
        <w:t>ات</w:t>
      </w:r>
      <w:r w:rsidR="000A2D79" w:rsidRPr="000A2D79">
        <w:rPr>
          <w:rFonts w:asciiTheme="majorBidi" w:hAnsiTheme="majorBidi" w:cs="Times New Roman"/>
          <w:sz w:val="28"/>
          <w:szCs w:val="28"/>
          <w:rtl/>
        </w:rPr>
        <w:t xml:space="preserve"> بين النظرياتِ </w:t>
      </w:r>
      <w:r>
        <w:rPr>
          <w:rFonts w:asciiTheme="majorBidi" w:hAnsiTheme="majorBidi" w:cs="Times New Roman" w:hint="cs"/>
          <w:sz w:val="28"/>
          <w:szCs w:val="28"/>
          <w:rtl/>
        </w:rPr>
        <w:t xml:space="preserve">المختلفة </w:t>
      </w:r>
      <w:r w:rsidR="000A2D79" w:rsidRPr="000A2D79">
        <w:rPr>
          <w:rFonts w:asciiTheme="majorBidi" w:hAnsiTheme="majorBidi" w:cs="Times New Roman" w:hint="cs"/>
          <w:sz w:val="28"/>
          <w:szCs w:val="28"/>
          <w:rtl/>
        </w:rPr>
        <w:t>وربطها بأهداف المؤتمر</w:t>
      </w:r>
    </w:p>
    <w:p w14:paraId="49244D1C" w14:textId="77777777" w:rsidR="000A2D79" w:rsidRPr="000A2D79" w:rsidRDefault="000A2D79" w:rsidP="000A2D79">
      <w:pPr>
        <w:pStyle w:val="ListParagraph"/>
        <w:bidi/>
        <w:ind w:firstLine="990"/>
        <w:jc w:val="both"/>
        <w:rPr>
          <w:rFonts w:asciiTheme="majorBidi" w:hAnsiTheme="majorBidi" w:cs="Times New Roman"/>
          <w:sz w:val="28"/>
          <w:szCs w:val="28"/>
          <w:highlight w:val="yellow"/>
          <w:rtl/>
        </w:rPr>
      </w:pPr>
    </w:p>
    <w:p w14:paraId="16660A31" w14:textId="514EB193" w:rsidR="00135B58" w:rsidRPr="00455603" w:rsidRDefault="00135B58" w:rsidP="00B67552">
      <w:pPr>
        <w:pStyle w:val="ListParagraph"/>
        <w:numPr>
          <w:ilvl w:val="0"/>
          <w:numId w:val="30"/>
        </w:numPr>
        <w:bidi/>
        <w:jc w:val="both"/>
        <w:rPr>
          <w:rFonts w:asciiTheme="majorBidi" w:hAnsiTheme="majorBidi" w:cstheme="majorBidi"/>
          <w:sz w:val="28"/>
          <w:szCs w:val="28"/>
          <w:u w:val="single"/>
          <w:rtl/>
        </w:rPr>
      </w:pPr>
      <w:bookmarkStart w:id="5" w:name="_Hlk191138507"/>
      <w:r w:rsidRPr="00455603">
        <w:rPr>
          <w:rFonts w:asciiTheme="majorBidi" w:hAnsiTheme="majorBidi" w:cs="Times New Roman"/>
          <w:sz w:val="28"/>
          <w:szCs w:val="28"/>
          <w:u w:val="single"/>
          <w:rtl/>
        </w:rPr>
        <w:t>الأوراق التفكريّة</w:t>
      </w:r>
    </w:p>
    <w:bookmarkEnd w:id="5"/>
    <w:p w14:paraId="63A1C04E" w14:textId="774B781A" w:rsidR="00135B58" w:rsidRPr="00455603" w:rsidRDefault="00135B58" w:rsidP="00B67552">
      <w:pPr>
        <w:pStyle w:val="ListParagraph"/>
        <w:bidi/>
        <w:ind w:firstLine="720"/>
        <w:jc w:val="both"/>
        <w:rPr>
          <w:rFonts w:asciiTheme="majorBidi" w:hAnsiTheme="majorBidi" w:cstheme="majorBidi"/>
          <w:sz w:val="28"/>
          <w:szCs w:val="28"/>
          <w:rtl/>
        </w:rPr>
      </w:pPr>
      <w:r w:rsidRPr="00455603">
        <w:rPr>
          <w:rFonts w:asciiTheme="majorBidi" w:hAnsiTheme="majorBidi" w:cs="Times New Roman"/>
          <w:sz w:val="28"/>
          <w:szCs w:val="28"/>
          <w:rtl/>
        </w:rPr>
        <w:t>تعتمدُ على التحليلِ التأمليِّ لتجربةٍ أو قضيّةٍ تربويّةٍ وتشمل</w:t>
      </w:r>
      <w:r w:rsidRPr="00455603">
        <w:rPr>
          <w:rFonts w:asciiTheme="majorBidi" w:hAnsiTheme="majorBidi" w:cstheme="majorBidi"/>
          <w:sz w:val="28"/>
          <w:szCs w:val="28"/>
        </w:rPr>
        <w:t>:</w:t>
      </w:r>
    </w:p>
    <w:p w14:paraId="4F5B6D9E" w14:textId="77777777" w:rsidR="00135B58" w:rsidRPr="00353A7D" w:rsidRDefault="00135B58" w:rsidP="00135B58">
      <w:pPr>
        <w:pStyle w:val="ListParagraph"/>
        <w:bidi/>
        <w:jc w:val="both"/>
        <w:rPr>
          <w:rFonts w:asciiTheme="majorBidi" w:hAnsiTheme="majorBidi" w:cstheme="majorBidi"/>
          <w:sz w:val="28"/>
          <w:szCs w:val="28"/>
          <w:highlight w:val="yellow"/>
          <w:rtl/>
        </w:rPr>
      </w:pPr>
    </w:p>
    <w:p w14:paraId="21217288" w14:textId="77777777" w:rsidR="00455603" w:rsidRPr="009B1E0A" w:rsidRDefault="00455603" w:rsidP="00455603">
      <w:pPr>
        <w:pStyle w:val="ListParagraph"/>
        <w:numPr>
          <w:ilvl w:val="0"/>
          <w:numId w:val="15"/>
        </w:numPr>
        <w:bidi/>
        <w:ind w:left="1800" w:hanging="180"/>
        <w:jc w:val="both"/>
        <w:rPr>
          <w:rFonts w:asciiTheme="majorBidi" w:hAnsiTheme="majorBidi" w:cs="Times New Roman"/>
          <w:sz w:val="28"/>
          <w:szCs w:val="28"/>
          <w:rtl/>
        </w:rPr>
      </w:pPr>
      <w:r w:rsidRPr="00151D3A">
        <w:rPr>
          <w:rFonts w:asciiTheme="majorBidi" w:hAnsiTheme="majorBidi" w:cs="Times New Roman"/>
          <w:b/>
          <w:bCs/>
          <w:sz w:val="28"/>
          <w:szCs w:val="28"/>
          <w:rtl/>
        </w:rPr>
        <w:t>السياق والتجربة</w:t>
      </w:r>
      <w:r w:rsidRPr="00135B58">
        <w:rPr>
          <w:rFonts w:asciiTheme="majorBidi" w:hAnsiTheme="majorBidi" w:cs="Times New Roman"/>
          <w:sz w:val="28"/>
          <w:szCs w:val="28"/>
          <w:rtl/>
        </w:rPr>
        <w:t xml:space="preserve">: عرض للتجربةِ الشخصيةِ أو المهنيةِ </w:t>
      </w:r>
    </w:p>
    <w:p w14:paraId="154AF817" w14:textId="7DB99B7E" w:rsidR="007D4517" w:rsidRPr="007D4517" w:rsidRDefault="007D4517" w:rsidP="007D4517">
      <w:pPr>
        <w:pStyle w:val="ListParagraph"/>
        <w:numPr>
          <w:ilvl w:val="0"/>
          <w:numId w:val="15"/>
        </w:numPr>
        <w:bidi/>
        <w:ind w:left="1800" w:hanging="180"/>
        <w:jc w:val="both"/>
        <w:rPr>
          <w:rFonts w:asciiTheme="majorBidi" w:hAnsiTheme="majorBidi" w:cs="Times New Roman"/>
          <w:sz w:val="28"/>
          <w:szCs w:val="28"/>
        </w:rPr>
      </w:pPr>
      <w:r w:rsidRPr="00F57F67">
        <w:rPr>
          <w:rFonts w:asciiTheme="majorBidi" w:hAnsiTheme="majorBidi" w:cs="Times New Roman"/>
          <w:b/>
          <w:bCs/>
          <w:sz w:val="28"/>
          <w:szCs w:val="28"/>
          <w:rtl/>
        </w:rPr>
        <w:t>مراجعةُ الأدبيات</w:t>
      </w:r>
      <w:r w:rsidRPr="00F57F67">
        <w:rPr>
          <w:rFonts w:asciiTheme="majorBidi" w:hAnsiTheme="majorBidi" w:cs="Times New Roman"/>
          <w:sz w:val="28"/>
          <w:szCs w:val="28"/>
          <w:rtl/>
        </w:rPr>
        <w:t xml:space="preserve">: تحليل </w:t>
      </w:r>
      <w:r>
        <w:rPr>
          <w:rFonts w:asciiTheme="majorBidi" w:hAnsiTheme="majorBidi" w:cs="Times New Roman" w:hint="cs"/>
          <w:sz w:val="28"/>
          <w:szCs w:val="28"/>
          <w:rtl/>
        </w:rPr>
        <w:t>ا</w:t>
      </w:r>
      <w:r w:rsidRPr="00F57F67">
        <w:rPr>
          <w:rFonts w:asciiTheme="majorBidi" w:hAnsiTheme="majorBidi" w:cs="Times New Roman"/>
          <w:sz w:val="28"/>
          <w:szCs w:val="28"/>
          <w:rtl/>
        </w:rPr>
        <w:t>لأدبياتِ الأصيلةِ والحديثة</w:t>
      </w:r>
      <w:r w:rsidRPr="00F57F67">
        <w:rPr>
          <w:rFonts w:asciiTheme="majorBidi" w:hAnsiTheme="majorBidi" w:cs="Times New Roman" w:hint="cs"/>
          <w:sz w:val="28"/>
          <w:szCs w:val="28"/>
          <w:rtl/>
        </w:rPr>
        <w:t xml:space="preserve"> ذات الصلة</w:t>
      </w:r>
    </w:p>
    <w:p w14:paraId="43ED3A99" w14:textId="30477958" w:rsidR="007D4517" w:rsidRPr="009B1E0A" w:rsidRDefault="007D4517" w:rsidP="007D4517">
      <w:pPr>
        <w:pStyle w:val="ListParagraph"/>
        <w:numPr>
          <w:ilvl w:val="0"/>
          <w:numId w:val="15"/>
        </w:numPr>
        <w:bidi/>
        <w:ind w:left="1800" w:hanging="180"/>
        <w:jc w:val="both"/>
        <w:rPr>
          <w:rFonts w:asciiTheme="majorBidi" w:hAnsiTheme="majorBidi" w:cs="Times New Roman"/>
          <w:sz w:val="28"/>
          <w:szCs w:val="28"/>
          <w:rtl/>
        </w:rPr>
      </w:pPr>
      <w:r w:rsidRPr="00151D3A">
        <w:rPr>
          <w:rFonts w:asciiTheme="majorBidi" w:hAnsiTheme="majorBidi" w:cs="Times New Roman"/>
          <w:b/>
          <w:bCs/>
          <w:sz w:val="28"/>
          <w:szCs w:val="28"/>
          <w:rtl/>
        </w:rPr>
        <w:t>التحليل النقديّ</w:t>
      </w:r>
      <w:r w:rsidRPr="00135B58">
        <w:rPr>
          <w:rFonts w:asciiTheme="majorBidi" w:hAnsiTheme="majorBidi" w:cs="Times New Roman"/>
          <w:sz w:val="28"/>
          <w:szCs w:val="28"/>
          <w:rtl/>
        </w:rPr>
        <w:t xml:space="preserve">: ربط </w:t>
      </w:r>
      <w:r>
        <w:rPr>
          <w:rFonts w:asciiTheme="majorBidi" w:hAnsiTheme="majorBidi" w:cs="Times New Roman" w:hint="cs"/>
          <w:sz w:val="28"/>
          <w:szCs w:val="28"/>
          <w:rtl/>
        </w:rPr>
        <w:t>ا</w:t>
      </w:r>
      <w:r w:rsidRPr="00135B58">
        <w:rPr>
          <w:rFonts w:asciiTheme="majorBidi" w:hAnsiTheme="majorBidi" w:cs="Times New Roman"/>
          <w:sz w:val="28"/>
          <w:szCs w:val="28"/>
          <w:rtl/>
        </w:rPr>
        <w:t xml:space="preserve">لتجربةِ بالنظرياتِ والمفاهيمِ التربويّةِ </w:t>
      </w:r>
    </w:p>
    <w:p w14:paraId="76B0AF2F" w14:textId="77777777" w:rsidR="009B1E0A" w:rsidRPr="00353A7D" w:rsidRDefault="009B1E0A" w:rsidP="00135B58">
      <w:pPr>
        <w:pStyle w:val="ListParagraph"/>
        <w:bidi/>
        <w:jc w:val="both"/>
        <w:rPr>
          <w:rFonts w:asciiTheme="majorBidi" w:hAnsiTheme="majorBidi" w:cs="Times New Roman"/>
          <w:sz w:val="28"/>
          <w:szCs w:val="28"/>
          <w:highlight w:val="yellow"/>
          <w:rtl/>
        </w:rPr>
      </w:pPr>
    </w:p>
    <w:p w14:paraId="7801F178" w14:textId="519379D1" w:rsidR="00135B58" w:rsidRPr="00776986" w:rsidRDefault="00135B58" w:rsidP="009B1E0A">
      <w:pPr>
        <w:pStyle w:val="ListParagraph"/>
        <w:numPr>
          <w:ilvl w:val="0"/>
          <w:numId w:val="30"/>
        </w:numPr>
        <w:bidi/>
        <w:jc w:val="both"/>
        <w:rPr>
          <w:rFonts w:asciiTheme="majorBidi" w:hAnsiTheme="majorBidi" w:cstheme="majorBidi"/>
          <w:sz w:val="28"/>
          <w:szCs w:val="28"/>
          <w:u w:val="single"/>
          <w:rtl/>
        </w:rPr>
      </w:pPr>
      <w:r w:rsidRPr="00776986">
        <w:rPr>
          <w:rFonts w:asciiTheme="majorBidi" w:hAnsiTheme="majorBidi" w:cs="Times New Roman"/>
          <w:sz w:val="28"/>
          <w:szCs w:val="28"/>
          <w:u w:val="single"/>
          <w:rtl/>
        </w:rPr>
        <w:t>أوراق المو</w:t>
      </w:r>
      <w:r w:rsidR="004D3B7B" w:rsidRPr="00776986">
        <w:rPr>
          <w:rFonts w:asciiTheme="majorBidi" w:hAnsiTheme="majorBidi" w:cs="Times New Roman" w:hint="cs"/>
          <w:sz w:val="28"/>
          <w:szCs w:val="28"/>
          <w:u w:val="single"/>
          <w:rtl/>
        </w:rPr>
        <w:t>قف</w:t>
      </w:r>
      <w:r w:rsidRPr="00776986">
        <w:rPr>
          <w:rFonts w:asciiTheme="majorBidi" w:hAnsiTheme="majorBidi" w:cs="Times New Roman"/>
          <w:sz w:val="28"/>
          <w:szCs w:val="28"/>
          <w:u w:val="single"/>
          <w:rtl/>
        </w:rPr>
        <w:t xml:space="preserve"> الأكاديمي</w:t>
      </w:r>
    </w:p>
    <w:p w14:paraId="7D997090" w14:textId="080541D6" w:rsidR="00135B58" w:rsidRPr="00776986" w:rsidRDefault="00135B58" w:rsidP="009B1E0A">
      <w:pPr>
        <w:pStyle w:val="ListParagraph"/>
        <w:bidi/>
        <w:ind w:firstLine="720"/>
        <w:jc w:val="both"/>
        <w:rPr>
          <w:rFonts w:asciiTheme="majorBidi" w:hAnsiTheme="majorBidi" w:cstheme="majorBidi"/>
          <w:sz w:val="28"/>
          <w:szCs w:val="28"/>
          <w:rtl/>
        </w:rPr>
      </w:pPr>
      <w:r w:rsidRPr="00776986">
        <w:rPr>
          <w:rFonts w:asciiTheme="majorBidi" w:hAnsiTheme="majorBidi" w:cs="Times New Roman"/>
          <w:sz w:val="28"/>
          <w:szCs w:val="28"/>
          <w:rtl/>
        </w:rPr>
        <w:t xml:space="preserve">تعرضُ موقفًا أكاديميًا </w:t>
      </w:r>
      <w:r w:rsidR="0069222F" w:rsidRPr="00776986">
        <w:rPr>
          <w:rFonts w:asciiTheme="majorBidi" w:hAnsiTheme="majorBidi" w:cs="Times New Roman" w:hint="cs"/>
          <w:sz w:val="28"/>
          <w:szCs w:val="28"/>
          <w:rtl/>
        </w:rPr>
        <w:t>من</w:t>
      </w:r>
      <w:r w:rsidRPr="00776986">
        <w:rPr>
          <w:rFonts w:asciiTheme="majorBidi" w:hAnsiTheme="majorBidi" w:cs="Times New Roman"/>
          <w:sz w:val="28"/>
          <w:szCs w:val="28"/>
          <w:rtl/>
        </w:rPr>
        <w:t xml:space="preserve"> قضيّةٍ علميّةٍ أو تربويّةٍ، مستندةً إلى أدلّةٍ وحججٍ علميّةٍ، وتشمل</w:t>
      </w:r>
      <w:r w:rsidRPr="00776986">
        <w:rPr>
          <w:rFonts w:asciiTheme="majorBidi" w:hAnsiTheme="majorBidi" w:cstheme="majorBidi"/>
          <w:sz w:val="28"/>
          <w:szCs w:val="28"/>
        </w:rPr>
        <w:t>:</w:t>
      </w:r>
    </w:p>
    <w:p w14:paraId="028041AC" w14:textId="77777777" w:rsidR="00135B58" w:rsidRPr="00776986" w:rsidRDefault="00135B58" w:rsidP="00135B58">
      <w:pPr>
        <w:pStyle w:val="ListParagraph"/>
        <w:bidi/>
        <w:jc w:val="both"/>
        <w:rPr>
          <w:rFonts w:asciiTheme="majorBidi" w:hAnsiTheme="majorBidi" w:cstheme="majorBidi"/>
          <w:sz w:val="28"/>
          <w:szCs w:val="28"/>
          <w:rtl/>
        </w:rPr>
      </w:pPr>
    </w:p>
    <w:p w14:paraId="22B55018" w14:textId="77777777" w:rsidR="00950134" w:rsidRPr="00776986" w:rsidRDefault="00950134" w:rsidP="00950134">
      <w:pPr>
        <w:pStyle w:val="ListParagraph"/>
        <w:numPr>
          <w:ilvl w:val="0"/>
          <w:numId w:val="15"/>
        </w:numPr>
        <w:bidi/>
        <w:ind w:left="1800" w:hanging="180"/>
        <w:jc w:val="both"/>
        <w:rPr>
          <w:rFonts w:asciiTheme="majorBidi" w:hAnsiTheme="majorBidi" w:cs="Times New Roman"/>
          <w:sz w:val="28"/>
          <w:szCs w:val="28"/>
        </w:rPr>
      </w:pPr>
      <w:r w:rsidRPr="00776986">
        <w:rPr>
          <w:rFonts w:asciiTheme="majorBidi" w:hAnsiTheme="majorBidi" w:cs="Times New Roman"/>
          <w:b/>
          <w:bCs/>
          <w:sz w:val="28"/>
          <w:szCs w:val="28"/>
          <w:rtl/>
        </w:rPr>
        <w:t>عرض القضية</w:t>
      </w:r>
      <w:r w:rsidRPr="00776986">
        <w:rPr>
          <w:rFonts w:asciiTheme="majorBidi" w:hAnsiTheme="majorBidi" w:cs="Times New Roman"/>
          <w:sz w:val="28"/>
          <w:szCs w:val="28"/>
          <w:rtl/>
        </w:rPr>
        <w:t>: توضيح للموضوعِ المطروحِ وأهميّتِه</w:t>
      </w:r>
    </w:p>
    <w:p w14:paraId="40127C7B" w14:textId="0DCC676F" w:rsidR="00950134" w:rsidRPr="00776986" w:rsidRDefault="00950134" w:rsidP="00950134">
      <w:pPr>
        <w:pStyle w:val="ListParagraph"/>
        <w:numPr>
          <w:ilvl w:val="0"/>
          <w:numId w:val="15"/>
        </w:numPr>
        <w:bidi/>
        <w:ind w:left="1800" w:hanging="180"/>
        <w:jc w:val="both"/>
        <w:rPr>
          <w:rFonts w:asciiTheme="majorBidi" w:hAnsiTheme="majorBidi" w:cs="Times New Roman"/>
          <w:sz w:val="28"/>
          <w:szCs w:val="28"/>
          <w:rtl/>
        </w:rPr>
      </w:pPr>
      <w:r w:rsidRPr="00776986">
        <w:rPr>
          <w:rFonts w:asciiTheme="majorBidi" w:hAnsiTheme="majorBidi" w:cs="Times New Roman"/>
          <w:b/>
          <w:bCs/>
          <w:sz w:val="28"/>
          <w:szCs w:val="28"/>
          <w:rtl/>
        </w:rPr>
        <w:t>مراجعةُ الأدبيات</w:t>
      </w:r>
      <w:r w:rsidRPr="00776986">
        <w:rPr>
          <w:rFonts w:asciiTheme="majorBidi" w:hAnsiTheme="majorBidi" w:cs="Times New Roman"/>
          <w:sz w:val="28"/>
          <w:szCs w:val="28"/>
          <w:rtl/>
        </w:rPr>
        <w:t xml:space="preserve">: تحليل </w:t>
      </w:r>
      <w:r w:rsidRPr="00776986">
        <w:rPr>
          <w:rFonts w:asciiTheme="majorBidi" w:hAnsiTheme="majorBidi" w:cs="Times New Roman" w:hint="cs"/>
          <w:sz w:val="28"/>
          <w:szCs w:val="28"/>
          <w:rtl/>
        </w:rPr>
        <w:t>ا</w:t>
      </w:r>
      <w:r w:rsidRPr="00776986">
        <w:rPr>
          <w:rFonts w:asciiTheme="majorBidi" w:hAnsiTheme="majorBidi" w:cs="Times New Roman"/>
          <w:sz w:val="28"/>
          <w:szCs w:val="28"/>
          <w:rtl/>
        </w:rPr>
        <w:t>لأدبياتِ الأصيلةِ والحديثة</w:t>
      </w:r>
      <w:r w:rsidRPr="00776986">
        <w:rPr>
          <w:rFonts w:asciiTheme="majorBidi" w:hAnsiTheme="majorBidi" w:cs="Times New Roman" w:hint="cs"/>
          <w:sz w:val="28"/>
          <w:szCs w:val="28"/>
          <w:rtl/>
        </w:rPr>
        <w:t xml:space="preserve"> ذات الصلة</w:t>
      </w:r>
    </w:p>
    <w:p w14:paraId="20CE79CB" w14:textId="04B294B1" w:rsidR="00950134" w:rsidRPr="00776986" w:rsidRDefault="00950134" w:rsidP="00950134">
      <w:pPr>
        <w:pStyle w:val="ListParagraph"/>
        <w:numPr>
          <w:ilvl w:val="0"/>
          <w:numId w:val="15"/>
        </w:numPr>
        <w:bidi/>
        <w:ind w:left="1800" w:hanging="180"/>
        <w:jc w:val="both"/>
        <w:rPr>
          <w:rFonts w:asciiTheme="majorBidi" w:hAnsiTheme="majorBidi" w:cs="Times New Roman"/>
          <w:sz w:val="28"/>
          <w:szCs w:val="28"/>
          <w:rtl/>
        </w:rPr>
      </w:pPr>
      <w:r w:rsidRPr="00776986">
        <w:rPr>
          <w:rFonts w:asciiTheme="majorBidi" w:hAnsiTheme="majorBidi" w:cs="Times New Roman"/>
          <w:b/>
          <w:bCs/>
          <w:sz w:val="28"/>
          <w:szCs w:val="28"/>
          <w:rtl/>
        </w:rPr>
        <w:t>الحجج العلميّةُ</w:t>
      </w:r>
      <w:r w:rsidRPr="00776986">
        <w:rPr>
          <w:rFonts w:asciiTheme="majorBidi" w:hAnsiTheme="majorBidi" w:cs="Times New Roman"/>
          <w:sz w:val="28"/>
          <w:szCs w:val="28"/>
          <w:rtl/>
        </w:rPr>
        <w:t xml:space="preserve">: </w:t>
      </w:r>
      <w:r w:rsidR="002F46DC" w:rsidRPr="002F46DC">
        <w:rPr>
          <w:rFonts w:asciiTheme="majorBidi" w:hAnsiTheme="majorBidi" w:cs="Times New Roman"/>
          <w:sz w:val="28"/>
          <w:szCs w:val="28"/>
          <w:rtl/>
        </w:rPr>
        <w:t>تحليل الآراء المختلفة والأدلة الداعمة للموقف الأكاديمي</w:t>
      </w:r>
      <w:r w:rsidR="002F46DC">
        <w:rPr>
          <w:rFonts w:asciiTheme="majorBidi" w:hAnsiTheme="majorBidi" w:cs="Times New Roman" w:hint="cs"/>
          <w:sz w:val="28"/>
          <w:szCs w:val="28"/>
          <w:rtl/>
        </w:rPr>
        <w:t>ّ</w:t>
      </w:r>
    </w:p>
    <w:p w14:paraId="0D215490" w14:textId="77777777" w:rsidR="00ED53AF" w:rsidRPr="00135C17" w:rsidRDefault="00ED53AF" w:rsidP="00ED53AF">
      <w:pPr>
        <w:pStyle w:val="ListParagraph"/>
        <w:bidi/>
        <w:ind w:left="1800"/>
        <w:jc w:val="both"/>
        <w:rPr>
          <w:rFonts w:asciiTheme="majorBidi" w:hAnsiTheme="majorBidi" w:cs="Times New Roman"/>
          <w:sz w:val="28"/>
          <w:szCs w:val="28"/>
        </w:rPr>
      </w:pPr>
    </w:p>
    <w:p w14:paraId="2F7B553D" w14:textId="4B0655EE" w:rsidR="00654989" w:rsidRPr="00135C17" w:rsidRDefault="00D22802" w:rsidP="00ED53AF">
      <w:pPr>
        <w:pStyle w:val="ListParagraph"/>
        <w:numPr>
          <w:ilvl w:val="0"/>
          <w:numId w:val="28"/>
        </w:numPr>
        <w:bidi/>
        <w:jc w:val="both"/>
        <w:rPr>
          <w:rFonts w:asciiTheme="majorBidi" w:hAnsiTheme="majorBidi" w:cs="Times New Roman"/>
          <w:sz w:val="28"/>
          <w:szCs w:val="28"/>
        </w:rPr>
      </w:pPr>
      <w:r w:rsidRPr="00135C17">
        <w:rPr>
          <w:rFonts w:asciiTheme="majorBidi" w:hAnsiTheme="majorBidi" w:cs="Times New Roman"/>
          <w:b/>
          <w:bCs/>
          <w:sz w:val="28"/>
          <w:szCs w:val="28"/>
          <w:rtl/>
        </w:rPr>
        <w:t>الاستنتاجات والتوصيات</w:t>
      </w:r>
    </w:p>
    <w:p w14:paraId="69F4B779" w14:textId="08BDB1E0" w:rsidR="00020588" w:rsidRPr="00135C17" w:rsidRDefault="00654989" w:rsidP="00364DE9">
      <w:pPr>
        <w:pStyle w:val="ListParagraph"/>
        <w:bidi/>
        <w:spacing w:line="360" w:lineRule="auto"/>
        <w:jc w:val="both"/>
        <w:rPr>
          <w:rFonts w:asciiTheme="majorBidi" w:hAnsiTheme="majorBidi" w:cs="Times New Roman"/>
          <w:sz w:val="28"/>
          <w:szCs w:val="28"/>
          <w:rtl/>
        </w:rPr>
      </w:pPr>
      <w:r w:rsidRPr="00135C17">
        <w:rPr>
          <w:rFonts w:asciiTheme="majorBidi" w:hAnsiTheme="majorBidi" w:cs="Times New Roman"/>
          <w:sz w:val="28"/>
          <w:szCs w:val="28"/>
          <w:u w:val="single"/>
          <w:rtl/>
        </w:rPr>
        <w:t>الأوراق النظري</w:t>
      </w:r>
      <w:r w:rsidRPr="00135C17">
        <w:rPr>
          <w:rFonts w:asciiTheme="majorBidi" w:hAnsiTheme="majorBidi" w:cs="Times New Roman" w:hint="cs"/>
          <w:sz w:val="28"/>
          <w:szCs w:val="28"/>
          <w:u w:val="single"/>
          <w:rtl/>
        </w:rPr>
        <w:t>ّ</w:t>
      </w:r>
      <w:r w:rsidR="008929CB" w:rsidRPr="00135C17">
        <w:rPr>
          <w:rFonts w:asciiTheme="majorBidi" w:hAnsiTheme="majorBidi" w:cs="Times New Roman" w:hint="cs"/>
          <w:sz w:val="28"/>
          <w:szCs w:val="28"/>
          <w:u w:val="single"/>
          <w:rtl/>
        </w:rPr>
        <w:t>ة</w:t>
      </w:r>
      <w:r w:rsidRPr="00135C17">
        <w:rPr>
          <w:rFonts w:asciiTheme="majorBidi" w:hAnsiTheme="majorBidi" w:cs="Times New Roman" w:hint="cs"/>
          <w:sz w:val="28"/>
          <w:szCs w:val="28"/>
          <w:rtl/>
        </w:rPr>
        <w:t xml:space="preserve">: </w:t>
      </w:r>
      <w:r w:rsidR="00D22802" w:rsidRPr="00135C17">
        <w:rPr>
          <w:rFonts w:asciiTheme="majorBidi" w:hAnsiTheme="majorBidi" w:cs="Times New Roman"/>
          <w:sz w:val="28"/>
          <w:szCs w:val="28"/>
          <w:rtl/>
        </w:rPr>
        <w:t>مناقشة العلاقةِ بينَ النظرياتِ التربويّةِ والسياساتِ التعليميّةِ واستخلاصُ أفكارٍ تدعمُ اتخاذِ القراراتِ التربويّة</w:t>
      </w:r>
    </w:p>
    <w:p w14:paraId="2CC3817D" w14:textId="634B6CB4" w:rsidR="00020588" w:rsidRPr="00135C17" w:rsidRDefault="00020588" w:rsidP="00364DE9">
      <w:pPr>
        <w:pStyle w:val="ListParagraph"/>
        <w:bidi/>
        <w:spacing w:line="360" w:lineRule="auto"/>
        <w:jc w:val="both"/>
        <w:rPr>
          <w:rFonts w:asciiTheme="majorBidi" w:hAnsiTheme="majorBidi" w:cs="Times New Roman"/>
          <w:sz w:val="28"/>
          <w:szCs w:val="28"/>
          <w:rtl/>
        </w:rPr>
      </w:pPr>
      <w:r w:rsidRPr="00135C17">
        <w:rPr>
          <w:rFonts w:asciiTheme="majorBidi" w:hAnsiTheme="majorBidi" w:cs="Times New Roman"/>
          <w:sz w:val="28"/>
          <w:szCs w:val="28"/>
          <w:u w:val="single"/>
          <w:rtl/>
        </w:rPr>
        <w:t>الأوراق التفكريّة</w:t>
      </w:r>
      <w:r w:rsidRPr="00135C17">
        <w:rPr>
          <w:rFonts w:asciiTheme="majorBidi" w:hAnsiTheme="majorBidi" w:cs="Times New Roman" w:hint="cs"/>
          <w:sz w:val="28"/>
          <w:szCs w:val="28"/>
          <w:rtl/>
        </w:rPr>
        <w:t>:</w:t>
      </w:r>
      <w:r w:rsidRPr="00135C17">
        <w:rPr>
          <w:rFonts w:asciiTheme="majorBidi" w:hAnsiTheme="majorBidi" w:cs="Times New Roman"/>
          <w:sz w:val="28"/>
          <w:szCs w:val="28"/>
          <w:rtl/>
        </w:rPr>
        <w:t xml:space="preserve"> </w:t>
      </w:r>
      <w:r w:rsidR="00D22802" w:rsidRPr="00135C17">
        <w:rPr>
          <w:rFonts w:asciiTheme="majorBidi" w:hAnsiTheme="majorBidi" w:cs="Times New Roman"/>
          <w:sz w:val="28"/>
          <w:szCs w:val="28"/>
          <w:rtl/>
        </w:rPr>
        <w:t>استخلاص دروس مستفادةٍ وتقديمُ مقترحاتٍ للتطوير</w:t>
      </w:r>
    </w:p>
    <w:p w14:paraId="002CF23B" w14:textId="2E714DFB" w:rsidR="00D22802" w:rsidRPr="00135C17" w:rsidRDefault="00292F65" w:rsidP="00364DE9">
      <w:pPr>
        <w:pStyle w:val="ListParagraph"/>
        <w:bidi/>
        <w:spacing w:line="360" w:lineRule="auto"/>
        <w:jc w:val="both"/>
        <w:rPr>
          <w:rFonts w:asciiTheme="majorBidi" w:hAnsiTheme="majorBidi" w:cs="Times New Roman"/>
          <w:b/>
          <w:bCs/>
          <w:sz w:val="28"/>
          <w:szCs w:val="28"/>
        </w:rPr>
      </w:pPr>
      <w:r w:rsidRPr="00135C17">
        <w:rPr>
          <w:rFonts w:asciiTheme="majorBidi" w:hAnsiTheme="majorBidi" w:cs="Times New Roman"/>
          <w:sz w:val="28"/>
          <w:szCs w:val="28"/>
          <w:u w:val="single"/>
          <w:rtl/>
        </w:rPr>
        <w:t>أوراقُ المواقفِ الأكاديمية</w:t>
      </w:r>
      <w:r w:rsidRPr="00135C17">
        <w:rPr>
          <w:rFonts w:asciiTheme="majorBidi" w:hAnsiTheme="majorBidi" w:cs="Times New Roman" w:hint="cs"/>
          <w:sz w:val="28"/>
          <w:szCs w:val="28"/>
          <w:rtl/>
        </w:rPr>
        <w:t xml:space="preserve">: </w:t>
      </w:r>
      <w:r w:rsidR="00D22802" w:rsidRPr="00135C17">
        <w:rPr>
          <w:rFonts w:asciiTheme="majorBidi" w:hAnsiTheme="majorBidi" w:cs="Times New Roman"/>
          <w:sz w:val="28"/>
          <w:szCs w:val="28"/>
          <w:rtl/>
        </w:rPr>
        <w:t xml:space="preserve">تلخيص </w:t>
      </w:r>
      <w:r w:rsidR="00654989" w:rsidRPr="00135C17">
        <w:rPr>
          <w:rFonts w:asciiTheme="majorBidi" w:hAnsiTheme="majorBidi" w:cs="Times New Roman" w:hint="cs"/>
          <w:sz w:val="28"/>
          <w:szCs w:val="28"/>
          <w:rtl/>
        </w:rPr>
        <w:t>ا</w:t>
      </w:r>
      <w:r w:rsidR="00D22802" w:rsidRPr="00135C17">
        <w:rPr>
          <w:rFonts w:asciiTheme="majorBidi" w:hAnsiTheme="majorBidi" w:cs="Times New Roman"/>
          <w:sz w:val="28"/>
          <w:szCs w:val="28"/>
          <w:rtl/>
        </w:rPr>
        <w:t>لحجج وتقديمُ</w:t>
      </w:r>
      <w:r w:rsidR="00654989" w:rsidRPr="00135C17">
        <w:rPr>
          <w:rFonts w:asciiTheme="majorBidi" w:hAnsiTheme="majorBidi" w:cs="Times New Roman" w:hint="cs"/>
          <w:sz w:val="28"/>
          <w:szCs w:val="28"/>
          <w:rtl/>
        </w:rPr>
        <w:t xml:space="preserve"> </w:t>
      </w:r>
      <w:r w:rsidR="00D22802" w:rsidRPr="00135C17">
        <w:rPr>
          <w:rFonts w:asciiTheme="majorBidi" w:hAnsiTheme="majorBidi" w:cs="Times New Roman"/>
          <w:sz w:val="28"/>
          <w:szCs w:val="28"/>
          <w:rtl/>
        </w:rPr>
        <w:t>رؤىً تدعمُ السياساتِ التعليميّةِ والممارساتِ التربويّة</w:t>
      </w:r>
    </w:p>
    <w:p w14:paraId="4436A3C3" w14:textId="77777777" w:rsidR="00D22802" w:rsidRPr="00135C17" w:rsidRDefault="00D22802" w:rsidP="00D22802">
      <w:pPr>
        <w:pStyle w:val="ListParagraph"/>
        <w:bidi/>
        <w:jc w:val="both"/>
        <w:rPr>
          <w:rFonts w:asciiTheme="majorBidi" w:hAnsiTheme="majorBidi" w:cs="Times New Roman"/>
          <w:sz w:val="28"/>
          <w:szCs w:val="28"/>
        </w:rPr>
      </w:pPr>
    </w:p>
    <w:p w14:paraId="7D8F3BBE" w14:textId="7AE6DC61" w:rsidR="004151F6" w:rsidRPr="009A52BF" w:rsidRDefault="004151F6" w:rsidP="004151F6">
      <w:pPr>
        <w:pStyle w:val="ListParagraph"/>
        <w:numPr>
          <w:ilvl w:val="0"/>
          <w:numId w:val="28"/>
        </w:numPr>
        <w:bidi/>
        <w:jc w:val="both"/>
        <w:rPr>
          <w:rFonts w:asciiTheme="majorBidi" w:hAnsiTheme="majorBidi" w:cstheme="majorBidi"/>
          <w:sz w:val="28"/>
          <w:szCs w:val="28"/>
          <w:rtl/>
        </w:rPr>
      </w:pPr>
      <w:r w:rsidRPr="009A52BF">
        <w:rPr>
          <w:rFonts w:asciiTheme="majorBidi" w:hAnsiTheme="majorBidi" w:cs="Times New Roman" w:hint="cs"/>
          <w:b/>
          <w:bCs/>
          <w:sz w:val="28"/>
          <w:szCs w:val="28"/>
          <w:rtl/>
        </w:rPr>
        <w:t>الاقتباسات و</w:t>
      </w:r>
      <w:r w:rsidRPr="009A52BF">
        <w:rPr>
          <w:rFonts w:asciiTheme="majorBidi" w:hAnsiTheme="majorBidi" w:cs="Times New Roman"/>
          <w:b/>
          <w:bCs/>
          <w:sz w:val="28"/>
          <w:szCs w:val="28"/>
          <w:rtl/>
        </w:rPr>
        <w:t>الجداول</w:t>
      </w:r>
      <w:r w:rsidRPr="009A52BF">
        <w:rPr>
          <w:rFonts w:asciiTheme="majorBidi" w:hAnsiTheme="majorBidi" w:cs="Times New Roman" w:hint="cs"/>
          <w:b/>
          <w:bCs/>
          <w:sz w:val="28"/>
          <w:szCs w:val="28"/>
          <w:rtl/>
          <w:lang w:bidi="ar-LB"/>
        </w:rPr>
        <w:t xml:space="preserve"> والصور</w:t>
      </w:r>
      <w:r w:rsidRPr="009A52BF">
        <w:rPr>
          <w:rFonts w:asciiTheme="majorBidi" w:hAnsiTheme="majorBidi" w:cs="Times New Roman"/>
          <w:b/>
          <w:bCs/>
          <w:sz w:val="28"/>
          <w:szCs w:val="28"/>
          <w:rtl/>
        </w:rPr>
        <w:t xml:space="preserve"> </w:t>
      </w:r>
      <w:r w:rsidRPr="009A52BF">
        <w:rPr>
          <w:rFonts w:asciiTheme="majorBidi" w:hAnsiTheme="majorBidi" w:cs="Times New Roman" w:hint="cs"/>
          <w:b/>
          <w:bCs/>
          <w:sz w:val="28"/>
          <w:szCs w:val="28"/>
          <w:rtl/>
        </w:rPr>
        <w:t xml:space="preserve">ولائحة </w:t>
      </w:r>
      <w:r w:rsidRPr="009A52BF">
        <w:rPr>
          <w:rFonts w:asciiTheme="majorBidi" w:hAnsiTheme="majorBidi" w:cs="Times New Roman"/>
          <w:b/>
          <w:bCs/>
          <w:sz w:val="28"/>
          <w:szCs w:val="28"/>
          <w:rtl/>
        </w:rPr>
        <w:t>المراجع</w:t>
      </w:r>
      <w:r w:rsidRPr="009A52BF">
        <w:rPr>
          <w:rFonts w:asciiTheme="majorBidi" w:hAnsiTheme="majorBidi" w:cs="Times New Roman"/>
          <w:sz w:val="28"/>
          <w:szCs w:val="28"/>
          <w:rtl/>
        </w:rPr>
        <w:t>:</w:t>
      </w:r>
      <w:r w:rsidRPr="009A52BF">
        <w:rPr>
          <w:rFonts w:asciiTheme="majorBidi" w:hAnsiTheme="majorBidi" w:cs="Times New Roman" w:hint="cs"/>
          <w:sz w:val="28"/>
          <w:szCs w:val="28"/>
          <w:rtl/>
        </w:rPr>
        <w:t xml:space="preserve"> </w:t>
      </w:r>
      <w:r w:rsidRPr="009A52BF">
        <w:rPr>
          <w:rFonts w:asciiTheme="majorBidi" w:hAnsiTheme="majorBidi" w:cs="Times New Roman"/>
          <w:sz w:val="28"/>
          <w:szCs w:val="28"/>
          <w:rtl/>
        </w:rPr>
        <w:t>تُكتبُ و</w:t>
      </w:r>
      <w:r w:rsidRPr="009A52BF">
        <w:rPr>
          <w:rFonts w:asciiTheme="majorBidi" w:hAnsiTheme="majorBidi" w:cs="Times New Roman" w:hint="cs"/>
          <w:sz w:val="28"/>
          <w:szCs w:val="28"/>
          <w:rtl/>
        </w:rPr>
        <w:t>تُنظّم و</w:t>
      </w:r>
      <w:r w:rsidRPr="009A52BF">
        <w:rPr>
          <w:rFonts w:asciiTheme="majorBidi" w:hAnsiTheme="majorBidi" w:cs="Times New Roman"/>
          <w:sz w:val="28"/>
          <w:szCs w:val="28"/>
          <w:rtl/>
        </w:rPr>
        <w:t xml:space="preserve">فقَ نظامِ </w:t>
      </w:r>
      <w:r w:rsidRPr="009A52BF">
        <w:rPr>
          <w:rFonts w:asciiTheme="majorBidi" w:hAnsiTheme="majorBidi" w:cs="Times New Roman"/>
          <w:sz w:val="28"/>
          <w:szCs w:val="28"/>
        </w:rPr>
        <w:t>APA 7</w:t>
      </w:r>
      <w:r w:rsidRPr="009A52BF">
        <w:rPr>
          <w:rFonts w:asciiTheme="majorBidi" w:hAnsiTheme="majorBidi" w:cs="Times New Roman"/>
          <w:sz w:val="28"/>
          <w:szCs w:val="28"/>
          <w:rtl/>
        </w:rPr>
        <w:t xml:space="preserve"> وتشملُ </w:t>
      </w:r>
      <w:r w:rsidRPr="009A52BF">
        <w:rPr>
          <w:rFonts w:asciiTheme="majorBidi" w:hAnsiTheme="majorBidi" w:cs="Times New Roman" w:hint="cs"/>
          <w:sz w:val="28"/>
          <w:szCs w:val="28"/>
          <w:rtl/>
        </w:rPr>
        <w:t xml:space="preserve">قائمةُ المراجع </w:t>
      </w:r>
      <w:r w:rsidRPr="009A52BF">
        <w:rPr>
          <w:rFonts w:asciiTheme="majorBidi" w:hAnsiTheme="majorBidi" w:cs="Times New Roman"/>
          <w:sz w:val="28"/>
          <w:szCs w:val="28"/>
          <w:rtl/>
        </w:rPr>
        <w:t>جميعَ المصادرِ المشارِ إليها في متنِ الورقة.</w:t>
      </w:r>
    </w:p>
    <w:p w14:paraId="29D9B82F" w14:textId="77777777" w:rsidR="00D22802" w:rsidRPr="00135C17" w:rsidRDefault="00D22802" w:rsidP="00D22802">
      <w:pPr>
        <w:pStyle w:val="ListParagraph"/>
        <w:bidi/>
        <w:jc w:val="both"/>
        <w:rPr>
          <w:rFonts w:asciiTheme="majorBidi" w:hAnsiTheme="majorBidi" w:cs="Times New Roman"/>
          <w:sz w:val="28"/>
          <w:szCs w:val="28"/>
          <w:rtl/>
        </w:rPr>
      </w:pPr>
    </w:p>
    <w:p w14:paraId="4580FB13" w14:textId="77777777" w:rsidR="00D22802" w:rsidRPr="00135C17" w:rsidRDefault="00D22802" w:rsidP="00D22802">
      <w:pPr>
        <w:bidi/>
        <w:jc w:val="both"/>
        <w:rPr>
          <w:rFonts w:asciiTheme="majorBidi" w:hAnsiTheme="majorBidi" w:cs="Times New Roman"/>
          <w:b/>
          <w:bCs/>
          <w:sz w:val="28"/>
          <w:szCs w:val="28"/>
          <w:rtl/>
        </w:rPr>
      </w:pPr>
    </w:p>
    <w:p w14:paraId="7B81919F" w14:textId="77777777" w:rsidR="00B22E56" w:rsidRPr="00135C17" w:rsidRDefault="00B22E56" w:rsidP="00B22E56">
      <w:pPr>
        <w:bidi/>
        <w:jc w:val="both"/>
        <w:rPr>
          <w:rFonts w:asciiTheme="majorBidi" w:hAnsiTheme="majorBidi" w:cstheme="majorBidi"/>
          <w:sz w:val="28"/>
          <w:szCs w:val="28"/>
          <w:rtl/>
        </w:rPr>
      </w:pPr>
    </w:p>
    <w:p w14:paraId="52EF73E9" w14:textId="69947091" w:rsidR="009E41BB" w:rsidRPr="00135C17" w:rsidRDefault="009E41BB" w:rsidP="009E41BB">
      <w:pPr>
        <w:bidi/>
        <w:ind w:left="720" w:hanging="360"/>
        <w:rPr>
          <w:rFonts w:asciiTheme="majorBidi" w:hAnsiTheme="majorBidi" w:cstheme="majorBidi"/>
          <w:b/>
          <w:bCs/>
          <w:sz w:val="28"/>
          <w:szCs w:val="28"/>
        </w:rPr>
      </w:pPr>
      <w:r w:rsidRPr="00135C17">
        <w:rPr>
          <w:rFonts w:asciiTheme="majorBidi" w:hAnsiTheme="majorBidi" w:cstheme="majorBidi"/>
          <w:b/>
          <w:bCs/>
          <w:sz w:val="28"/>
          <w:szCs w:val="28"/>
          <w:rtl/>
        </w:rPr>
        <w:t>ب‌- الأوراق</w:t>
      </w:r>
      <w:r w:rsidR="00F604A2" w:rsidRPr="00135C17">
        <w:rPr>
          <w:rFonts w:asciiTheme="majorBidi" w:hAnsiTheme="majorBidi" w:cstheme="majorBidi" w:hint="cs"/>
          <w:b/>
          <w:bCs/>
          <w:sz w:val="28"/>
          <w:szCs w:val="28"/>
          <w:rtl/>
        </w:rPr>
        <w:t xml:space="preserve"> </w:t>
      </w:r>
      <w:r w:rsidRPr="00135C17">
        <w:rPr>
          <w:rFonts w:asciiTheme="majorBidi" w:hAnsiTheme="majorBidi" w:cstheme="majorBidi"/>
          <w:b/>
          <w:bCs/>
          <w:sz w:val="28"/>
          <w:szCs w:val="28"/>
          <w:rtl/>
        </w:rPr>
        <w:t>الميدانيّة</w:t>
      </w:r>
      <w:r w:rsidRPr="00135C17">
        <w:rPr>
          <w:rFonts w:asciiTheme="majorBidi" w:hAnsiTheme="majorBidi" w:cstheme="majorBidi"/>
          <w:sz w:val="28"/>
          <w:szCs w:val="28"/>
        </w:rPr>
        <w:br/>
      </w:r>
      <w:r w:rsidRPr="00135C17">
        <w:rPr>
          <w:rFonts w:asciiTheme="majorBidi" w:hAnsiTheme="majorBidi" w:cstheme="majorBidi"/>
          <w:sz w:val="28"/>
          <w:szCs w:val="28"/>
          <w:rtl/>
        </w:rPr>
        <w:t>تحتوي على الأقسامِ التالية</w:t>
      </w:r>
      <w:r w:rsidRPr="00135C17">
        <w:rPr>
          <w:rFonts w:asciiTheme="majorBidi" w:hAnsiTheme="majorBidi" w:cstheme="majorBidi"/>
          <w:sz w:val="28"/>
          <w:szCs w:val="28"/>
        </w:rPr>
        <w:t>:</w:t>
      </w:r>
    </w:p>
    <w:p w14:paraId="473EA69C" w14:textId="441453D7" w:rsidR="009E41BB" w:rsidRPr="00135C17" w:rsidRDefault="00D17BE3" w:rsidP="009E41BB">
      <w:pPr>
        <w:pStyle w:val="ListParagraph"/>
        <w:numPr>
          <w:ilvl w:val="0"/>
          <w:numId w:val="39"/>
        </w:numPr>
        <w:bidi/>
        <w:jc w:val="both"/>
        <w:rPr>
          <w:rFonts w:asciiTheme="majorBidi" w:hAnsiTheme="majorBidi" w:cstheme="majorBidi"/>
          <w:sz w:val="28"/>
          <w:szCs w:val="28"/>
        </w:rPr>
      </w:pPr>
      <w:r w:rsidRPr="00135C17">
        <w:rPr>
          <w:rFonts w:asciiTheme="majorBidi" w:hAnsiTheme="majorBidi" w:cstheme="majorBidi" w:hint="cs"/>
          <w:b/>
          <w:bCs/>
          <w:sz w:val="28"/>
          <w:szCs w:val="28"/>
          <w:rtl/>
        </w:rPr>
        <w:t>ال</w:t>
      </w:r>
      <w:r w:rsidR="009E41BB" w:rsidRPr="00135C17">
        <w:rPr>
          <w:rFonts w:asciiTheme="majorBidi" w:hAnsiTheme="majorBidi" w:cstheme="majorBidi"/>
          <w:b/>
          <w:bCs/>
          <w:sz w:val="28"/>
          <w:szCs w:val="28"/>
          <w:rtl/>
        </w:rPr>
        <w:t>عنوان</w:t>
      </w:r>
      <w:r w:rsidR="009E41BB" w:rsidRPr="00135C17">
        <w:rPr>
          <w:rFonts w:asciiTheme="majorBidi" w:hAnsiTheme="majorBidi" w:cstheme="majorBidi"/>
          <w:sz w:val="28"/>
          <w:szCs w:val="28"/>
          <w:rtl/>
        </w:rPr>
        <w:t>: لا يتعدى 15 كلمة</w:t>
      </w:r>
    </w:p>
    <w:p w14:paraId="502C0BFC" w14:textId="77777777" w:rsidR="007E0B6E" w:rsidRPr="00135C17" w:rsidRDefault="007E0B6E" w:rsidP="007E0B6E">
      <w:pPr>
        <w:pStyle w:val="ListParagraph"/>
        <w:bidi/>
        <w:jc w:val="both"/>
        <w:rPr>
          <w:rFonts w:asciiTheme="majorBidi" w:hAnsiTheme="majorBidi" w:cstheme="majorBidi"/>
          <w:sz w:val="28"/>
          <w:szCs w:val="28"/>
        </w:rPr>
      </w:pPr>
    </w:p>
    <w:p w14:paraId="585B29A0" w14:textId="1C0E54C2" w:rsidR="009E41BB" w:rsidRPr="00583EC1" w:rsidRDefault="009E41BB" w:rsidP="00583EC1">
      <w:pPr>
        <w:pStyle w:val="ListParagraph"/>
        <w:numPr>
          <w:ilvl w:val="0"/>
          <w:numId w:val="39"/>
        </w:numPr>
        <w:shd w:val="clear" w:color="auto" w:fill="FFFFFF" w:themeFill="background1"/>
        <w:bidi/>
        <w:jc w:val="both"/>
        <w:rPr>
          <w:rFonts w:asciiTheme="majorBidi" w:hAnsiTheme="majorBidi" w:cstheme="majorBidi"/>
          <w:sz w:val="28"/>
          <w:szCs w:val="28"/>
        </w:rPr>
      </w:pPr>
      <w:r w:rsidRPr="00583EC1">
        <w:rPr>
          <w:rFonts w:asciiTheme="majorBidi" w:hAnsiTheme="majorBidi" w:cstheme="majorBidi"/>
          <w:b/>
          <w:bCs/>
          <w:sz w:val="28"/>
          <w:szCs w:val="28"/>
          <w:rtl/>
        </w:rPr>
        <w:lastRenderedPageBreak/>
        <w:t>المستخلص</w:t>
      </w:r>
      <w:r w:rsidRPr="00583EC1">
        <w:rPr>
          <w:rFonts w:asciiTheme="majorBidi" w:hAnsiTheme="majorBidi" w:cstheme="majorBidi"/>
          <w:sz w:val="28"/>
          <w:szCs w:val="28"/>
          <w:rtl/>
        </w:rPr>
        <w:t xml:space="preserve">: يُكتبُ باللغاتِ الثلاثِ (العربيةِ، الفرنسيةِ، والإنجليزية) </w:t>
      </w:r>
      <w:r w:rsidR="00E92A9A" w:rsidRPr="00583EC1">
        <w:rPr>
          <w:rFonts w:asciiTheme="majorBidi" w:hAnsiTheme="majorBidi" w:cstheme="majorBidi" w:hint="cs"/>
          <w:sz w:val="28"/>
          <w:szCs w:val="28"/>
          <w:rtl/>
        </w:rPr>
        <w:t>و</w:t>
      </w:r>
      <w:r w:rsidRPr="00583EC1">
        <w:rPr>
          <w:rFonts w:asciiTheme="majorBidi" w:hAnsiTheme="majorBidi" w:cstheme="majorBidi"/>
          <w:sz w:val="28"/>
          <w:szCs w:val="28"/>
          <w:rtl/>
        </w:rPr>
        <w:t>يتراوحُ بين 200 و250 كلمةً لكلِّ لغة، وي</w:t>
      </w:r>
      <w:r w:rsidR="008A4B53" w:rsidRPr="00583EC1">
        <w:rPr>
          <w:rFonts w:asciiTheme="majorBidi" w:hAnsiTheme="majorBidi" w:cstheme="majorBidi" w:hint="cs"/>
          <w:sz w:val="28"/>
          <w:szCs w:val="28"/>
          <w:rtl/>
          <w:lang w:bidi="ar-LB"/>
        </w:rPr>
        <w:t>تضمن</w:t>
      </w:r>
      <w:r w:rsidRPr="00583EC1">
        <w:rPr>
          <w:rFonts w:asciiTheme="majorBidi" w:hAnsiTheme="majorBidi" w:cstheme="majorBidi"/>
          <w:sz w:val="28"/>
          <w:szCs w:val="28"/>
          <w:rtl/>
        </w:rPr>
        <w:t xml:space="preserve"> </w:t>
      </w:r>
      <w:r w:rsidR="008A4B53" w:rsidRPr="00583EC1">
        <w:rPr>
          <w:rFonts w:asciiTheme="majorBidi" w:hAnsiTheme="majorBidi" w:cstheme="majorBidi" w:hint="cs"/>
          <w:sz w:val="28"/>
          <w:szCs w:val="28"/>
          <w:rtl/>
        </w:rPr>
        <w:t>أسئلة البحث وأ</w:t>
      </w:r>
      <w:r w:rsidRPr="00583EC1">
        <w:rPr>
          <w:rFonts w:asciiTheme="majorBidi" w:hAnsiTheme="majorBidi" w:cstheme="majorBidi"/>
          <w:sz w:val="28"/>
          <w:szCs w:val="28"/>
          <w:rtl/>
        </w:rPr>
        <w:t>هد</w:t>
      </w:r>
      <w:r w:rsidR="008A4B53" w:rsidRPr="00583EC1">
        <w:rPr>
          <w:rFonts w:asciiTheme="majorBidi" w:hAnsiTheme="majorBidi" w:cstheme="majorBidi" w:hint="cs"/>
          <w:sz w:val="28"/>
          <w:szCs w:val="28"/>
          <w:rtl/>
        </w:rPr>
        <w:t>ا</w:t>
      </w:r>
      <w:r w:rsidRPr="00583EC1">
        <w:rPr>
          <w:rFonts w:asciiTheme="majorBidi" w:hAnsiTheme="majorBidi" w:cstheme="majorBidi"/>
          <w:sz w:val="28"/>
          <w:szCs w:val="28"/>
          <w:rtl/>
        </w:rPr>
        <w:t>ف</w:t>
      </w:r>
      <w:r w:rsidR="008A4B53" w:rsidRPr="00583EC1">
        <w:rPr>
          <w:rFonts w:asciiTheme="majorBidi" w:hAnsiTheme="majorBidi" w:cstheme="majorBidi" w:hint="cs"/>
          <w:sz w:val="28"/>
          <w:szCs w:val="28"/>
          <w:rtl/>
        </w:rPr>
        <w:t>ه</w:t>
      </w:r>
      <w:r w:rsidRPr="00583EC1">
        <w:rPr>
          <w:rFonts w:asciiTheme="majorBidi" w:hAnsiTheme="majorBidi" w:cstheme="majorBidi"/>
          <w:sz w:val="28"/>
          <w:szCs w:val="28"/>
          <w:rtl/>
        </w:rPr>
        <w:t xml:space="preserve"> </w:t>
      </w:r>
      <w:r w:rsidR="00E92A9A" w:rsidRPr="00583EC1">
        <w:rPr>
          <w:rFonts w:asciiTheme="majorBidi" w:hAnsiTheme="majorBidi" w:cstheme="majorBidi" w:hint="cs"/>
          <w:sz w:val="28"/>
          <w:szCs w:val="28"/>
          <w:rtl/>
        </w:rPr>
        <w:t>و</w:t>
      </w:r>
      <w:r w:rsidRPr="00583EC1">
        <w:rPr>
          <w:rFonts w:asciiTheme="majorBidi" w:hAnsiTheme="majorBidi" w:cstheme="majorBidi"/>
          <w:sz w:val="28"/>
          <w:szCs w:val="28"/>
          <w:rtl/>
        </w:rPr>
        <w:t>المنهجيةَ المتبعةَ وأبرزَ النتائجِ والاستنتاجات</w:t>
      </w:r>
      <w:r w:rsidR="009A52BF" w:rsidRPr="00583EC1">
        <w:rPr>
          <w:rFonts w:asciiTheme="majorBidi" w:hAnsiTheme="majorBidi" w:cstheme="majorBidi"/>
          <w:sz w:val="28"/>
          <w:szCs w:val="28"/>
          <w:rtl/>
        </w:rPr>
        <w:t xml:space="preserve"> </w:t>
      </w:r>
      <w:r w:rsidR="009A52BF" w:rsidRPr="00EE60CD">
        <w:rPr>
          <w:rFonts w:asciiTheme="majorBidi" w:hAnsiTheme="majorBidi" w:cstheme="majorBidi"/>
          <w:sz w:val="28"/>
          <w:szCs w:val="28"/>
          <w:highlight w:val="yellow"/>
          <w:rtl/>
        </w:rPr>
        <w:t>والكلمات المفتاحية</w:t>
      </w:r>
      <w:r w:rsidR="009A52BF" w:rsidRPr="00583EC1">
        <w:rPr>
          <w:rFonts w:asciiTheme="majorBidi" w:hAnsiTheme="majorBidi" w:cstheme="majorBidi"/>
          <w:sz w:val="28"/>
          <w:szCs w:val="28"/>
          <w:rtl/>
        </w:rPr>
        <w:t xml:space="preserve"> (5 كلمات مفتاحية كحد أقصى لكل لغة)</w:t>
      </w:r>
    </w:p>
    <w:p w14:paraId="3D1F45D1" w14:textId="77777777" w:rsidR="00151D3A" w:rsidRPr="00135C17" w:rsidRDefault="00151D3A" w:rsidP="00151D3A">
      <w:pPr>
        <w:pStyle w:val="ListParagraph"/>
        <w:bidi/>
        <w:jc w:val="both"/>
        <w:rPr>
          <w:rFonts w:asciiTheme="majorBidi" w:hAnsiTheme="majorBidi" w:cstheme="majorBidi"/>
          <w:sz w:val="28"/>
          <w:szCs w:val="28"/>
        </w:rPr>
      </w:pPr>
    </w:p>
    <w:p w14:paraId="600059A7" w14:textId="2E73D8C7" w:rsidR="009E41BB" w:rsidRPr="00135C17" w:rsidRDefault="009E41BB" w:rsidP="00583EC1">
      <w:pPr>
        <w:pStyle w:val="ListParagraph"/>
        <w:numPr>
          <w:ilvl w:val="0"/>
          <w:numId w:val="39"/>
        </w:numPr>
        <w:bidi/>
        <w:jc w:val="both"/>
        <w:rPr>
          <w:rFonts w:asciiTheme="majorBidi" w:hAnsiTheme="majorBidi" w:cstheme="majorBidi"/>
          <w:sz w:val="28"/>
          <w:szCs w:val="28"/>
        </w:rPr>
      </w:pPr>
      <w:r w:rsidRPr="00772C6C">
        <w:rPr>
          <w:rFonts w:asciiTheme="majorBidi" w:hAnsiTheme="majorBidi" w:cstheme="majorBidi"/>
          <w:b/>
          <w:bCs/>
          <w:sz w:val="28"/>
          <w:szCs w:val="28"/>
          <w:rtl/>
        </w:rPr>
        <w:t>المقدّمة</w:t>
      </w:r>
      <w:r w:rsidRPr="00772C6C">
        <w:rPr>
          <w:rFonts w:asciiTheme="majorBidi" w:hAnsiTheme="majorBidi" w:cstheme="majorBidi"/>
          <w:sz w:val="28"/>
          <w:szCs w:val="28"/>
          <w:rtl/>
        </w:rPr>
        <w:t>: ت</w:t>
      </w:r>
      <w:r w:rsidR="00454A76" w:rsidRPr="00772C6C">
        <w:rPr>
          <w:rFonts w:asciiTheme="majorBidi" w:hAnsiTheme="majorBidi" w:cstheme="majorBidi" w:hint="cs"/>
          <w:sz w:val="28"/>
          <w:szCs w:val="28"/>
          <w:rtl/>
        </w:rPr>
        <w:t>طرح</w:t>
      </w:r>
      <w:r w:rsidRPr="00135C17">
        <w:rPr>
          <w:rFonts w:asciiTheme="majorBidi" w:hAnsiTheme="majorBidi" w:cstheme="majorBidi"/>
          <w:sz w:val="28"/>
          <w:szCs w:val="28"/>
          <w:rtl/>
        </w:rPr>
        <w:t xml:space="preserve"> تمهيدًا واضحًا لموضوعِ الدراسةِ وأهميّتِها، تحدّدُ الإشكاليةَ البحثيّةَ بوضوح، تراجعُ الأدبياتِ السابقةَ ذات الصلةِ</w:t>
      </w:r>
      <w:r w:rsidR="00FE087D" w:rsidRPr="00135C17">
        <w:rPr>
          <w:rFonts w:asciiTheme="majorBidi" w:hAnsiTheme="majorBidi" w:cstheme="majorBidi" w:hint="cs"/>
          <w:sz w:val="28"/>
          <w:szCs w:val="28"/>
          <w:rtl/>
        </w:rPr>
        <w:t xml:space="preserve"> </w:t>
      </w:r>
      <w:r w:rsidRPr="00135C17">
        <w:rPr>
          <w:rFonts w:asciiTheme="majorBidi" w:hAnsiTheme="majorBidi" w:cstheme="majorBidi"/>
          <w:sz w:val="28"/>
          <w:szCs w:val="28"/>
          <w:rtl/>
        </w:rPr>
        <w:t>مع التركيزِ على الثغراتِ البحثيّةِ التي تسعى الدراسةُ إلى معالجتها، وتصوغُ الأهدافَ البحثيةَ وأسئلةَ البحثِ والفرضيات (إذا وُجدتْ)</w:t>
      </w:r>
    </w:p>
    <w:p w14:paraId="32B6A2BE" w14:textId="77777777" w:rsidR="007E0B6E" w:rsidRPr="00135C17" w:rsidRDefault="007E0B6E" w:rsidP="007E0B6E">
      <w:pPr>
        <w:pStyle w:val="ListParagraph"/>
        <w:bidi/>
        <w:jc w:val="both"/>
        <w:rPr>
          <w:rFonts w:asciiTheme="majorBidi" w:hAnsiTheme="majorBidi" w:cstheme="majorBidi"/>
          <w:sz w:val="28"/>
          <w:szCs w:val="28"/>
        </w:rPr>
      </w:pPr>
    </w:p>
    <w:p w14:paraId="087C3E6D" w14:textId="75A6C81C" w:rsidR="009E41BB" w:rsidRPr="00135C17" w:rsidRDefault="009E41BB" w:rsidP="00583EC1">
      <w:pPr>
        <w:pStyle w:val="ListParagraph"/>
        <w:numPr>
          <w:ilvl w:val="0"/>
          <w:numId w:val="39"/>
        </w:numPr>
        <w:bidi/>
        <w:jc w:val="both"/>
        <w:rPr>
          <w:rFonts w:asciiTheme="majorBidi" w:hAnsiTheme="majorBidi" w:cstheme="majorBidi"/>
          <w:sz w:val="28"/>
          <w:szCs w:val="28"/>
        </w:rPr>
      </w:pPr>
      <w:r w:rsidRPr="00135C17">
        <w:rPr>
          <w:rFonts w:asciiTheme="majorBidi" w:hAnsiTheme="majorBidi" w:cstheme="majorBidi"/>
          <w:b/>
          <w:bCs/>
          <w:sz w:val="28"/>
          <w:szCs w:val="28"/>
          <w:rtl/>
        </w:rPr>
        <w:t>المنهجية</w:t>
      </w:r>
      <w:r w:rsidRPr="00135C17">
        <w:rPr>
          <w:rFonts w:asciiTheme="majorBidi" w:hAnsiTheme="majorBidi" w:cstheme="majorBidi"/>
          <w:sz w:val="28"/>
          <w:szCs w:val="28"/>
          <w:rtl/>
        </w:rPr>
        <w:t>: تصفُ بدقّةٍ المنهجَ البحثيَّ المستخدم، تحدّدُ مجتمعَ ال</w:t>
      </w:r>
      <w:r w:rsidR="00E40875" w:rsidRPr="00135C17">
        <w:rPr>
          <w:rFonts w:asciiTheme="majorBidi" w:hAnsiTheme="majorBidi" w:cstheme="majorBidi" w:hint="cs"/>
          <w:sz w:val="28"/>
          <w:szCs w:val="28"/>
          <w:rtl/>
        </w:rPr>
        <w:t>بحث</w:t>
      </w:r>
      <w:r w:rsidRPr="00135C17">
        <w:rPr>
          <w:rFonts w:asciiTheme="majorBidi" w:hAnsiTheme="majorBidi" w:cstheme="majorBidi"/>
          <w:sz w:val="28"/>
          <w:szCs w:val="28"/>
          <w:rtl/>
        </w:rPr>
        <w:t xml:space="preserve"> وعينتَه، تعرضُ أدواتِ البحثِ المستخدمة، توضحُ كيفيةَ التحققِ من الصدقِ والثباتِ، تشرحُ إجراءات جمعِ البياناتِ</w:t>
      </w:r>
      <w:r w:rsidR="00062BEB" w:rsidRPr="00135C17">
        <w:rPr>
          <w:rFonts w:asciiTheme="majorBidi" w:hAnsiTheme="majorBidi" w:cstheme="majorBidi" w:hint="cs"/>
          <w:sz w:val="28"/>
          <w:szCs w:val="28"/>
          <w:rtl/>
        </w:rPr>
        <w:t>،</w:t>
      </w:r>
      <w:r w:rsidRPr="00135C17">
        <w:rPr>
          <w:rFonts w:asciiTheme="majorBidi" w:hAnsiTheme="majorBidi" w:cstheme="majorBidi"/>
          <w:sz w:val="28"/>
          <w:szCs w:val="28"/>
          <w:rtl/>
        </w:rPr>
        <w:t xml:space="preserve"> وت</w:t>
      </w:r>
      <w:r w:rsidR="00CF6A6C" w:rsidRPr="00135C17">
        <w:rPr>
          <w:rFonts w:asciiTheme="majorBidi" w:hAnsiTheme="majorBidi" w:cstheme="majorBidi" w:hint="cs"/>
          <w:sz w:val="28"/>
          <w:szCs w:val="28"/>
          <w:rtl/>
        </w:rPr>
        <w:t>بي</w:t>
      </w:r>
      <w:r w:rsidR="009360BB" w:rsidRPr="00135C17">
        <w:rPr>
          <w:rFonts w:asciiTheme="majorBidi" w:hAnsiTheme="majorBidi" w:cstheme="majorBidi" w:hint="cs"/>
          <w:sz w:val="28"/>
          <w:szCs w:val="28"/>
          <w:rtl/>
        </w:rPr>
        <w:t>ّ</w:t>
      </w:r>
      <w:r w:rsidR="00CF6A6C" w:rsidRPr="00135C17">
        <w:rPr>
          <w:rFonts w:asciiTheme="majorBidi" w:hAnsiTheme="majorBidi" w:cstheme="majorBidi" w:hint="cs"/>
          <w:sz w:val="28"/>
          <w:szCs w:val="28"/>
          <w:rtl/>
        </w:rPr>
        <w:t xml:space="preserve">ن </w:t>
      </w:r>
      <w:r w:rsidRPr="00135C17">
        <w:rPr>
          <w:rFonts w:asciiTheme="majorBidi" w:hAnsiTheme="majorBidi" w:cstheme="majorBidi"/>
          <w:sz w:val="28"/>
          <w:szCs w:val="28"/>
          <w:rtl/>
        </w:rPr>
        <w:t>تدابيرَ الالتزامِ بأخلاقياتِ البحث</w:t>
      </w:r>
    </w:p>
    <w:p w14:paraId="1FFD5407" w14:textId="77777777" w:rsidR="007E0B6E" w:rsidRPr="00135C17" w:rsidRDefault="007E0B6E" w:rsidP="007E0B6E">
      <w:pPr>
        <w:pStyle w:val="ListParagraph"/>
        <w:bidi/>
        <w:jc w:val="both"/>
        <w:rPr>
          <w:rFonts w:asciiTheme="majorBidi" w:hAnsiTheme="majorBidi" w:cstheme="majorBidi"/>
          <w:sz w:val="28"/>
          <w:szCs w:val="28"/>
        </w:rPr>
      </w:pPr>
    </w:p>
    <w:p w14:paraId="21739E83" w14:textId="3000891A" w:rsidR="009E41BB" w:rsidRPr="00135C17" w:rsidRDefault="009E41BB" w:rsidP="00583EC1">
      <w:pPr>
        <w:pStyle w:val="ListParagraph"/>
        <w:numPr>
          <w:ilvl w:val="0"/>
          <w:numId w:val="39"/>
        </w:numPr>
        <w:bidi/>
        <w:jc w:val="both"/>
        <w:rPr>
          <w:rFonts w:asciiTheme="majorBidi" w:hAnsiTheme="majorBidi" w:cstheme="majorBidi"/>
          <w:sz w:val="28"/>
          <w:szCs w:val="28"/>
        </w:rPr>
      </w:pPr>
      <w:r w:rsidRPr="00135C17">
        <w:rPr>
          <w:rFonts w:asciiTheme="majorBidi" w:hAnsiTheme="majorBidi" w:cstheme="majorBidi"/>
          <w:b/>
          <w:bCs/>
          <w:sz w:val="28"/>
          <w:szCs w:val="28"/>
          <w:rtl/>
        </w:rPr>
        <w:t>النتائج والمناقشة</w:t>
      </w:r>
      <w:r w:rsidRPr="00135C17">
        <w:rPr>
          <w:rFonts w:asciiTheme="majorBidi" w:hAnsiTheme="majorBidi" w:cstheme="majorBidi"/>
          <w:sz w:val="28"/>
          <w:szCs w:val="28"/>
          <w:rtl/>
        </w:rPr>
        <w:t xml:space="preserve">: تقدّمُ النتائجَ الرئيسةَ التي توصلتْ إليها الدراسة، مع دعمِها بالجداولِ والأشكالِ البيانيّةِ عند الحاجة، تربطُ النتائجَ بالإطارِ النظريِّ </w:t>
      </w:r>
      <w:r w:rsidR="007E0B6E" w:rsidRPr="00135C17">
        <w:rPr>
          <w:rFonts w:asciiTheme="majorBidi" w:hAnsiTheme="majorBidi" w:cstheme="majorBidi"/>
          <w:sz w:val="28"/>
          <w:szCs w:val="28"/>
          <w:rtl/>
        </w:rPr>
        <w:t>والأدبياتِ، مع مناقشةِ مدى تطابقِها أو اختلافِها مع الدراساتِ السابقة، تحلّلُ دلالاتِ النتائجِ وتأثيراتها المحتملةِ على السياساتِ التعليميةِ والممارساتِ التربوية، وتناقشُ حدودَ الدراسة</w:t>
      </w:r>
    </w:p>
    <w:p w14:paraId="2F8A0258" w14:textId="77777777" w:rsidR="007E0B6E" w:rsidRPr="00135C17" w:rsidRDefault="007E0B6E" w:rsidP="007E0B6E">
      <w:pPr>
        <w:pStyle w:val="ListParagraph"/>
        <w:rPr>
          <w:rFonts w:asciiTheme="majorBidi" w:hAnsiTheme="majorBidi" w:cstheme="majorBidi"/>
          <w:sz w:val="28"/>
          <w:szCs w:val="28"/>
          <w:rtl/>
        </w:rPr>
      </w:pPr>
    </w:p>
    <w:p w14:paraId="4437E647" w14:textId="0333B8C6" w:rsidR="007E0B6E" w:rsidRPr="00135C17" w:rsidRDefault="007E0B6E" w:rsidP="00583EC1">
      <w:pPr>
        <w:pStyle w:val="ListParagraph"/>
        <w:numPr>
          <w:ilvl w:val="0"/>
          <w:numId w:val="39"/>
        </w:numPr>
        <w:bidi/>
        <w:jc w:val="both"/>
        <w:rPr>
          <w:rFonts w:asciiTheme="majorBidi" w:hAnsiTheme="majorBidi" w:cstheme="majorBidi"/>
          <w:sz w:val="28"/>
          <w:szCs w:val="28"/>
        </w:rPr>
      </w:pPr>
      <w:r w:rsidRPr="00135C17">
        <w:rPr>
          <w:rFonts w:asciiTheme="majorBidi" w:hAnsiTheme="majorBidi" w:cstheme="majorBidi"/>
          <w:b/>
          <w:bCs/>
          <w:sz w:val="28"/>
          <w:szCs w:val="28"/>
          <w:rtl/>
        </w:rPr>
        <w:t>الخلاصة</w:t>
      </w:r>
      <w:r w:rsidRPr="00135C17">
        <w:rPr>
          <w:rFonts w:asciiTheme="majorBidi" w:hAnsiTheme="majorBidi" w:cstheme="majorBidi"/>
          <w:sz w:val="28"/>
          <w:szCs w:val="28"/>
          <w:rtl/>
        </w:rPr>
        <w:t>: تلخصُ النتائجَ الرئيسيةَ للبحث، تقدّمُ استنتاجاتٍ مستندةً إلى الأدلةِ البحثيةِ وتبرزُ أهمَّ التوصيات</w:t>
      </w:r>
    </w:p>
    <w:p w14:paraId="45477C18" w14:textId="77777777" w:rsidR="007E0B6E" w:rsidRPr="00135C17" w:rsidRDefault="007E0B6E" w:rsidP="007E0B6E">
      <w:pPr>
        <w:pStyle w:val="ListParagraph"/>
        <w:rPr>
          <w:rFonts w:asciiTheme="majorBidi" w:hAnsiTheme="majorBidi" w:cstheme="majorBidi"/>
          <w:sz w:val="28"/>
          <w:szCs w:val="28"/>
          <w:rtl/>
        </w:rPr>
      </w:pPr>
    </w:p>
    <w:p w14:paraId="118FC0F2" w14:textId="3BE1A062" w:rsidR="00A52905" w:rsidRPr="00135C17" w:rsidRDefault="00A52905" w:rsidP="004151F6">
      <w:pPr>
        <w:pStyle w:val="ListParagraph"/>
        <w:numPr>
          <w:ilvl w:val="0"/>
          <w:numId w:val="28"/>
        </w:numPr>
        <w:bidi/>
        <w:jc w:val="both"/>
        <w:rPr>
          <w:rFonts w:asciiTheme="majorBidi" w:hAnsiTheme="majorBidi" w:cstheme="majorBidi"/>
          <w:sz w:val="28"/>
          <w:szCs w:val="28"/>
          <w:rtl/>
        </w:rPr>
      </w:pPr>
      <w:r w:rsidRPr="00135C17">
        <w:rPr>
          <w:rFonts w:asciiTheme="majorBidi" w:hAnsiTheme="majorBidi" w:cs="Times New Roman" w:hint="cs"/>
          <w:b/>
          <w:bCs/>
          <w:sz w:val="28"/>
          <w:szCs w:val="28"/>
          <w:rtl/>
        </w:rPr>
        <w:t xml:space="preserve">الاقتباسات </w:t>
      </w:r>
      <w:r w:rsidRPr="00772C6C">
        <w:rPr>
          <w:rFonts w:asciiTheme="majorBidi" w:hAnsiTheme="majorBidi" w:cs="Times New Roman" w:hint="cs"/>
          <w:b/>
          <w:bCs/>
          <w:sz w:val="28"/>
          <w:szCs w:val="28"/>
          <w:rtl/>
        </w:rPr>
        <w:t>و</w:t>
      </w:r>
      <w:r w:rsidRPr="00772C6C">
        <w:rPr>
          <w:rFonts w:asciiTheme="majorBidi" w:hAnsiTheme="majorBidi" w:cs="Times New Roman"/>
          <w:b/>
          <w:bCs/>
          <w:sz w:val="28"/>
          <w:szCs w:val="28"/>
          <w:rtl/>
        </w:rPr>
        <w:t xml:space="preserve">الجداول </w:t>
      </w:r>
      <w:r w:rsidR="0040099E" w:rsidRPr="00772C6C">
        <w:rPr>
          <w:rFonts w:asciiTheme="majorBidi" w:hAnsiTheme="majorBidi" w:cs="Times New Roman" w:hint="cs"/>
          <w:b/>
          <w:bCs/>
          <w:sz w:val="28"/>
          <w:szCs w:val="28"/>
          <w:rtl/>
          <w:lang w:bidi="ar-LB"/>
        </w:rPr>
        <w:t>والصور</w:t>
      </w:r>
      <w:r w:rsidRPr="00772C6C">
        <w:rPr>
          <w:rFonts w:asciiTheme="majorBidi" w:hAnsiTheme="majorBidi" w:cs="Times New Roman"/>
          <w:b/>
          <w:bCs/>
          <w:sz w:val="28"/>
          <w:szCs w:val="28"/>
          <w:rtl/>
        </w:rPr>
        <w:t xml:space="preserve"> </w:t>
      </w:r>
      <w:r w:rsidRPr="00772C6C">
        <w:rPr>
          <w:rFonts w:asciiTheme="majorBidi" w:hAnsiTheme="majorBidi" w:cs="Times New Roman" w:hint="cs"/>
          <w:b/>
          <w:bCs/>
          <w:sz w:val="28"/>
          <w:szCs w:val="28"/>
          <w:rtl/>
        </w:rPr>
        <w:t>ولائحة</w:t>
      </w:r>
      <w:r w:rsidRPr="00135C17">
        <w:rPr>
          <w:rFonts w:asciiTheme="majorBidi" w:hAnsiTheme="majorBidi" w:cs="Times New Roman" w:hint="cs"/>
          <w:b/>
          <w:bCs/>
          <w:sz w:val="28"/>
          <w:szCs w:val="28"/>
          <w:rtl/>
        </w:rPr>
        <w:t xml:space="preserve"> </w:t>
      </w:r>
      <w:r w:rsidRPr="00135C17">
        <w:rPr>
          <w:rFonts w:asciiTheme="majorBidi" w:hAnsiTheme="majorBidi" w:cs="Times New Roman"/>
          <w:b/>
          <w:bCs/>
          <w:sz w:val="28"/>
          <w:szCs w:val="28"/>
          <w:rtl/>
        </w:rPr>
        <w:t>المراجع</w:t>
      </w:r>
      <w:r w:rsidRPr="00135C17">
        <w:rPr>
          <w:rFonts w:asciiTheme="majorBidi" w:hAnsiTheme="majorBidi" w:cs="Times New Roman"/>
          <w:sz w:val="28"/>
          <w:szCs w:val="28"/>
          <w:rtl/>
        </w:rPr>
        <w:t>:</w:t>
      </w:r>
      <w:r w:rsidRPr="00135C17">
        <w:rPr>
          <w:rFonts w:asciiTheme="majorBidi" w:hAnsiTheme="majorBidi" w:cs="Times New Roman" w:hint="cs"/>
          <w:sz w:val="28"/>
          <w:szCs w:val="28"/>
          <w:rtl/>
        </w:rPr>
        <w:t xml:space="preserve"> </w:t>
      </w:r>
      <w:r w:rsidRPr="00135C17">
        <w:rPr>
          <w:rFonts w:asciiTheme="majorBidi" w:hAnsiTheme="majorBidi" w:cs="Times New Roman"/>
          <w:sz w:val="28"/>
          <w:szCs w:val="28"/>
          <w:rtl/>
        </w:rPr>
        <w:t>تُكتبُ و</w:t>
      </w:r>
      <w:r w:rsidR="0040099E" w:rsidRPr="00135C17">
        <w:rPr>
          <w:rFonts w:asciiTheme="majorBidi" w:hAnsiTheme="majorBidi" w:cs="Times New Roman" w:hint="cs"/>
          <w:sz w:val="28"/>
          <w:szCs w:val="28"/>
          <w:rtl/>
        </w:rPr>
        <w:t>تُنظّم و</w:t>
      </w:r>
      <w:r w:rsidRPr="00135C17">
        <w:rPr>
          <w:rFonts w:asciiTheme="majorBidi" w:hAnsiTheme="majorBidi" w:cs="Times New Roman"/>
          <w:sz w:val="28"/>
          <w:szCs w:val="28"/>
          <w:rtl/>
        </w:rPr>
        <w:t xml:space="preserve">فقَ نظامِ </w:t>
      </w:r>
      <w:r w:rsidRPr="00135C17">
        <w:rPr>
          <w:rFonts w:asciiTheme="majorBidi" w:hAnsiTheme="majorBidi" w:cs="Times New Roman"/>
          <w:sz w:val="28"/>
          <w:szCs w:val="28"/>
        </w:rPr>
        <w:t>APA 7</w:t>
      </w:r>
      <w:r w:rsidRPr="00135C17">
        <w:rPr>
          <w:rFonts w:asciiTheme="majorBidi" w:hAnsiTheme="majorBidi" w:cs="Times New Roman"/>
          <w:sz w:val="28"/>
          <w:szCs w:val="28"/>
          <w:rtl/>
        </w:rPr>
        <w:t xml:space="preserve"> وتشملُ </w:t>
      </w:r>
      <w:r w:rsidRPr="00135C17">
        <w:rPr>
          <w:rFonts w:asciiTheme="majorBidi" w:hAnsiTheme="majorBidi" w:cs="Times New Roman" w:hint="cs"/>
          <w:sz w:val="28"/>
          <w:szCs w:val="28"/>
          <w:rtl/>
        </w:rPr>
        <w:t>قائمة</w:t>
      </w:r>
      <w:r w:rsidR="0040099E" w:rsidRPr="00135C17">
        <w:rPr>
          <w:rFonts w:asciiTheme="majorBidi" w:hAnsiTheme="majorBidi" w:cs="Times New Roman" w:hint="cs"/>
          <w:sz w:val="28"/>
          <w:szCs w:val="28"/>
          <w:rtl/>
        </w:rPr>
        <w:t>ُ</w:t>
      </w:r>
      <w:r w:rsidRPr="00135C17">
        <w:rPr>
          <w:rFonts w:asciiTheme="majorBidi" w:hAnsiTheme="majorBidi" w:cs="Times New Roman" w:hint="cs"/>
          <w:sz w:val="28"/>
          <w:szCs w:val="28"/>
          <w:rtl/>
        </w:rPr>
        <w:t xml:space="preserve"> المراجع </w:t>
      </w:r>
      <w:r w:rsidRPr="00135C17">
        <w:rPr>
          <w:rFonts w:asciiTheme="majorBidi" w:hAnsiTheme="majorBidi" w:cs="Times New Roman"/>
          <w:sz w:val="28"/>
          <w:szCs w:val="28"/>
          <w:rtl/>
        </w:rPr>
        <w:t>جميعَ المصادرِ المشارِ إليها في متنِ الورقة.</w:t>
      </w:r>
    </w:p>
    <w:p w14:paraId="10732567" w14:textId="0B276155" w:rsidR="007E0B6E" w:rsidRPr="00135C17" w:rsidRDefault="007E0B6E" w:rsidP="00F84D07">
      <w:pPr>
        <w:bidi/>
        <w:spacing w:after="0" w:line="240" w:lineRule="auto"/>
        <w:ind w:left="360"/>
        <w:jc w:val="both"/>
        <w:rPr>
          <w:rFonts w:asciiTheme="majorBidi" w:hAnsiTheme="majorBidi" w:cstheme="majorBidi"/>
          <w:sz w:val="28"/>
          <w:szCs w:val="28"/>
        </w:rPr>
      </w:pPr>
    </w:p>
    <w:p w14:paraId="470927C5" w14:textId="77777777" w:rsidR="007E0B6E" w:rsidRPr="00135C17" w:rsidRDefault="007E0B6E" w:rsidP="007E0B6E">
      <w:pPr>
        <w:pStyle w:val="ListParagraph"/>
        <w:bidi/>
        <w:jc w:val="both"/>
        <w:rPr>
          <w:rFonts w:asciiTheme="majorBidi" w:hAnsiTheme="majorBidi" w:cstheme="majorBidi"/>
          <w:sz w:val="28"/>
          <w:szCs w:val="28"/>
        </w:rPr>
      </w:pPr>
    </w:p>
    <w:p w14:paraId="6C4DC7E5" w14:textId="77777777" w:rsidR="009E41BB" w:rsidRPr="00135C17" w:rsidRDefault="009E41BB" w:rsidP="009E41BB">
      <w:pPr>
        <w:bidi/>
        <w:jc w:val="both"/>
        <w:rPr>
          <w:rFonts w:asciiTheme="majorBidi" w:hAnsiTheme="majorBidi" w:cstheme="majorBidi"/>
          <w:sz w:val="28"/>
          <w:szCs w:val="28"/>
        </w:rPr>
      </w:pPr>
    </w:p>
    <w:p w14:paraId="3DCEFF83" w14:textId="77777777" w:rsidR="00B22E56" w:rsidRPr="00135C17" w:rsidRDefault="00B22E56" w:rsidP="00B22E56">
      <w:pPr>
        <w:bidi/>
        <w:jc w:val="both"/>
        <w:rPr>
          <w:rFonts w:asciiTheme="majorBidi" w:hAnsiTheme="majorBidi" w:cstheme="majorBidi"/>
          <w:sz w:val="28"/>
          <w:szCs w:val="28"/>
        </w:rPr>
      </w:pPr>
    </w:p>
    <w:p w14:paraId="60CA6C97" w14:textId="77777777" w:rsidR="00B22E56" w:rsidRPr="00135C17" w:rsidRDefault="00B22E56" w:rsidP="00B22E56">
      <w:pPr>
        <w:bidi/>
        <w:jc w:val="both"/>
        <w:rPr>
          <w:rFonts w:asciiTheme="majorBidi" w:hAnsiTheme="majorBidi" w:cstheme="majorBidi"/>
          <w:sz w:val="28"/>
          <w:szCs w:val="28"/>
        </w:rPr>
      </w:pPr>
    </w:p>
    <w:p w14:paraId="43F64C9D" w14:textId="77777777" w:rsidR="00B22E56" w:rsidRPr="00135C17" w:rsidRDefault="00B22E56" w:rsidP="00B22E56">
      <w:pPr>
        <w:bidi/>
        <w:jc w:val="both"/>
        <w:rPr>
          <w:rFonts w:asciiTheme="majorBidi" w:hAnsiTheme="majorBidi" w:cstheme="majorBidi"/>
          <w:sz w:val="28"/>
          <w:szCs w:val="28"/>
          <w:rtl/>
        </w:rPr>
      </w:pPr>
    </w:p>
    <w:p w14:paraId="6AF0EBB7" w14:textId="77777777" w:rsidR="00A52905" w:rsidRPr="00135C17" w:rsidRDefault="00A52905" w:rsidP="00A52905">
      <w:pPr>
        <w:bidi/>
        <w:jc w:val="both"/>
        <w:rPr>
          <w:rFonts w:asciiTheme="majorBidi" w:hAnsiTheme="majorBidi" w:cstheme="majorBidi"/>
          <w:sz w:val="28"/>
          <w:szCs w:val="28"/>
        </w:rPr>
      </w:pPr>
    </w:p>
    <w:p w14:paraId="3CB8F37C" w14:textId="77777777" w:rsidR="00DA55C6" w:rsidRPr="00135C17" w:rsidRDefault="00DA55C6" w:rsidP="00AA5A3D">
      <w:pPr>
        <w:bidi/>
        <w:jc w:val="both"/>
        <w:rPr>
          <w:rFonts w:asciiTheme="majorBidi" w:hAnsiTheme="majorBidi" w:cstheme="majorBidi"/>
          <w:sz w:val="28"/>
          <w:szCs w:val="28"/>
        </w:rPr>
      </w:pPr>
    </w:p>
    <w:p w14:paraId="22459F3B" w14:textId="07E76DC5" w:rsidR="005F76B7" w:rsidRPr="00135C17" w:rsidRDefault="007E0B6E" w:rsidP="00DA55C6">
      <w:pPr>
        <w:bidi/>
        <w:jc w:val="both"/>
        <w:rPr>
          <w:rFonts w:asciiTheme="majorBidi" w:hAnsiTheme="majorBidi" w:cstheme="majorBidi"/>
          <w:b/>
          <w:bCs/>
          <w:sz w:val="28"/>
          <w:szCs w:val="28"/>
          <w:rtl/>
        </w:rPr>
      </w:pPr>
      <w:r w:rsidRPr="00135C17">
        <w:rPr>
          <w:rFonts w:asciiTheme="majorBidi" w:hAnsiTheme="majorBidi" w:cstheme="majorBidi"/>
          <w:b/>
          <w:bCs/>
          <w:sz w:val="28"/>
          <w:szCs w:val="28"/>
          <w:rtl/>
        </w:rPr>
        <w:t>ثانيًا: المعايير الشكلية</w:t>
      </w:r>
    </w:p>
    <w:p w14:paraId="6AD25648" w14:textId="57895FE7" w:rsidR="005F76B7" w:rsidRDefault="007E0B6E" w:rsidP="005632DA">
      <w:pPr>
        <w:pStyle w:val="ListParagraph"/>
        <w:numPr>
          <w:ilvl w:val="0"/>
          <w:numId w:val="40"/>
        </w:numPr>
        <w:bidi/>
        <w:jc w:val="both"/>
        <w:rPr>
          <w:rFonts w:asciiTheme="majorBidi" w:hAnsiTheme="majorBidi" w:cstheme="majorBidi"/>
          <w:sz w:val="28"/>
          <w:szCs w:val="28"/>
        </w:rPr>
      </w:pPr>
      <w:r w:rsidRPr="00135C17">
        <w:rPr>
          <w:rFonts w:asciiTheme="majorBidi" w:hAnsiTheme="majorBidi" w:cstheme="majorBidi"/>
          <w:sz w:val="28"/>
          <w:szCs w:val="28"/>
          <w:rtl/>
        </w:rPr>
        <w:t xml:space="preserve">يلتزمُ </w:t>
      </w:r>
      <w:r w:rsidRPr="006A3390">
        <w:rPr>
          <w:rFonts w:asciiTheme="majorBidi" w:hAnsiTheme="majorBidi" w:cstheme="majorBidi"/>
          <w:sz w:val="28"/>
          <w:szCs w:val="28"/>
          <w:rtl/>
        </w:rPr>
        <w:t>الباحثُ</w:t>
      </w:r>
      <w:proofErr w:type="spellStart"/>
      <w:r w:rsidR="001D175E" w:rsidRPr="006A3390">
        <w:rPr>
          <w:rFonts w:asciiTheme="majorBidi" w:hAnsiTheme="majorBidi" w:cstheme="majorBidi" w:hint="cs"/>
          <w:sz w:val="28"/>
          <w:szCs w:val="28"/>
          <w:rtl/>
          <w:lang w:bidi="ar-LB"/>
        </w:rPr>
        <w:t>ون</w:t>
      </w:r>
      <w:proofErr w:type="spellEnd"/>
      <w:r w:rsidRPr="006A3390">
        <w:rPr>
          <w:rFonts w:asciiTheme="majorBidi" w:hAnsiTheme="majorBidi" w:cstheme="majorBidi"/>
          <w:sz w:val="28"/>
          <w:szCs w:val="28"/>
          <w:rtl/>
        </w:rPr>
        <w:t xml:space="preserve"> </w:t>
      </w:r>
      <w:r w:rsidR="003516CC" w:rsidRPr="006A3390">
        <w:rPr>
          <w:rFonts w:asciiTheme="majorBidi" w:hAnsiTheme="majorBidi" w:cstheme="majorBidi"/>
          <w:sz w:val="28"/>
          <w:szCs w:val="28"/>
          <w:rtl/>
        </w:rPr>
        <w:t xml:space="preserve">حرفيًا </w:t>
      </w:r>
      <w:r w:rsidR="003516CC" w:rsidRPr="006A3390">
        <w:rPr>
          <w:rFonts w:asciiTheme="majorBidi" w:hAnsiTheme="majorBidi" w:cstheme="majorBidi" w:hint="cs"/>
          <w:sz w:val="28"/>
          <w:szCs w:val="28"/>
          <w:rtl/>
        </w:rPr>
        <w:t>بالإرشادات</w:t>
      </w:r>
      <w:commentRangeStart w:id="6"/>
      <w:r w:rsidR="003516CC" w:rsidRPr="006A3390">
        <w:rPr>
          <w:rFonts w:asciiTheme="majorBidi" w:hAnsiTheme="majorBidi" w:cstheme="majorBidi" w:hint="cs"/>
          <w:sz w:val="28"/>
          <w:szCs w:val="28"/>
          <w:rtl/>
        </w:rPr>
        <w:t xml:space="preserve"> في</w:t>
      </w:r>
      <w:r w:rsidR="003F3023" w:rsidRPr="006A3390">
        <w:rPr>
          <w:rFonts w:asciiTheme="majorBidi" w:hAnsiTheme="majorBidi" w:cstheme="majorBidi" w:hint="cs"/>
          <w:sz w:val="28"/>
          <w:szCs w:val="28"/>
          <w:rtl/>
        </w:rPr>
        <w:t xml:space="preserve"> </w:t>
      </w:r>
      <w:hyperlink w:anchor="format" w:history="1">
        <w:r w:rsidR="003516CC" w:rsidRPr="006A3390">
          <w:rPr>
            <w:rStyle w:val="Hyperlink"/>
            <w:rFonts w:asciiTheme="majorBidi" w:hAnsiTheme="majorBidi" w:cstheme="majorBidi" w:hint="cs"/>
            <w:b/>
            <w:bCs/>
            <w:sz w:val="28"/>
            <w:szCs w:val="28"/>
            <w:rtl/>
          </w:rPr>
          <w:t>المستند</w:t>
        </w:r>
        <w:r w:rsidR="00DD2097">
          <w:rPr>
            <w:rStyle w:val="Hyperlink"/>
            <w:rFonts w:asciiTheme="majorBidi" w:hAnsiTheme="majorBidi" w:cstheme="majorBidi" w:hint="cs"/>
            <w:b/>
            <w:bCs/>
            <w:sz w:val="28"/>
            <w:szCs w:val="28"/>
            <w:rtl/>
            <w:lang w:bidi="ar-LB"/>
          </w:rPr>
          <w:t xml:space="preserve"> </w:t>
        </w:r>
        <w:proofErr w:type="gramStart"/>
        <w:r w:rsidR="00DD2097">
          <w:rPr>
            <w:rStyle w:val="Hyperlink"/>
            <w:rFonts w:asciiTheme="majorBidi" w:hAnsiTheme="majorBidi" w:cstheme="majorBidi"/>
            <w:b/>
            <w:bCs/>
            <w:sz w:val="28"/>
            <w:szCs w:val="28"/>
            <w:rtl/>
            <w:lang w:bidi="ar-LB"/>
          </w:rPr>
          <w:t>̎</w:t>
        </w:r>
        <w:r w:rsidR="001D175E" w:rsidRPr="006A3390">
          <w:rPr>
            <w:rStyle w:val="Hyperlink"/>
            <w:rFonts w:asciiTheme="majorBidi" w:hAnsiTheme="majorBidi" w:cstheme="majorBidi" w:hint="cs"/>
            <w:b/>
            <w:bCs/>
            <w:sz w:val="28"/>
            <w:szCs w:val="28"/>
            <w:rtl/>
          </w:rPr>
          <w:t xml:space="preserve"> </w:t>
        </w:r>
        <w:r w:rsidR="00DD2097">
          <w:rPr>
            <w:rStyle w:val="Hyperlink"/>
            <w:rFonts w:asciiTheme="majorBidi" w:hAnsiTheme="majorBidi" w:cstheme="majorBidi"/>
            <w:b/>
            <w:bCs/>
            <w:sz w:val="28"/>
            <w:szCs w:val="28"/>
          </w:rPr>
          <w:t xml:space="preserve"> </w:t>
        </w:r>
        <w:r w:rsidR="001D175E" w:rsidRPr="006A3390">
          <w:rPr>
            <w:rStyle w:val="Hyperlink"/>
            <w:rFonts w:asciiTheme="majorBidi" w:hAnsiTheme="majorBidi" w:cstheme="majorBidi"/>
            <w:b/>
            <w:bCs/>
            <w:sz w:val="24"/>
            <w:szCs w:val="24"/>
          </w:rPr>
          <w:t>Template</w:t>
        </w:r>
        <w:r w:rsidR="00DD2097">
          <w:rPr>
            <w:rStyle w:val="Hyperlink"/>
            <w:rFonts w:asciiTheme="majorBidi" w:hAnsiTheme="majorBidi" w:cstheme="majorBidi"/>
            <w:b/>
            <w:bCs/>
            <w:sz w:val="28"/>
            <w:szCs w:val="28"/>
            <w:rtl/>
          </w:rPr>
          <w:t>̎</w:t>
        </w:r>
        <w:proofErr w:type="gramEnd"/>
      </w:hyperlink>
      <w:commentRangeEnd w:id="6"/>
      <w:r w:rsidR="00EE60CD">
        <w:rPr>
          <w:rStyle w:val="CommentReference"/>
        </w:rPr>
        <w:commentReference w:id="6"/>
      </w:r>
      <w:r w:rsidR="00DD2097">
        <w:rPr>
          <w:rFonts w:asciiTheme="majorBidi" w:hAnsiTheme="majorBidi" w:cstheme="majorBidi"/>
          <w:b/>
          <w:bCs/>
          <w:sz w:val="28"/>
          <w:szCs w:val="28"/>
        </w:rPr>
        <w:t xml:space="preserve"> </w:t>
      </w:r>
      <w:r w:rsidR="001D175E" w:rsidRPr="006A3390">
        <w:rPr>
          <w:rFonts w:asciiTheme="majorBidi" w:hAnsiTheme="majorBidi" w:cstheme="majorBidi"/>
          <w:sz w:val="28"/>
          <w:szCs w:val="28"/>
        </w:rPr>
        <w:t xml:space="preserve"> </w:t>
      </w:r>
      <w:r w:rsidR="00971684" w:rsidRPr="006A3390">
        <w:rPr>
          <w:rFonts w:asciiTheme="majorBidi" w:hAnsiTheme="majorBidi" w:cstheme="majorBidi"/>
          <w:sz w:val="28"/>
          <w:szCs w:val="28"/>
          <w:rtl/>
        </w:rPr>
        <w:t xml:space="preserve">الذي يمكن تحميله </w:t>
      </w:r>
      <w:r w:rsidRPr="006A3390">
        <w:rPr>
          <w:rFonts w:asciiTheme="majorBidi" w:hAnsiTheme="majorBidi" w:cstheme="majorBidi"/>
          <w:sz w:val="28"/>
          <w:szCs w:val="28"/>
          <w:rtl/>
        </w:rPr>
        <w:t xml:space="preserve">لكتابةِ الورقةِ العلمية، وذلك لتفادي الحاجةِ إلى </w:t>
      </w:r>
      <w:r w:rsidR="00971684" w:rsidRPr="006A3390">
        <w:rPr>
          <w:rFonts w:asciiTheme="majorBidi" w:hAnsiTheme="majorBidi" w:cstheme="majorBidi"/>
          <w:sz w:val="28"/>
          <w:szCs w:val="28"/>
          <w:rtl/>
        </w:rPr>
        <w:t>إعادة تقديمها</w:t>
      </w:r>
      <w:r w:rsidR="00971684" w:rsidRPr="006A3390">
        <w:rPr>
          <w:rFonts w:asciiTheme="majorBidi" w:hAnsiTheme="majorBidi" w:cstheme="majorBidi"/>
          <w:sz w:val="28"/>
          <w:szCs w:val="28"/>
        </w:rPr>
        <w:t>.</w:t>
      </w:r>
    </w:p>
    <w:p w14:paraId="62F95043" w14:textId="59FAB2B4" w:rsidR="00E170C9" w:rsidRPr="00135C17" w:rsidRDefault="007E0B6E" w:rsidP="005632DA">
      <w:pPr>
        <w:pStyle w:val="ListParagraph"/>
        <w:numPr>
          <w:ilvl w:val="0"/>
          <w:numId w:val="40"/>
        </w:numPr>
        <w:bidi/>
        <w:jc w:val="both"/>
        <w:rPr>
          <w:rFonts w:asciiTheme="majorBidi" w:hAnsiTheme="majorBidi" w:cstheme="majorBidi"/>
          <w:sz w:val="28"/>
          <w:szCs w:val="28"/>
        </w:rPr>
      </w:pPr>
      <w:r w:rsidRPr="00135C17">
        <w:rPr>
          <w:rFonts w:asciiTheme="majorBidi" w:hAnsiTheme="majorBidi" w:cstheme="majorBidi"/>
          <w:sz w:val="28"/>
          <w:szCs w:val="28"/>
          <w:rtl/>
        </w:rPr>
        <w:t xml:space="preserve">يتراوحُ </w:t>
      </w:r>
      <w:r w:rsidR="00B51485" w:rsidRPr="00135C17">
        <w:rPr>
          <w:rFonts w:asciiTheme="majorBidi" w:hAnsiTheme="majorBidi" w:cstheme="majorBidi" w:hint="cs"/>
          <w:sz w:val="28"/>
          <w:szCs w:val="28"/>
          <w:rtl/>
        </w:rPr>
        <w:t>عدد كلمات</w:t>
      </w:r>
      <w:r w:rsidRPr="00135C17">
        <w:rPr>
          <w:rFonts w:asciiTheme="majorBidi" w:hAnsiTheme="majorBidi" w:cstheme="majorBidi"/>
          <w:sz w:val="28"/>
          <w:szCs w:val="28"/>
          <w:rtl/>
        </w:rPr>
        <w:t xml:space="preserve"> </w:t>
      </w:r>
      <w:r w:rsidR="008B2CA5" w:rsidRPr="00135C17">
        <w:rPr>
          <w:rFonts w:asciiTheme="majorBidi" w:hAnsiTheme="majorBidi" w:cstheme="majorBidi" w:hint="cs"/>
          <w:sz w:val="28"/>
          <w:szCs w:val="28"/>
          <w:rtl/>
        </w:rPr>
        <w:t>الورقة</w:t>
      </w:r>
      <w:r w:rsidR="00AE3087" w:rsidRPr="00135C17">
        <w:rPr>
          <w:rFonts w:asciiTheme="majorBidi" w:hAnsiTheme="majorBidi" w:cstheme="majorBidi" w:hint="cs"/>
          <w:sz w:val="28"/>
          <w:szCs w:val="28"/>
          <w:rtl/>
          <w:lang w:bidi="ar-LB"/>
        </w:rPr>
        <w:t xml:space="preserve"> (دون المستخلص</w:t>
      </w:r>
      <w:r w:rsidR="00F817A6" w:rsidRPr="00135C17">
        <w:rPr>
          <w:rFonts w:asciiTheme="majorBidi" w:hAnsiTheme="majorBidi" w:cstheme="majorBidi" w:hint="cs"/>
          <w:sz w:val="28"/>
          <w:szCs w:val="28"/>
          <w:rtl/>
          <w:lang w:bidi="ar-LB"/>
        </w:rPr>
        <w:t>ات</w:t>
      </w:r>
      <w:r w:rsidR="00AE3087" w:rsidRPr="00135C17">
        <w:rPr>
          <w:rFonts w:asciiTheme="majorBidi" w:hAnsiTheme="majorBidi" w:cstheme="majorBidi" w:hint="cs"/>
          <w:sz w:val="28"/>
          <w:szCs w:val="28"/>
          <w:rtl/>
          <w:lang w:bidi="ar-LB"/>
        </w:rPr>
        <w:t>)</w:t>
      </w:r>
      <w:r w:rsidRPr="00135C17">
        <w:rPr>
          <w:rFonts w:asciiTheme="majorBidi" w:hAnsiTheme="majorBidi" w:cstheme="majorBidi"/>
          <w:sz w:val="28"/>
          <w:szCs w:val="28"/>
          <w:rtl/>
        </w:rPr>
        <w:t xml:space="preserve"> بينَ</w:t>
      </w:r>
      <w:r w:rsidR="00687168" w:rsidRPr="00135C17">
        <w:rPr>
          <w:rFonts w:asciiTheme="majorBidi" w:hAnsiTheme="majorBidi" w:cstheme="majorBidi" w:hint="cs"/>
          <w:sz w:val="28"/>
          <w:szCs w:val="28"/>
          <w:rtl/>
        </w:rPr>
        <w:t xml:space="preserve"> </w:t>
      </w:r>
      <w:r w:rsidRPr="00135C17">
        <w:rPr>
          <w:rFonts w:asciiTheme="majorBidi" w:hAnsiTheme="majorBidi" w:cstheme="majorBidi"/>
          <w:sz w:val="28"/>
          <w:szCs w:val="28"/>
          <w:rtl/>
        </w:rPr>
        <w:t xml:space="preserve">4000 </w:t>
      </w:r>
      <w:r w:rsidR="00687168" w:rsidRPr="00135C17">
        <w:rPr>
          <w:rFonts w:asciiTheme="majorBidi" w:hAnsiTheme="majorBidi" w:cstheme="majorBidi" w:hint="cs"/>
          <w:sz w:val="28"/>
          <w:szCs w:val="28"/>
          <w:rtl/>
        </w:rPr>
        <w:t xml:space="preserve">كحد أدنى </w:t>
      </w:r>
      <w:r w:rsidRPr="00135C17">
        <w:rPr>
          <w:rFonts w:asciiTheme="majorBidi" w:hAnsiTheme="majorBidi" w:cstheme="majorBidi"/>
          <w:sz w:val="28"/>
          <w:szCs w:val="28"/>
          <w:rtl/>
        </w:rPr>
        <w:t>و5000 كلمةٍ كحدٍّ أقصى</w:t>
      </w:r>
      <w:r w:rsidR="00D43F4A" w:rsidRPr="00135C17">
        <w:rPr>
          <w:rFonts w:asciiTheme="majorBidi" w:hAnsiTheme="majorBidi" w:cstheme="majorBidi"/>
          <w:sz w:val="28"/>
          <w:szCs w:val="28"/>
          <w:rtl/>
        </w:rPr>
        <w:t xml:space="preserve"> </w:t>
      </w:r>
      <w:r w:rsidR="00D43F4A" w:rsidRPr="00135C17">
        <w:rPr>
          <w:rFonts w:asciiTheme="majorBidi" w:hAnsiTheme="majorBidi" w:cstheme="majorBidi" w:hint="cs"/>
          <w:sz w:val="28"/>
          <w:szCs w:val="28"/>
          <w:rtl/>
        </w:rPr>
        <w:t>بما</w:t>
      </w:r>
      <w:r w:rsidR="00D43F4A" w:rsidRPr="00135C17">
        <w:rPr>
          <w:rFonts w:asciiTheme="majorBidi" w:hAnsiTheme="majorBidi" w:cstheme="majorBidi"/>
          <w:sz w:val="28"/>
          <w:szCs w:val="28"/>
          <w:rtl/>
        </w:rPr>
        <w:t xml:space="preserve"> في ذلك المراجع</w:t>
      </w:r>
    </w:p>
    <w:p w14:paraId="283FD5C2" w14:textId="7367DD02" w:rsidR="005F76B7" w:rsidRPr="00135C17" w:rsidRDefault="007E0B6E" w:rsidP="005632DA">
      <w:pPr>
        <w:pStyle w:val="ListParagraph"/>
        <w:numPr>
          <w:ilvl w:val="0"/>
          <w:numId w:val="40"/>
        </w:numPr>
        <w:bidi/>
        <w:jc w:val="both"/>
        <w:rPr>
          <w:rFonts w:asciiTheme="majorBidi" w:hAnsiTheme="majorBidi" w:cstheme="majorBidi"/>
          <w:sz w:val="28"/>
          <w:szCs w:val="28"/>
          <w:rtl/>
        </w:rPr>
      </w:pPr>
      <w:r w:rsidRPr="00135C17">
        <w:rPr>
          <w:rFonts w:asciiTheme="majorBidi" w:hAnsiTheme="majorBidi" w:cstheme="majorBidi"/>
          <w:sz w:val="28"/>
          <w:szCs w:val="28"/>
          <w:rtl/>
        </w:rPr>
        <w:lastRenderedPageBreak/>
        <w:t>يتحمّلُ الباحث</w:t>
      </w:r>
      <w:r w:rsidR="001A4D66" w:rsidRPr="00135C17">
        <w:rPr>
          <w:rFonts w:asciiTheme="majorBidi" w:hAnsiTheme="majorBidi" w:cstheme="majorBidi" w:hint="cs"/>
          <w:sz w:val="28"/>
          <w:szCs w:val="28"/>
          <w:rtl/>
        </w:rPr>
        <w:t>ون</w:t>
      </w:r>
      <w:r w:rsidRPr="00135C17">
        <w:rPr>
          <w:rFonts w:asciiTheme="majorBidi" w:hAnsiTheme="majorBidi" w:cstheme="majorBidi"/>
          <w:sz w:val="28"/>
          <w:szCs w:val="28"/>
          <w:rtl/>
        </w:rPr>
        <w:t xml:space="preserve"> مسؤوليةَ التدقيقِ اللغويِّ </w:t>
      </w:r>
      <w:r w:rsidR="00AA6212" w:rsidRPr="00135C17">
        <w:rPr>
          <w:rFonts w:asciiTheme="majorBidi" w:hAnsiTheme="majorBidi" w:cstheme="majorBidi"/>
          <w:sz w:val="28"/>
          <w:szCs w:val="28"/>
          <w:rtl/>
        </w:rPr>
        <w:t>ل</w:t>
      </w:r>
      <w:r w:rsidR="00AA6212" w:rsidRPr="00135C17">
        <w:rPr>
          <w:rFonts w:asciiTheme="majorBidi" w:hAnsiTheme="majorBidi" w:cstheme="majorBidi" w:hint="cs"/>
          <w:sz w:val="28"/>
          <w:szCs w:val="28"/>
          <w:rtl/>
        </w:rPr>
        <w:t>أوراقهم.</w:t>
      </w:r>
    </w:p>
    <w:p w14:paraId="7BA9EF31" w14:textId="77777777" w:rsidR="00B22E56" w:rsidRPr="00135C17" w:rsidRDefault="00B22E56" w:rsidP="00B22E56">
      <w:pPr>
        <w:pStyle w:val="ListParagraph"/>
        <w:bidi/>
        <w:jc w:val="both"/>
        <w:rPr>
          <w:rFonts w:asciiTheme="majorBidi" w:hAnsiTheme="majorBidi" w:cstheme="majorBidi"/>
          <w:sz w:val="28"/>
          <w:szCs w:val="28"/>
        </w:rPr>
      </w:pPr>
    </w:p>
    <w:p w14:paraId="022868F2" w14:textId="3F23B060" w:rsidR="007E0B6E" w:rsidRPr="00135C17" w:rsidRDefault="007E0B6E" w:rsidP="00B22E56">
      <w:pPr>
        <w:bidi/>
        <w:jc w:val="both"/>
        <w:rPr>
          <w:rFonts w:asciiTheme="majorBidi" w:hAnsiTheme="majorBidi" w:cstheme="majorBidi"/>
          <w:sz w:val="28"/>
          <w:szCs w:val="28"/>
          <w:rtl/>
          <w:lang w:bidi="ar-LB"/>
        </w:rPr>
      </w:pPr>
      <w:r w:rsidRPr="00135C17">
        <w:rPr>
          <w:rFonts w:asciiTheme="majorBidi" w:hAnsiTheme="majorBidi" w:cstheme="majorBidi"/>
          <w:b/>
          <w:bCs/>
          <w:sz w:val="28"/>
          <w:szCs w:val="28"/>
          <w:rtl/>
        </w:rPr>
        <w:t xml:space="preserve">ثالثًا: </w:t>
      </w:r>
      <w:r w:rsidRPr="006A3390">
        <w:rPr>
          <w:rFonts w:asciiTheme="majorBidi" w:hAnsiTheme="majorBidi" w:cstheme="majorBidi"/>
          <w:b/>
          <w:bCs/>
          <w:sz w:val="28"/>
          <w:szCs w:val="28"/>
          <w:rtl/>
        </w:rPr>
        <w:t>المواعيدُ ال</w:t>
      </w:r>
      <w:r w:rsidR="008A3247" w:rsidRPr="006A3390">
        <w:rPr>
          <w:rFonts w:asciiTheme="majorBidi" w:hAnsiTheme="majorBidi" w:cstheme="majorBidi" w:hint="cs"/>
          <w:b/>
          <w:bCs/>
          <w:sz w:val="28"/>
          <w:szCs w:val="28"/>
          <w:rtl/>
          <w:lang w:bidi="ar-LB"/>
        </w:rPr>
        <w:t>مهمة</w:t>
      </w:r>
    </w:p>
    <w:p w14:paraId="6EEFA74A" w14:textId="0317E0EE" w:rsidR="00AA5A3D" w:rsidRPr="00135C17" w:rsidRDefault="00AA5A3D" w:rsidP="00AA5A3D">
      <w:pPr>
        <w:numPr>
          <w:ilvl w:val="0"/>
          <w:numId w:val="3"/>
        </w:numPr>
        <w:bidi/>
        <w:jc w:val="both"/>
        <w:rPr>
          <w:rFonts w:asciiTheme="majorBidi" w:hAnsiTheme="majorBidi" w:cstheme="majorBidi"/>
          <w:sz w:val="28"/>
          <w:szCs w:val="28"/>
          <w:rtl/>
        </w:rPr>
      </w:pPr>
      <w:r w:rsidRPr="00135C17">
        <w:rPr>
          <w:rFonts w:asciiTheme="majorBidi" w:hAnsiTheme="majorBidi" w:cstheme="majorBidi"/>
          <w:sz w:val="28"/>
          <w:szCs w:val="28"/>
          <w:rtl/>
        </w:rPr>
        <w:t>الموعد النهائيُّ لتقديم</w:t>
      </w:r>
      <w:r w:rsidRPr="00135C17">
        <w:rPr>
          <w:rFonts w:asciiTheme="majorBidi" w:hAnsiTheme="majorBidi" w:cstheme="majorBidi"/>
          <w:b/>
          <w:bCs/>
          <w:sz w:val="28"/>
          <w:szCs w:val="28"/>
          <w:rtl/>
        </w:rPr>
        <w:t xml:space="preserve"> الملخص</w:t>
      </w:r>
      <w:r w:rsidRPr="00135C17">
        <w:rPr>
          <w:rFonts w:asciiTheme="majorBidi" w:hAnsiTheme="majorBidi" w:cstheme="majorBidi" w:hint="cs"/>
          <w:b/>
          <w:bCs/>
          <w:sz w:val="28"/>
          <w:szCs w:val="28"/>
          <w:rtl/>
        </w:rPr>
        <w:t>ّ</w:t>
      </w:r>
      <w:r w:rsidRPr="00135C17">
        <w:rPr>
          <w:rFonts w:asciiTheme="majorBidi" w:hAnsiTheme="majorBidi" w:cstheme="majorBidi"/>
          <w:b/>
          <w:bCs/>
          <w:sz w:val="28"/>
          <w:szCs w:val="28"/>
          <w:rtl/>
        </w:rPr>
        <w:t>ات</w:t>
      </w:r>
      <w:r w:rsidRPr="00135C17">
        <w:rPr>
          <w:rFonts w:asciiTheme="majorBidi" w:hAnsiTheme="majorBidi" w:cstheme="majorBidi" w:hint="cs"/>
          <w:sz w:val="28"/>
          <w:szCs w:val="28"/>
          <w:rtl/>
        </w:rPr>
        <w:t xml:space="preserve">: </w:t>
      </w:r>
      <w:r w:rsidRPr="00135C17">
        <w:rPr>
          <w:rFonts w:asciiTheme="majorBidi" w:hAnsiTheme="majorBidi" w:cstheme="majorBidi" w:hint="cs"/>
          <w:b/>
          <w:bCs/>
          <w:sz w:val="28"/>
          <w:szCs w:val="28"/>
          <w:rtl/>
        </w:rPr>
        <w:t>الثلاثاء</w:t>
      </w:r>
      <w:r w:rsidRPr="00135C17">
        <w:rPr>
          <w:rFonts w:asciiTheme="majorBidi" w:hAnsiTheme="majorBidi" w:cstheme="majorBidi"/>
          <w:b/>
          <w:bCs/>
          <w:sz w:val="28"/>
          <w:szCs w:val="28"/>
          <w:rtl/>
        </w:rPr>
        <w:t xml:space="preserve"> الواقع</w:t>
      </w:r>
      <w:r w:rsidR="008A3247" w:rsidRPr="00135C17">
        <w:rPr>
          <w:rFonts w:asciiTheme="majorBidi" w:hAnsiTheme="majorBidi" w:cstheme="majorBidi" w:hint="cs"/>
          <w:b/>
          <w:bCs/>
          <w:sz w:val="28"/>
          <w:szCs w:val="28"/>
          <w:rtl/>
        </w:rPr>
        <w:t>ُ</w:t>
      </w:r>
      <w:r w:rsidRPr="00135C17">
        <w:rPr>
          <w:rFonts w:asciiTheme="majorBidi" w:hAnsiTheme="majorBidi" w:cstheme="majorBidi"/>
          <w:b/>
          <w:bCs/>
          <w:sz w:val="28"/>
          <w:szCs w:val="28"/>
          <w:rtl/>
        </w:rPr>
        <w:t xml:space="preserve"> فيه </w:t>
      </w:r>
      <w:r w:rsidRPr="00135C17">
        <w:rPr>
          <w:rFonts w:asciiTheme="majorBidi" w:hAnsiTheme="majorBidi" w:cstheme="majorBidi" w:hint="cs"/>
          <w:b/>
          <w:bCs/>
          <w:sz w:val="28"/>
          <w:szCs w:val="28"/>
          <w:rtl/>
        </w:rPr>
        <w:t>22</w:t>
      </w:r>
      <w:r w:rsidRPr="00135C17">
        <w:rPr>
          <w:rFonts w:asciiTheme="majorBidi" w:hAnsiTheme="majorBidi" w:cstheme="majorBidi"/>
          <w:b/>
          <w:bCs/>
          <w:sz w:val="28"/>
          <w:szCs w:val="28"/>
          <w:rtl/>
        </w:rPr>
        <w:t xml:space="preserve"> </w:t>
      </w:r>
      <w:r w:rsidRPr="00135C17">
        <w:rPr>
          <w:rFonts w:asciiTheme="majorBidi" w:hAnsiTheme="majorBidi" w:cstheme="majorBidi" w:hint="cs"/>
          <w:b/>
          <w:bCs/>
          <w:sz w:val="28"/>
          <w:szCs w:val="28"/>
          <w:rtl/>
        </w:rPr>
        <w:t>نيسان</w:t>
      </w:r>
      <w:r w:rsidRPr="00135C17">
        <w:rPr>
          <w:rFonts w:asciiTheme="majorBidi" w:hAnsiTheme="majorBidi" w:cstheme="majorBidi"/>
          <w:b/>
          <w:bCs/>
          <w:sz w:val="28"/>
          <w:szCs w:val="28"/>
          <w:rtl/>
        </w:rPr>
        <w:t xml:space="preserve"> 202</w:t>
      </w:r>
      <w:r w:rsidRPr="00135C17">
        <w:rPr>
          <w:rFonts w:asciiTheme="majorBidi" w:hAnsiTheme="majorBidi" w:cstheme="majorBidi" w:hint="cs"/>
          <w:b/>
          <w:bCs/>
          <w:sz w:val="28"/>
          <w:szCs w:val="28"/>
          <w:rtl/>
        </w:rPr>
        <w:t>5</w:t>
      </w:r>
      <w:r w:rsidRPr="00135C17">
        <w:rPr>
          <w:rFonts w:asciiTheme="majorBidi" w:hAnsiTheme="majorBidi" w:cstheme="majorBidi"/>
          <w:sz w:val="28"/>
          <w:szCs w:val="28"/>
          <w:rtl/>
        </w:rPr>
        <w:t xml:space="preserve"> </w:t>
      </w:r>
    </w:p>
    <w:p w14:paraId="7AF1B4F8" w14:textId="461CB9E5" w:rsidR="00AA5A3D" w:rsidRPr="00135C17" w:rsidRDefault="00AA5A3D" w:rsidP="00AA5A3D">
      <w:pPr>
        <w:numPr>
          <w:ilvl w:val="0"/>
          <w:numId w:val="3"/>
        </w:numPr>
        <w:bidi/>
        <w:jc w:val="both"/>
        <w:rPr>
          <w:rFonts w:asciiTheme="majorBidi" w:hAnsiTheme="majorBidi" w:cstheme="majorBidi"/>
          <w:sz w:val="28"/>
          <w:szCs w:val="28"/>
          <w:rtl/>
        </w:rPr>
      </w:pPr>
      <w:r w:rsidRPr="00135C17">
        <w:rPr>
          <w:rFonts w:asciiTheme="majorBidi" w:hAnsiTheme="majorBidi" w:cstheme="majorBidi"/>
          <w:sz w:val="28"/>
          <w:szCs w:val="28"/>
          <w:rtl/>
        </w:rPr>
        <w:t xml:space="preserve">إعلان </w:t>
      </w:r>
      <w:r w:rsidRPr="00135C17">
        <w:rPr>
          <w:rFonts w:asciiTheme="majorBidi" w:hAnsiTheme="majorBidi" w:cstheme="majorBidi" w:hint="cs"/>
          <w:sz w:val="28"/>
          <w:szCs w:val="28"/>
          <w:rtl/>
        </w:rPr>
        <w:t>نتائج تحكيم</w:t>
      </w:r>
      <w:r w:rsidRPr="00135C17">
        <w:rPr>
          <w:rFonts w:asciiTheme="majorBidi" w:hAnsiTheme="majorBidi" w:cstheme="majorBidi"/>
          <w:sz w:val="28"/>
          <w:szCs w:val="28"/>
          <w:rtl/>
        </w:rPr>
        <w:t xml:space="preserve"> الملخص</w:t>
      </w:r>
      <w:r w:rsidRPr="00135C17">
        <w:rPr>
          <w:rFonts w:asciiTheme="majorBidi" w:hAnsiTheme="majorBidi" w:cstheme="majorBidi" w:hint="cs"/>
          <w:sz w:val="28"/>
          <w:szCs w:val="28"/>
          <w:rtl/>
        </w:rPr>
        <w:t>ّ</w:t>
      </w:r>
      <w:r w:rsidRPr="00135C17">
        <w:rPr>
          <w:rFonts w:asciiTheme="majorBidi" w:hAnsiTheme="majorBidi" w:cstheme="majorBidi"/>
          <w:sz w:val="28"/>
          <w:szCs w:val="28"/>
          <w:rtl/>
        </w:rPr>
        <w:t>ات</w:t>
      </w:r>
      <w:r w:rsidRPr="00135C17">
        <w:rPr>
          <w:rFonts w:asciiTheme="majorBidi" w:hAnsiTheme="majorBidi" w:cstheme="majorBidi" w:hint="cs"/>
          <w:sz w:val="28"/>
          <w:szCs w:val="28"/>
          <w:rtl/>
        </w:rPr>
        <w:t>:</w:t>
      </w:r>
      <w:r w:rsidRPr="00135C17">
        <w:rPr>
          <w:rFonts w:asciiTheme="majorBidi" w:hAnsiTheme="majorBidi" w:cstheme="majorBidi"/>
          <w:sz w:val="28"/>
          <w:szCs w:val="28"/>
          <w:rtl/>
        </w:rPr>
        <w:t xml:space="preserve"> </w:t>
      </w:r>
      <w:bookmarkStart w:id="7" w:name="_Hlk189826685"/>
      <w:r w:rsidRPr="00135C17">
        <w:rPr>
          <w:rFonts w:asciiTheme="majorBidi" w:hAnsiTheme="majorBidi" w:cstheme="majorBidi" w:hint="cs"/>
          <w:b/>
          <w:bCs/>
          <w:sz w:val="28"/>
          <w:szCs w:val="28"/>
          <w:rtl/>
        </w:rPr>
        <w:t xml:space="preserve">الاثنين </w:t>
      </w:r>
      <w:r w:rsidRPr="00135C17">
        <w:rPr>
          <w:rFonts w:asciiTheme="majorBidi" w:hAnsiTheme="majorBidi" w:cstheme="majorBidi"/>
          <w:b/>
          <w:bCs/>
          <w:sz w:val="28"/>
          <w:szCs w:val="28"/>
          <w:rtl/>
        </w:rPr>
        <w:t>الواقع</w:t>
      </w:r>
      <w:r w:rsidR="008A3247" w:rsidRPr="00135C17">
        <w:rPr>
          <w:rFonts w:asciiTheme="majorBidi" w:hAnsiTheme="majorBidi" w:cstheme="majorBidi" w:hint="cs"/>
          <w:b/>
          <w:bCs/>
          <w:sz w:val="28"/>
          <w:szCs w:val="28"/>
          <w:rtl/>
        </w:rPr>
        <w:t>ُ</w:t>
      </w:r>
      <w:r w:rsidRPr="00135C17">
        <w:rPr>
          <w:rFonts w:asciiTheme="majorBidi" w:hAnsiTheme="majorBidi" w:cstheme="majorBidi"/>
          <w:b/>
          <w:bCs/>
          <w:sz w:val="28"/>
          <w:szCs w:val="28"/>
          <w:rtl/>
        </w:rPr>
        <w:t xml:space="preserve"> فيه </w:t>
      </w:r>
      <w:r w:rsidRPr="00135C17">
        <w:rPr>
          <w:rFonts w:asciiTheme="majorBidi" w:hAnsiTheme="majorBidi" w:cstheme="majorBidi" w:hint="cs"/>
          <w:b/>
          <w:bCs/>
          <w:sz w:val="28"/>
          <w:szCs w:val="28"/>
          <w:rtl/>
        </w:rPr>
        <w:t>5</w:t>
      </w:r>
      <w:r w:rsidRPr="00135C17">
        <w:rPr>
          <w:rFonts w:asciiTheme="majorBidi" w:hAnsiTheme="majorBidi" w:cstheme="majorBidi"/>
          <w:b/>
          <w:bCs/>
          <w:sz w:val="28"/>
          <w:szCs w:val="28"/>
          <w:rtl/>
        </w:rPr>
        <w:t xml:space="preserve"> أيّار 202</w:t>
      </w:r>
      <w:bookmarkEnd w:id="7"/>
      <w:r w:rsidRPr="00135C17">
        <w:rPr>
          <w:rFonts w:asciiTheme="majorBidi" w:hAnsiTheme="majorBidi" w:cstheme="majorBidi" w:hint="cs"/>
          <w:b/>
          <w:bCs/>
          <w:sz w:val="28"/>
          <w:szCs w:val="28"/>
          <w:rtl/>
        </w:rPr>
        <w:t>5</w:t>
      </w:r>
    </w:p>
    <w:p w14:paraId="25B88E4C" w14:textId="57144FD7" w:rsidR="00AA5A3D" w:rsidRPr="00135C17" w:rsidRDefault="00AA5A3D" w:rsidP="00AA5A3D">
      <w:pPr>
        <w:numPr>
          <w:ilvl w:val="0"/>
          <w:numId w:val="3"/>
        </w:numPr>
        <w:bidi/>
        <w:jc w:val="both"/>
        <w:rPr>
          <w:rFonts w:asciiTheme="majorBidi" w:hAnsiTheme="majorBidi" w:cstheme="majorBidi"/>
          <w:sz w:val="28"/>
          <w:szCs w:val="28"/>
        </w:rPr>
      </w:pPr>
      <w:r w:rsidRPr="00135C17">
        <w:rPr>
          <w:rFonts w:asciiTheme="majorBidi" w:hAnsiTheme="majorBidi" w:cstheme="majorBidi"/>
          <w:sz w:val="28"/>
          <w:szCs w:val="28"/>
          <w:rtl/>
        </w:rPr>
        <w:t xml:space="preserve">الموعد النهائي </w:t>
      </w:r>
      <w:r w:rsidRPr="00135C17">
        <w:rPr>
          <w:rFonts w:asciiTheme="majorBidi" w:hAnsiTheme="majorBidi" w:cstheme="majorBidi" w:hint="cs"/>
          <w:sz w:val="28"/>
          <w:szCs w:val="28"/>
          <w:rtl/>
        </w:rPr>
        <w:t>لإرسال</w:t>
      </w:r>
      <w:r w:rsidRPr="00135C17">
        <w:rPr>
          <w:rFonts w:asciiTheme="majorBidi" w:hAnsiTheme="majorBidi" w:cstheme="majorBidi"/>
          <w:sz w:val="28"/>
          <w:szCs w:val="28"/>
          <w:rtl/>
        </w:rPr>
        <w:t xml:space="preserve"> </w:t>
      </w:r>
      <w:r w:rsidRPr="00135C17">
        <w:rPr>
          <w:rFonts w:asciiTheme="majorBidi" w:hAnsiTheme="majorBidi" w:cstheme="majorBidi"/>
          <w:b/>
          <w:bCs/>
          <w:sz w:val="28"/>
          <w:szCs w:val="28"/>
          <w:rtl/>
        </w:rPr>
        <w:t>الورقة البَحثيّة</w:t>
      </w:r>
      <w:r w:rsidRPr="00135C17">
        <w:rPr>
          <w:rFonts w:asciiTheme="majorBidi" w:hAnsiTheme="majorBidi" w:cstheme="majorBidi" w:hint="cs"/>
          <w:sz w:val="28"/>
          <w:szCs w:val="28"/>
          <w:rtl/>
        </w:rPr>
        <w:t xml:space="preserve"> </w:t>
      </w:r>
      <w:r w:rsidRPr="00135C17">
        <w:rPr>
          <w:rFonts w:asciiTheme="majorBidi" w:hAnsiTheme="majorBidi" w:cstheme="majorBidi"/>
          <w:sz w:val="28"/>
          <w:szCs w:val="28"/>
          <w:rtl/>
        </w:rPr>
        <w:t>كاملة</w:t>
      </w:r>
      <w:r w:rsidRPr="00135C17">
        <w:rPr>
          <w:rFonts w:asciiTheme="majorBidi" w:hAnsiTheme="majorBidi" w:cstheme="majorBidi" w:hint="cs"/>
          <w:sz w:val="28"/>
          <w:szCs w:val="28"/>
          <w:rtl/>
        </w:rPr>
        <w:t xml:space="preserve">: </w:t>
      </w:r>
      <w:r w:rsidRPr="00135C17">
        <w:rPr>
          <w:rFonts w:asciiTheme="majorBidi" w:hAnsiTheme="majorBidi" w:cstheme="majorBidi" w:hint="cs"/>
          <w:b/>
          <w:bCs/>
          <w:sz w:val="28"/>
          <w:szCs w:val="28"/>
          <w:rtl/>
        </w:rPr>
        <w:t>الجمعة</w:t>
      </w:r>
      <w:r w:rsidRPr="00135C17">
        <w:rPr>
          <w:rFonts w:asciiTheme="majorBidi" w:hAnsiTheme="majorBidi" w:cstheme="majorBidi"/>
          <w:b/>
          <w:bCs/>
          <w:sz w:val="28"/>
          <w:szCs w:val="28"/>
          <w:rtl/>
        </w:rPr>
        <w:t xml:space="preserve"> الواقع</w:t>
      </w:r>
      <w:r w:rsidR="008A3247" w:rsidRPr="00135C17">
        <w:rPr>
          <w:rFonts w:asciiTheme="majorBidi" w:hAnsiTheme="majorBidi" w:cstheme="majorBidi" w:hint="cs"/>
          <w:b/>
          <w:bCs/>
          <w:sz w:val="28"/>
          <w:szCs w:val="28"/>
          <w:rtl/>
        </w:rPr>
        <w:t>ُ</w:t>
      </w:r>
      <w:r w:rsidRPr="00135C17">
        <w:rPr>
          <w:rFonts w:asciiTheme="majorBidi" w:hAnsiTheme="majorBidi" w:cstheme="majorBidi"/>
          <w:b/>
          <w:bCs/>
          <w:sz w:val="28"/>
          <w:szCs w:val="28"/>
          <w:rtl/>
        </w:rPr>
        <w:t xml:space="preserve"> فيه </w:t>
      </w:r>
      <w:r w:rsidRPr="00135C17">
        <w:rPr>
          <w:rFonts w:asciiTheme="majorBidi" w:hAnsiTheme="majorBidi" w:cstheme="majorBidi" w:hint="cs"/>
          <w:b/>
          <w:bCs/>
          <w:sz w:val="28"/>
          <w:szCs w:val="28"/>
          <w:rtl/>
        </w:rPr>
        <w:t>13</w:t>
      </w:r>
      <w:r w:rsidRPr="00135C17">
        <w:rPr>
          <w:rFonts w:asciiTheme="majorBidi" w:hAnsiTheme="majorBidi" w:cstheme="majorBidi"/>
          <w:b/>
          <w:bCs/>
          <w:sz w:val="28"/>
          <w:szCs w:val="28"/>
          <w:rtl/>
        </w:rPr>
        <w:t xml:space="preserve"> </w:t>
      </w:r>
      <w:r w:rsidRPr="00135C17">
        <w:rPr>
          <w:rFonts w:asciiTheme="majorBidi" w:hAnsiTheme="majorBidi" w:cstheme="majorBidi" w:hint="cs"/>
          <w:b/>
          <w:bCs/>
          <w:sz w:val="28"/>
          <w:szCs w:val="28"/>
          <w:rtl/>
        </w:rPr>
        <w:t>حزيران</w:t>
      </w:r>
      <w:r w:rsidRPr="00135C17">
        <w:rPr>
          <w:rFonts w:asciiTheme="majorBidi" w:hAnsiTheme="majorBidi" w:cstheme="majorBidi"/>
          <w:b/>
          <w:bCs/>
          <w:sz w:val="28"/>
          <w:szCs w:val="28"/>
          <w:rtl/>
        </w:rPr>
        <w:t xml:space="preserve"> 202</w:t>
      </w:r>
      <w:r w:rsidRPr="00135C17">
        <w:rPr>
          <w:rFonts w:asciiTheme="majorBidi" w:hAnsiTheme="majorBidi" w:cstheme="majorBidi" w:hint="cs"/>
          <w:b/>
          <w:bCs/>
          <w:sz w:val="28"/>
          <w:szCs w:val="28"/>
          <w:rtl/>
        </w:rPr>
        <w:t>5</w:t>
      </w:r>
    </w:p>
    <w:p w14:paraId="3AA2D113" w14:textId="2D64A076" w:rsidR="007E3D69" w:rsidRPr="00135C17" w:rsidRDefault="007E3D69" w:rsidP="007E0B6E">
      <w:pPr>
        <w:bidi/>
        <w:spacing w:after="0" w:line="240" w:lineRule="auto"/>
        <w:jc w:val="both"/>
        <w:rPr>
          <w:rFonts w:asciiTheme="majorBidi" w:hAnsiTheme="majorBidi" w:cstheme="majorBidi"/>
          <w:sz w:val="28"/>
          <w:szCs w:val="28"/>
          <w:rtl/>
        </w:rPr>
      </w:pPr>
    </w:p>
    <w:p w14:paraId="04543FD2" w14:textId="6FD944A8" w:rsidR="00D84070" w:rsidRPr="00135C17" w:rsidRDefault="008266D8" w:rsidP="00D84070">
      <w:pPr>
        <w:tabs>
          <w:tab w:val="left" w:pos="3583"/>
        </w:tabs>
        <w:bidi/>
        <w:jc w:val="both"/>
        <w:rPr>
          <w:rFonts w:asciiTheme="majorBidi" w:hAnsiTheme="majorBidi" w:cstheme="majorBidi"/>
          <w:b/>
          <w:bCs/>
          <w:sz w:val="28"/>
          <w:szCs w:val="28"/>
        </w:rPr>
      </w:pPr>
      <w:r>
        <w:rPr>
          <w:rFonts w:asciiTheme="majorBidi" w:hAnsiTheme="majorBidi" w:cstheme="majorBidi" w:hint="cs"/>
          <w:sz w:val="28"/>
          <w:szCs w:val="28"/>
          <w:rtl/>
          <w:lang w:bidi="ar-LB"/>
        </w:rPr>
        <w:t xml:space="preserve">يمكن </w:t>
      </w:r>
      <w:commentRangeStart w:id="8"/>
      <w:r>
        <w:fldChar w:fldCharType="begin"/>
      </w:r>
      <w:r>
        <w:instrText>HYPERLINK \l "format"</w:instrText>
      </w:r>
      <w:r>
        <w:fldChar w:fldCharType="separate"/>
      </w:r>
      <w:r w:rsidRPr="008266D8">
        <w:rPr>
          <w:rStyle w:val="Hyperlink"/>
          <w:rFonts w:asciiTheme="majorBidi" w:hAnsiTheme="majorBidi" w:cstheme="majorBidi" w:hint="cs"/>
          <w:b/>
          <w:bCs/>
          <w:sz w:val="28"/>
          <w:szCs w:val="28"/>
          <w:rtl/>
          <w:lang w:bidi="ar-LB"/>
        </w:rPr>
        <w:t>الضغط هنا</w:t>
      </w:r>
      <w:r>
        <w:fldChar w:fldCharType="end"/>
      </w:r>
      <w:commentRangeEnd w:id="8"/>
      <w:r w:rsidR="00EE60CD">
        <w:rPr>
          <w:rStyle w:val="CommentReference"/>
        </w:rPr>
        <w:commentReference w:id="8"/>
      </w:r>
      <w:r>
        <w:rPr>
          <w:rFonts w:asciiTheme="majorBidi" w:hAnsiTheme="majorBidi" w:cstheme="majorBidi" w:hint="cs"/>
          <w:sz w:val="28"/>
          <w:szCs w:val="28"/>
          <w:rtl/>
          <w:lang w:bidi="ar-LB"/>
        </w:rPr>
        <w:t xml:space="preserve"> </w:t>
      </w:r>
      <w:r w:rsidR="00D84070" w:rsidRPr="00D84070">
        <w:rPr>
          <w:rFonts w:asciiTheme="majorBidi" w:hAnsiTheme="majorBidi" w:cstheme="majorBidi" w:hint="cs"/>
          <w:sz w:val="28"/>
          <w:szCs w:val="28"/>
          <w:rtl/>
          <w:lang w:bidi="ar-LB"/>
        </w:rPr>
        <w:t>للاطلاع على محاور المؤتمر</w:t>
      </w:r>
      <w:r>
        <w:rPr>
          <w:rFonts w:asciiTheme="majorBidi" w:hAnsiTheme="majorBidi" w:cstheme="majorBidi" w:hint="cs"/>
          <w:b/>
          <w:bCs/>
          <w:sz w:val="28"/>
          <w:szCs w:val="28"/>
          <w:rtl/>
          <w:lang w:bidi="ar-LB"/>
        </w:rPr>
        <w:t>.</w:t>
      </w:r>
      <w:r w:rsidR="00D84070" w:rsidRPr="00135C17">
        <w:rPr>
          <w:rFonts w:asciiTheme="majorBidi" w:hAnsiTheme="majorBidi" w:cstheme="majorBidi"/>
          <w:b/>
          <w:bCs/>
          <w:sz w:val="28"/>
          <w:szCs w:val="28"/>
          <w:rtl/>
        </w:rPr>
        <w:tab/>
      </w:r>
    </w:p>
    <w:p w14:paraId="350E9306" w14:textId="54892863" w:rsidR="00D84070" w:rsidRPr="00D84070" w:rsidRDefault="00D84070" w:rsidP="00D84070">
      <w:pPr>
        <w:bidi/>
        <w:rPr>
          <w:rFonts w:asciiTheme="majorBidi" w:hAnsiTheme="majorBidi" w:cstheme="majorBidi"/>
          <w:sz w:val="28"/>
          <w:szCs w:val="28"/>
          <w:rtl/>
        </w:rPr>
      </w:pPr>
      <w:r w:rsidRPr="00D84070">
        <w:rPr>
          <w:rFonts w:asciiTheme="majorBidi" w:hAnsiTheme="majorBidi" w:cstheme="majorBidi"/>
          <w:sz w:val="28"/>
          <w:szCs w:val="28"/>
          <w:rtl/>
        </w:rPr>
        <w:t>ت</w:t>
      </w:r>
      <w:r w:rsidR="00067088">
        <w:rPr>
          <w:rFonts w:asciiTheme="majorBidi" w:hAnsiTheme="majorBidi" w:cstheme="majorBidi" w:hint="cs"/>
          <w:sz w:val="28"/>
          <w:szCs w:val="28"/>
          <w:rtl/>
        </w:rPr>
        <w:t>ُ</w:t>
      </w:r>
      <w:r w:rsidRPr="00D84070">
        <w:rPr>
          <w:rFonts w:asciiTheme="majorBidi" w:hAnsiTheme="majorBidi" w:cstheme="majorBidi"/>
          <w:sz w:val="28"/>
          <w:szCs w:val="28"/>
          <w:rtl/>
        </w:rPr>
        <w:t>رس</w:t>
      </w:r>
      <w:r w:rsidR="008266D8">
        <w:rPr>
          <w:rFonts w:asciiTheme="majorBidi" w:hAnsiTheme="majorBidi" w:cstheme="majorBidi" w:hint="cs"/>
          <w:sz w:val="28"/>
          <w:szCs w:val="28"/>
          <w:rtl/>
        </w:rPr>
        <w:t>َ</w:t>
      </w:r>
      <w:r w:rsidRPr="00D84070">
        <w:rPr>
          <w:rFonts w:asciiTheme="majorBidi" w:hAnsiTheme="majorBidi" w:cstheme="majorBidi"/>
          <w:sz w:val="28"/>
          <w:szCs w:val="28"/>
          <w:rtl/>
        </w:rPr>
        <w:t xml:space="preserve">ل الملخّصات </w:t>
      </w:r>
      <w:r w:rsidR="0052789B">
        <w:rPr>
          <w:rFonts w:asciiTheme="majorBidi" w:hAnsiTheme="majorBidi" w:cstheme="majorBidi" w:hint="cs"/>
          <w:sz w:val="28"/>
          <w:szCs w:val="28"/>
          <w:rtl/>
          <w:lang w:bidi="ar-LB"/>
        </w:rPr>
        <w:t>و</w:t>
      </w:r>
      <w:r w:rsidRPr="00D84070">
        <w:rPr>
          <w:rFonts w:asciiTheme="majorBidi" w:hAnsiTheme="majorBidi" w:cstheme="majorBidi"/>
          <w:sz w:val="28"/>
          <w:szCs w:val="28"/>
          <w:rtl/>
        </w:rPr>
        <w:t>الأوراق البحثيّة عبر البريد الإلكتروني لمركز الدّراسات والأبحاث التّربويّة</w:t>
      </w:r>
      <w:r w:rsidRPr="00D84070">
        <w:rPr>
          <w:rFonts w:asciiTheme="majorBidi" w:hAnsiTheme="majorBidi" w:cstheme="majorBidi"/>
          <w:sz w:val="28"/>
          <w:szCs w:val="28"/>
        </w:rPr>
        <w:t>:</w:t>
      </w:r>
    </w:p>
    <w:p w14:paraId="0B2B2333" w14:textId="77777777" w:rsidR="00D84070" w:rsidRPr="009B5B5C" w:rsidRDefault="00D84070" w:rsidP="00D84070">
      <w:pPr>
        <w:spacing w:after="200" w:line="240" w:lineRule="auto"/>
        <w:jc w:val="center"/>
        <w:rPr>
          <w:rFonts w:ascii="Simplified Arabic" w:eastAsia="Calibri" w:hAnsi="Simplified Arabic" w:cs="Simplified Arabic"/>
          <w:b/>
          <w:bCs/>
          <w:color w:val="0F0F0F"/>
          <w:sz w:val="28"/>
          <w:szCs w:val="28"/>
          <w:rtl/>
        </w:rPr>
      </w:pPr>
      <w:hyperlink r:id="rId12" w:history="1">
        <w:r w:rsidRPr="009B5B5C">
          <w:rPr>
            <w:rStyle w:val="Hyperlink"/>
            <w:rFonts w:ascii="Simplified Arabic" w:eastAsia="Calibri" w:hAnsi="Simplified Arabic" w:cs="Simplified Arabic"/>
            <w:b/>
            <w:bCs/>
            <w:sz w:val="28"/>
            <w:szCs w:val="28"/>
          </w:rPr>
          <w:t>cerp.education@ul.edu.lb</w:t>
        </w:r>
      </w:hyperlink>
      <w:r w:rsidRPr="009B5B5C">
        <w:rPr>
          <w:rFonts w:ascii="Simplified Arabic" w:eastAsia="Calibri" w:hAnsi="Simplified Arabic" w:cs="Simplified Arabic" w:hint="cs"/>
          <w:b/>
          <w:bCs/>
          <w:color w:val="0F0F0F"/>
          <w:sz w:val="28"/>
          <w:szCs w:val="28"/>
          <w:rtl/>
        </w:rPr>
        <w:t xml:space="preserve"> </w:t>
      </w:r>
    </w:p>
    <w:p w14:paraId="399EAE5C" w14:textId="77777777" w:rsidR="00D84070" w:rsidRDefault="00D84070" w:rsidP="00D84070">
      <w:pPr>
        <w:bidi/>
        <w:spacing w:after="200" w:line="240" w:lineRule="auto"/>
        <w:jc w:val="both"/>
        <w:rPr>
          <w:rFonts w:asciiTheme="majorBidi" w:hAnsiTheme="majorBidi" w:cstheme="majorBidi"/>
          <w:sz w:val="28"/>
          <w:szCs w:val="28"/>
        </w:rPr>
      </w:pPr>
      <w:commentRangeStart w:id="9"/>
      <w:r w:rsidRPr="00135C17">
        <w:rPr>
          <w:rFonts w:asciiTheme="majorBidi" w:hAnsiTheme="majorBidi" w:cstheme="majorBidi"/>
          <w:b/>
          <w:bCs/>
          <w:color w:val="FF0000"/>
          <w:sz w:val="28"/>
          <w:szCs w:val="28"/>
          <w:rtl/>
        </w:rPr>
        <w:t>مل</w:t>
      </w:r>
      <w:r w:rsidRPr="00135C17">
        <w:rPr>
          <w:rFonts w:asciiTheme="majorBidi" w:hAnsiTheme="majorBidi" w:cstheme="majorBidi" w:hint="cs"/>
          <w:b/>
          <w:bCs/>
          <w:color w:val="FF0000"/>
          <w:sz w:val="28"/>
          <w:szCs w:val="28"/>
          <w:rtl/>
        </w:rPr>
        <w:t>حوظة</w:t>
      </w:r>
      <w:commentRangeEnd w:id="9"/>
      <w:r w:rsidR="00EE60CD">
        <w:rPr>
          <w:rStyle w:val="CommentReference"/>
          <w:rtl/>
        </w:rPr>
        <w:commentReference w:id="9"/>
      </w:r>
      <w:r w:rsidRPr="00135C17">
        <w:rPr>
          <w:rFonts w:asciiTheme="majorBidi" w:hAnsiTheme="majorBidi" w:cstheme="majorBidi"/>
          <w:sz w:val="28"/>
          <w:szCs w:val="28"/>
          <w:rtl/>
        </w:rPr>
        <w:t xml:space="preserve">: </w:t>
      </w:r>
    </w:p>
    <w:p w14:paraId="0A632835" w14:textId="190A4250" w:rsidR="00D84070" w:rsidRDefault="00D84070" w:rsidP="00D84070">
      <w:pPr>
        <w:bidi/>
        <w:spacing w:after="0" w:line="240" w:lineRule="auto"/>
        <w:jc w:val="both"/>
        <w:rPr>
          <w:rFonts w:ascii="Simplified Arabic" w:eastAsia="Calibri" w:hAnsi="Simplified Arabic" w:cs="Simplified Arabic"/>
          <w:color w:val="0F0F0F"/>
          <w:sz w:val="28"/>
          <w:szCs w:val="28"/>
        </w:rPr>
      </w:pPr>
      <w:r w:rsidRPr="00135C17">
        <w:rPr>
          <w:rFonts w:asciiTheme="majorBidi" w:hAnsiTheme="majorBidi" w:cstheme="majorBidi"/>
          <w:b/>
          <w:bCs/>
          <w:sz w:val="28"/>
          <w:szCs w:val="28"/>
          <w:rtl/>
        </w:rPr>
        <w:t>نعتذرُ عن قبولِ أيِّ ورقةٍ لا تحترمُ بدقةٍ جميعَ الإرشاداتِ</w:t>
      </w:r>
      <w:r w:rsidRPr="00135C17">
        <w:rPr>
          <w:rFonts w:asciiTheme="majorBidi" w:hAnsiTheme="majorBidi" w:cstheme="majorBidi"/>
          <w:sz w:val="28"/>
          <w:szCs w:val="28"/>
        </w:rPr>
        <w:t>.</w:t>
      </w:r>
      <w:r w:rsidRPr="00D84070">
        <w:rPr>
          <w:rFonts w:ascii="Simplified Arabic" w:eastAsia="Calibri" w:hAnsi="Simplified Arabic" w:cs="Simplified Arabic"/>
          <w:color w:val="0F0F0F"/>
          <w:sz w:val="28"/>
          <w:szCs w:val="28"/>
          <w:rtl/>
        </w:rPr>
        <w:t xml:space="preserve"> </w:t>
      </w:r>
    </w:p>
    <w:p w14:paraId="10F22316" w14:textId="7105B0AE" w:rsidR="00D84070" w:rsidRPr="00D84070" w:rsidRDefault="003623C5" w:rsidP="00D84070">
      <w:pPr>
        <w:bidi/>
        <w:spacing w:after="0" w:line="240" w:lineRule="auto"/>
        <w:jc w:val="both"/>
        <w:rPr>
          <w:rFonts w:ascii="Simplified Arabic" w:eastAsia="Calibri" w:hAnsi="Simplified Arabic" w:cs="Simplified Arabic"/>
          <w:b/>
          <w:bCs/>
          <w:color w:val="0F0F0F"/>
          <w:sz w:val="20"/>
          <w:szCs w:val="20"/>
        </w:rPr>
      </w:pPr>
      <w:r>
        <w:rPr>
          <w:rFonts w:ascii="Simplified Arabic" w:eastAsia="Calibri" w:hAnsi="Simplified Arabic" w:cs="Simplified Arabic" w:hint="cs"/>
          <w:b/>
          <w:bCs/>
          <w:color w:val="0F0F0F"/>
          <w:sz w:val="28"/>
          <w:szCs w:val="28"/>
          <w:rtl/>
        </w:rPr>
        <w:t xml:space="preserve">لا </w:t>
      </w:r>
      <w:r w:rsidR="00D84070" w:rsidRPr="00D84070">
        <w:rPr>
          <w:rFonts w:ascii="Simplified Arabic" w:eastAsia="Calibri" w:hAnsi="Simplified Arabic" w:cs="Simplified Arabic"/>
          <w:b/>
          <w:bCs/>
          <w:color w:val="0F0F0F"/>
          <w:sz w:val="28"/>
          <w:szCs w:val="28"/>
          <w:rtl/>
        </w:rPr>
        <w:t>تُنشر في "</w:t>
      </w:r>
      <w:r w:rsidR="00D84070" w:rsidRPr="00D84070">
        <w:rPr>
          <w:rFonts w:ascii="Simplified Arabic" w:eastAsia="Calibri" w:hAnsi="Simplified Arabic" w:cs="Simplified Arabic" w:hint="cs"/>
          <w:b/>
          <w:bCs/>
          <w:color w:val="0F0F0F"/>
          <w:sz w:val="28"/>
          <w:szCs w:val="28"/>
          <w:rtl/>
        </w:rPr>
        <w:t xml:space="preserve"> </w:t>
      </w:r>
      <w:r w:rsidR="00D84070" w:rsidRPr="00D84070">
        <w:rPr>
          <w:rFonts w:ascii="Simplified Arabic" w:eastAsia="Calibri" w:hAnsi="Simplified Arabic" w:cs="Simplified Arabic"/>
          <w:b/>
          <w:bCs/>
          <w:color w:val="0F0F0F"/>
          <w:sz w:val="28"/>
          <w:szCs w:val="28"/>
          <w:rtl/>
        </w:rPr>
        <w:t>أوراق المؤتمر"</w:t>
      </w:r>
      <w:r>
        <w:rPr>
          <w:rFonts w:ascii="Simplified Arabic" w:eastAsia="Calibri" w:hAnsi="Simplified Arabic" w:cs="Simplified Arabic" w:hint="cs"/>
          <w:b/>
          <w:bCs/>
          <w:color w:val="0F0F0F"/>
          <w:sz w:val="28"/>
          <w:szCs w:val="28"/>
          <w:rtl/>
        </w:rPr>
        <w:t xml:space="preserve"> إلا </w:t>
      </w:r>
      <w:r w:rsidR="00D84070" w:rsidRPr="00D84070">
        <w:rPr>
          <w:rFonts w:ascii="Simplified Arabic" w:eastAsia="Calibri" w:hAnsi="Simplified Arabic" w:cs="Simplified Arabic"/>
          <w:b/>
          <w:bCs/>
          <w:color w:val="0F0F0F"/>
          <w:sz w:val="28"/>
          <w:szCs w:val="28"/>
          <w:rtl/>
        </w:rPr>
        <w:t>الأبحاث التي يتم عرضها خلال المؤتمر</w:t>
      </w:r>
    </w:p>
    <w:p w14:paraId="61C90C3E" w14:textId="77777777" w:rsidR="00D84070" w:rsidRDefault="00D84070" w:rsidP="008A3247">
      <w:pPr>
        <w:tabs>
          <w:tab w:val="left" w:pos="3583"/>
        </w:tabs>
        <w:bidi/>
        <w:jc w:val="both"/>
        <w:rPr>
          <w:rFonts w:asciiTheme="majorBidi" w:hAnsiTheme="majorBidi" w:cstheme="majorBidi"/>
          <w:b/>
          <w:bCs/>
          <w:sz w:val="28"/>
          <w:szCs w:val="28"/>
        </w:rPr>
      </w:pPr>
    </w:p>
    <w:p w14:paraId="3D0D138D" w14:textId="77777777" w:rsidR="00AE7E25" w:rsidRPr="00135C17" w:rsidRDefault="00AE7E25" w:rsidP="00426DE1">
      <w:pPr>
        <w:bidi/>
        <w:rPr>
          <w:rFonts w:asciiTheme="majorBidi" w:hAnsiTheme="majorBidi" w:cstheme="majorBidi"/>
          <w:b/>
          <w:bCs/>
          <w:sz w:val="28"/>
          <w:szCs w:val="28"/>
          <w:rtl/>
        </w:rPr>
      </w:pPr>
    </w:p>
    <w:p w14:paraId="41D53570" w14:textId="77777777" w:rsidR="00AE7E25" w:rsidRPr="00135C17" w:rsidRDefault="00AE7E25" w:rsidP="00AE7E25">
      <w:pPr>
        <w:bidi/>
        <w:rPr>
          <w:rFonts w:asciiTheme="majorBidi" w:hAnsiTheme="majorBidi" w:cstheme="majorBidi"/>
          <w:b/>
          <w:bCs/>
          <w:sz w:val="28"/>
          <w:szCs w:val="28"/>
          <w:rtl/>
        </w:rPr>
      </w:pPr>
    </w:p>
    <w:p w14:paraId="7D9E0D8A" w14:textId="77777777" w:rsidR="00AE7E25" w:rsidRPr="00135C17" w:rsidRDefault="00AE7E25" w:rsidP="00AE7E25">
      <w:pPr>
        <w:bidi/>
        <w:rPr>
          <w:rFonts w:asciiTheme="majorBidi" w:hAnsiTheme="majorBidi" w:cstheme="majorBidi"/>
          <w:b/>
          <w:bCs/>
          <w:sz w:val="28"/>
          <w:szCs w:val="28"/>
          <w:rtl/>
        </w:rPr>
      </w:pPr>
    </w:p>
    <w:p w14:paraId="7ABB55E6" w14:textId="77777777" w:rsidR="00AE7E25" w:rsidRPr="00135C17" w:rsidRDefault="00AE7E25" w:rsidP="00AE7E25">
      <w:pPr>
        <w:bidi/>
        <w:rPr>
          <w:rFonts w:asciiTheme="majorBidi" w:hAnsiTheme="majorBidi" w:cstheme="majorBidi"/>
          <w:b/>
          <w:bCs/>
          <w:sz w:val="28"/>
          <w:szCs w:val="28"/>
          <w:rtl/>
        </w:rPr>
      </w:pPr>
    </w:p>
    <w:p w14:paraId="1BB549FD" w14:textId="77777777" w:rsidR="00AE7E25" w:rsidRPr="00135C17" w:rsidRDefault="00AE7E25" w:rsidP="00AE7E25">
      <w:pPr>
        <w:bidi/>
        <w:rPr>
          <w:rFonts w:asciiTheme="majorBidi" w:hAnsiTheme="majorBidi" w:cstheme="majorBidi"/>
          <w:b/>
          <w:bCs/>
          <w:sz w:val="28"/>
          <w:szCs w:val="28"/>
          <w:rtl/>
        </w:rPr>
      </w:pPr>
    </w:p>
    <w:p w14:paraId="70DD5FA1" w14:textId="77777777" w:rsidR="00F91904" w:rsidRPr="00135C17" w:rsidRDefault="00F91904" w:rsidP="00AA5A3D">
      <w:pPr>
        <w:bidi/>
        <w:jc w:val="both"/>
        <w:rPr>
          <w:rFonts w:asciiTheme="majorBidi" w:hAnsiTheme="majorBidi" w:cstheme="majorBidi"/>
          <w:b/>
          <w:bCs/>
          <w:sz w:val="28"/>
          <w:szCs w:val="28"/>
        </w:rPr>
      </w:pPr>
    </w:p>
    <w:p w14:paraId="1DB51E46" w14:textId="7C455784" w:rsidR="00005B8E" w:rsidRPr="00BB1005" w:rsidRDefault="00005B8E" w:rsidP="00D909D8">
      <w:pPr>
        <w:spacing w:before="100" w:beforeAutospacing="1" w:after="100" w:afterAutospacing="1" w:line="240" w:lineRule="auto"/>
        <w:jc w:val="center"/>
        <w:rPr>
          <w:rFonts w:ascii="Times New Roman" w:eastAsia="Times New Roman" w:hAnsi="Times New Roman" w:cs="Times New Roman"/>
          <w:b/>
          <w:bCs/>
          <w:i/>
          <w:iCs/>
          <w:kern w:val="0"/>
          <w:sz w:val="24"/>
          <w:szCs w:val="24"/>
          <w:lang w:val="en-US"/>
          <w14:ligatures w14:val="none"/>
        </w:rPr>
      </w:pPr>
      <w:r w:rsidRPr="00BB1005">
        <w:rPr>
          <w:rFonts w:ascii="Times New Roman" w:eastAsia="Times New Roman" w:hAnsi="Times New Roman" w:cs="Times New Roman"/>
          <w:b/>
          <w:bCs/>
          <w:kern w:val="0"/>
          <w:sz w:val="28"/>
          <w:szCs w:val="28"/>
          <w:lang w:val="en-US"/>
          <w14:ligatures w14:val="none"/>
        </w:rPr>
        <w:t xml:space="preserve">Guidelines for authors </w:t>
      </w:r>
    </w:p>
    <w:p w14:paraId="36B2275C" w14:textId="77777777" w:rsidR="00BB1005" w:rsidRDefault="00BB1005" w:rsidP="00D909D8">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p>
    <w:p w14:paraId="6C6E18DA" w14:textId="56668967" w:rsidR="00E66D52" w:rsidRPr="00BB1005" w:rsidRDefault="00E66D52" w:rsidP="00D909D8">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r w:rsidRPr="00BB1005">
        <w:rPr>
          <w:rFonts w:ascii="Times New Roman" w:eastAsia="Times New Roman" w:hAnsi="Times New Roman" w:cs="Times New Roman"/>
          <w:b/>
          <w:bCs/>
          <w:kern w:val="0"/>
          <w:sz w:val="24"/>
          <w:szCs w:val="24"/>
          <w:lang w:val="en-US"/>
          <w14:ligatures w14:val="none"/>
        </w:rPr>
        <w:t xml:space="preserve">Types of Papers </w:t>
      </w:r>
    </w:p>
    <w:p w14:paraId="3CBF0EE5" w14:textId="3A1348DE" w:rsidR="00D909D8" w:rsidRPr="006A3390" w:rsidRDefault="00D909D8" w:rsidP="00D909D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A3390">
        <w:rPr>
          <w:rFonts w:ascii="Times New Roman" w:eastAsia="Times New Roman" w:hAnsi="Times New Roman" w:cs="Times New Roman"/>
          <w:kern w:val="0"/>
          <w:sz w:val="24"/>
          <w:szCs w:val="24"/>
          <w:lang w:val="en-US"/>
          <w14:ligatures w14:val="none"/>
        </w:rPr>
        <w:t xml:space="preserve">Papers are classified into two main groups: </w:t>
      </w:r>
    </w:p>
    <w:p w14:paraId="2E57B128" w14:textId="1A977BC2" w:rsidR="00D909D8" w:rsidRPr="006A3390" w:rsidRDefault="00CE7A25" w:rsidP="00BA5730">
      <w:pPr>
        <w:pStyle w:val="ListParagraph"/>
        <w:numPr>
          <w:ilvl w:val="0"/>
          <w:numId w:val="45"/>
        </w:numPr>
        <w:spacing w:after="0" w:line="240" w:lineRule="auto"/>
        <w:rPr>
          <w:rFonts w:ascii="Times New Roman" w:eastAsia="Times New Roman" w:hAnsi="Times New Roman" w:cs="Times New Roman"/>
          <w:kern w:val="0"/>
          <w:sz w:val="24"/>
          <w:szCs w:val="24"/>
          <w:lang w:val="en-US"/>
          <w14:ligatures w14:val="none"/>
        </w:rPr>
      </w:pPr>
      <w:r w:rsidRPr="006A3390">
        <w:rPr>
          <w:rFonts w:ascii="Times New Roman" w:eastAsia="Times New Roman" w:hAnsi="Times New Roman" w:cs="Times New Roman"/>
          <w:b/>
          <w:bCs/>
          <w:kern w:val="0"/>
          <w:sz w:val="24"/>
          <w:szCs w:val="24"/>
          <w:lang w:val="en-US"/>
          <w14:ligatures w14:val="none"/>
        </w:rPr>
        <w:t>Theoretical</w:t>
      </w:r>
      <w:r w:rsidR="006A3390">
        <w:rPr>
          <w:rFonts w:ascii="Times New Roman" w:eastAsia="Times New Roman" w:hAnsi="Times New Roman" w:cs="Times New Roman"/>
          <w:b/>
          <w:bCs/>
          <w:kern w:val="0"/>
          <w:sz w:val="24"/>
          <w:szCs w:val="24"/>
          <w:lang w:val="en-US"/>
          <w14:ligatures w14:val="none"/>
        </w:rPr>
        <w:t xml:space="preserve">, </w:t>
      </w:r>
      <w:r w:rsidR="00D909D8" w:rsidRPr="006A3390">
        <w:rPr>
          <w:rFonts w:ascii="Times New Roman" w:eastAsia="Times New Roman" w:hAnsi="Times New Roman" w:cs="Times New Roman"/>
          <w:b/>
          <w:bCs/>
          <w:kern w:val="0"/>
          <w:sz w:val="24"/>
          <w:szCs w:val="24"/>
          <w:lang w:val="en-US"/>
          <w14:ligatures w14:val="none"/>
        </w:rPr>
        <w:t>Reflective, or Academic Position</w:t>
      </w:r>
      <w:r w:rsidR="00772164" w:rsidRPr="006A3390">
        <w:rPr>
          <w:rFonts w:ascii="Times New Roman" w:eastAsia="Times New Roman" w:hAnsi="Times New Roman" w:cs="Times New Roman"/>
          <w:b/>
          <w:bCs/>
          <w:kern w:val="0"/>
          <w:sz w:val="24"/>
          <w:szCs w:val="24"/>
          <w:lang w:val="en-US"/>
          <w14:ligatures w14:val="none"/>
        </w:rPr>
        <w:t xml:space="preserve"> </w:t>
      </w:r>
      <w:r w:rsidR="00D909D8" w:rsidRPr="006A3390">
        <w:rPr>
          <w:rFonts w:ascii="Times New Roman" w:eastAsia="Times New Roman" w:hAnsi="Times New Roman" w:cs="Times New Roman"/>
          <w:b/>
          <w:bCs/>
          <w:kern w:val="0"/>
          <w:sz w:val="24"/>
          <w:szCs w:val="24"/>
          <w:lang w:val="en-US"/>
          <w14:ligatures w14:val="none"/>
        </w:rPr>
        <w:t xml:space="preserve">Papers </w:t>
      </w:r>
    </w:p>
    <w:p w14:paraId="492558F6" w14:textId="08AB4A8D" w:rsidR="00D909D8" w:rsidRPr="002452DE" w:rsidRDefault="00D909D8" w:rsidP="00BA5730">
      <w:pPr>
        <w:spacing w:after="0" w:line="240" w:lineRule="auto"/>
        <w:ind w:firstLine="720"/>
        <w:rPr>
          <w:rFonts w:ascii="Times New Roman" w:eastAsia="Times New Roman" w:hAnsi="Times New Roman" w:cs="Times New Roman"/>
          <w:kern w:val="0"/>
          <w:sz w:val="24"/>
          <w:szCs w:val="24"/>
          <w:lang w:val="en-US"/>
          <w14:ligatures w14:val="none"/>
        </w:rPr>
      </w:pPr>
      <w:r w:rsidRPr="002452DE">
        <w:rPr>
          <w:rFonts w:ascii="Times New Roman" w:eastAsia="Times New Roman" w:hAnsi="Times New Roman" w:cs="Times New Roman"/>
          <w:kern w:val="0"/>
          <w:sz w:val="24"/>
          <w:szCs w:val="24"/>
          <w:lang w:val="en-US"/>
          <w14:ligatures w14:val="none"/>
        </w:rPr>
        <w:t>Focus on intellectual analysis, critical reflection, or defending an academic stance.</w:t>
      </w:r>
    </w:p>
    <w:p w14:paraId="62F8E059" w14:textId="00F2A623" w:rsidR="00BA5730" w:rsidRPr="00135C17" w:rsidRDefault="00CE7A25" w:rsidP="00D909D8">
      <w:pPr>
        <w:pStyle w:val="ListParagraph"/>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35C17">
        <w:rPr>
          <w:rFonts w:ascii="Times New Roman" w:eastAsia="Times New Roman" w:hAnsi="Times New Roman" w:cs="Times New Roman"/>
          <w:b/>
          <w:bCs/>
          <w:kern w:val="0"/>
          <w:sz w:val="24"/>
          <w:szCs w:val="24"/>
          <w14:ligatures w14:val="none"/>
        </w:rPr>
        <w:t>Empirical</w:t>
      </w:r>
      <w:proofErr w:type="spellEnd"/>
      <w:r w:rsidR="00D909D8" w:rsidRPr="00135C17">
        <w:rPr>
          <w:rFonts w:ascii="Times New Roman" w:eastAsia="Times New Roman" w:hAnsi="Times New Roman" w:cs="Times New Roman"/>
          <w:b/>
          <w:bCs/>
          <w:kern w:val="0"/>
          <w:sz w:val="24"/>
          <w:szCs w:val="24"/>
          <w14:ligatures w14:val="none"/>
        </w:rPr>
        <w:t xml:space="preserve"> Papers</w:t>
      </w:r>
      <w:r w:rsidR="00D909D8" w:rsidRPr="00135C17">
        <w:rPr>
          <w:rFonts w:ascii="Times New Roman" w:eastAsia="Times New Roman" w:hAnsi="Times New Roman" w:cs="Times New Roman"/>
          <w:kern w:val="0"/>
          <w:sz w:val="24"/>
          <w:szCs w:val="24"/>
          <w14:ligatures w14:val="none"/>
        </w:rPr>
        <w:t xml:space="preserve"> </w:t>
      </w:r>
    </w:p>
    <w:p w14:paraId="38D2B7E6" w14:textId="407392D9" w:rsidR="00D909D8" w:rsidRPr="00AA733A" w:rsidRDefault="00D909D8" w:rsidP="004F3473">
      <w:pPr>
        <w:pStyle w:val="ListParagraph"/>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A733A">
        <w:rPr>
          <w:rFonts w:ascii="Times New Roman" w:eastAsia="Times New Roman" w:hAnsi="Times New Roman" w:cs="Times New Roman"/>
          <w:kern w:val="0"/>
          <w:sz w:val="24"/>
          <w:szCs w:val="24"/>
          <w:lang w:val="en-US"/>
          <w14:ligatures w14:val="none"/>
        </w:rPr>
        <w:lastRenderedPageBreak/>
        <w:t>Based on field research, data collection and analysis.</w:t>
      </w:r>
    </w:p>
    <w:p w14:paraId="4B86C402" w14:textId="77777777" w:rsidR="00283001" w:rsidRPr="00AA733A" w:rsidRDefault="00283001" w:rsidP="00151D3A">
      <w:pPr>
        <w:spacing w:before="100" w:beforeAutospacing="1" w:after="100" w:afterAutospacing="1" w:line="240" w:lineRule="auto"/>
        <w:jc w:val="both"/>
        <w:rPr>
          <w:rFonts w:ascii="Times New Roman" w:eastAsia="Times New Roman" w:hAnsi="Times New Roman" w:cs="Times New Roman"/>
          <w:b/>
          <w:bCs/>
          <w:kern w:val="0"/>
          <w:sz w:val="24"/>
          <w:szCs w:val="24"/>
          <w:lang w:val="en-US"/>
          <w14:ligatures w14:val="none"/>
        </w:rPr>
      </w:pPr>
    </w:p>
    <w:p w14:paraId="7F7F803C" w14:textId="1885DA55" w:rsidR="00364F33" w:rsidRPr="00364F33" w:rsidRDefault="00364F33" w:rsidP="006750C1">
      <w:p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364F33">
        <w:rPr>
          <w:rFonts w:ascii="Times New Roman" w:eastAsia="Times New Roman" w:hAnsi="Times New Roman" w:cs="Times New Roman"/>
          <w:b/>
          <w:bCs/>
          <w:kern w:val="0"/>
          <w:sz w:val="24"/>
          <w:szCs w:val="24"/>
          <w:lang w:val="en-US"/>
          <w14:ligatures w14:val="none"/>
        </w:rPr>
        <w:t>Once their abstract is accepted</w:t>
      </w:r>
      <w:r w:rsidRPr="00364F33">
        <w:rPr>
          <w:rFonts w:ascii="Times New Roman" w:eastAsia="Times New Roman" w:hAnsi="Times New Roman" w:cs="Times New Roman"/>
          <w:kern w:val="0"/>
          <w:sz w:val="24"/>
          <w:szCs w:val="24"/>
          <w:lang w:val="en-US"/>
          <w14:ligatures w14:val="none"/>
        </w:rPr>
        <w:t>, researchers are invited to adhere to the following guidelines</w:t>
      </w:r>
      <w:r w:rsidR="00B34C18" w:rsidRPr="00BB1005">
        <w:rPr>
          <w:lang w:val="en-US"/>
        </w:rPr>
        <w:t xml:space="preserve"> </w:t>
      </w:r>
      <w:r w:rsidR="00B34C18" w:rsidRPr="00BB1005">
        <w:rPr>
          <w:rFonts w:ascii="Times New Roman" w:eastAsia="Times New Roman" w:hAnsi="Times New Roman" w:cs="Times New Roman"/>
          <w:kern w:val="0"/>
          <w:sz w:val="24"/>
          <w:szCs w:val="24"/>
          <w:lang w:val="en-US"/>
          <w14:ligatures w14:val="none"/>
        </w:rPr>
        <w:t>when writing their papers</w:t>
      </w:r>
      <w:r w:rsidRPr="00364F33">
        <w:rPr>
          <w:rFonts w:ascii="Times New Roman" w:eastAsia="Times New Roman" w:hAnsi="Times New Roman" w:cs="Times New Roman"/>
          <w:kern w:val="0"/>
          <w:sz w:val="24"/>
          <w:szCs w:val="24"/>
          <w:lang w:val="en-US"/>
          <w14:ligatures w14:val="none"/>
        </w:rPr>
        <w:t>:</w:t>
      </w:r>
    </w:p>
    <w:p w14:paraId="43BBEC57" w14:textId="77777777" w:rsidR="00283001" w:rsidRPr="00BB1005" w:rsidRDefault="00283001" w:rsidP="00151D3A">
      <w:p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p>
    <w:p w14:paraId="380D39CE" w14:textId="32017CA8" w:rsidR="00D909D8" w:rsidRPr="00135C17" w:rsidRDefault="00BA5730" w:rsidP="00A972D7">
      <w:pPr>
        <w:tabs>
          <w:tab w:val="left" w:pos="3406"/>
        </w:tabs>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35C17">
        <w:rPr>
          <w:rFonts w:ascii="Times New Roman" w:eastAsia="Times New Roman" w:hAnsi="Times New Roman" w:cs="Times New Roman"/>
          <w:b/>
          <w:bCs/>
          <w:kern w:val="0"/>
          <w:sz w:val="24"/>
          <w:szCs w:val="24"/>
          <w14:ligatures w14:val="none"/>
        </w:rPr>
        <w:t xml:space="preserve">I- </w:t>
      </w:r>
      <w:r w:rsidR="00D909D8" w:rsidRPr="00135C17">
        <w:rPr>
          <w:rFonts w:ascii="Times New Roman" w:eastAsia="Times New Roman" w:hAnsi="Times New Roman" w:cs="Times New Roman"/>
          <w:b/>
          <w:bCs/>
          <w:kern w:val="0"/>
          <w:sz w:val="24"/>
          <w:szCs w:val="24"/>
          <w14:ligatures w14:val="none"/>
        </w:rPr>
        <w:t>Structure of Papers</w:t>
      </w:r>
      <w:r w:rsidR="00A972D7" w:rsidRPr="00135C17">
        <w:rPr>
          <w:rFonts w:ascii="Times New Roman" w:eastAsia="Times New Roman" w:hAnsi="Times New Roman" w:cs="Times New Roman"/>
          <w:b/>
          <w:bCs/>
          <w:kern w:val="0"/>
          <w:sz w:val="24"/>
          <w:szCs w:val="24"/>
          <w14:ligatures w14:val="none"/>
        </w:rPr>
        <w:tab/>
      </w:r>
    </w:p>
    <w:p w14:paraId="2F7C0461" w14:textId="0FB72242" w:rsidR="003C2D6B" w:rsidRPr="002452DE" w:rsidRDefault="00D82C67" w:rsidP="003C2D6B">
      <w:pPr>
        <w:pStyle w:val="ListParagraph"/>
        <w:numPr>
          <w:ilvl w:val="0"/>
          <w:numId w:val="58"/>
        </w:num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r w:rsidRPr="002452DE">
        <w:rPr>
          <w:rFonts w:ascii="Times New Roman" w:eastAsia="Times New Roman" w:hAnsi="Times New Roman" w:cs="Times New Roman"/>
          <w:b/>
          <w:bCs/>
          <w:kern w:val="0"/>
          <w:sz w:val="24"/>
          <w:szCs w:val="24"/>
          <w:lang w:val="en-US"/>
          <w14:ligatures w14:val="none"/>
        </w:rPr>
        <w:t xml:space="preserve">Theoretical </w:t>
      </w:r>
      <w:r w:rsidR="006969E0" w:rsidRPr="002452DE">
        <w:rPr>
          <w:rFonts w:ascii="Times New Roman" w:eastAsia="Times New Roman" w:hAnsi="Times New Roman" w:cs="Times New Roman"/>
          <w:b/>
          <w:bCs/>
          <w:kern w:val="0"/>
          <w:sz w:val="24"/>
          <w:szCs w:val="24"/>
          <w:lang w:val="en-US"/>
          <w14:ligatures w14:val="none"/>
        </w:rPr>
        <w:t xml:space="preserve">or </w:t>
      </w:r>
      <w:r w:rsidR="00D909D8" w:rsidRPr="002452DE">
        <w:rPr>
          <w:rFonts w:ascii="Times New Roman" w:eastAsia="Times New Roman" w:hAnsi="Times New Roman" w:cs="Times New Roman"/>
          <w:b/>
          <w:bCs/>
          <w:kern w:val="0"/>
          <w:sz w:val="24"/>
          <w:szCs w:val="24"/>
          <w:lang w:val="en-US"/>
          <w14:ligatures w14:val="none"/>
        </w:rPr>
        <w:t>reflective</w:t>
      </w:r>
      <w:r w:rsidR="006969E0" w:rsidRPr="002452DE">
        <w:rPr>
          <w:rFonts w:ascii="Times New Roman" w:eastAsia="Times New Roman" w:hAnsi="Times New Roman" w:cs="Times New Roman"/>
          <w:b/>
          <w:bCs/>
          <w:kern w:val="0"/>
          <w:sz w:val="24"/>
          <w:szCs w:val="24"/>
          <w:lang w:val="en-US"/>
          <w14:ligatures w14:val="none"/>
        </w:rPr>
        <w:t xml:space="preserve"> </w:t>
      </w:r>
      <w:r w:rsidR="00D909D8" w:rsidRPr="002452DE">
        <w:rPr>
          <w:rFonts w:ascii="Times New Roman" w:eastAsia="Times New Roman" w:hAnsi="Times New Roman" w:cs="Times New Roman"/>
          <w:b/>
          <w:bCs/>
          <w:kern w:val="0"/>
          <w:sz w:val="24"/>
          <w:szCs w:val="24"/>
          <w:lang w:val="en-US"/>
          <w14:ligatures w14:val="none"/>
        </w:rPr>
        <w:t>or academic position papers</w:t>
      </w:r>
    </w:p>
    <w:p w14:paraId="6E6F6727" w14:textId="4EAC3EA5" w:rsidR="00D909D8" w:rsidRPr="00135C17" w:rsidRDefault="0028303C" w:rsidP="003C2D6B">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35C17">
        <w:rPr>
          <w:rFonts w:ascii="Times New Roman" w:eastAsia="Times New Roman" w:hAnsi="Times New Roman" w:cs="Times New Roman"/>
          <w:kern w:val="0"/>
          <w:sz w:val="24"/>
          <w:szCs w:val="24"/>
          <w14:ligatures w14:val="none"/>
        </w:rPr>
        <w:t>I</w:t>
      </w:r>
      <w:r w:rsidR="00D909D8" w:rsidRPr="00135C17">
        <w:rPr>
          <w:rFonts w:ascii="Times New Roman" w:eastAsia="Times New Roman" w:hAnsi="Times New Roman" w:cs="Times New Roman"/>
          <w:kern w:val="0"/>
          <w:sz w:val="24"/>
          <w:szCs w:val="24"/>
          <w14:ligatures w14:val="none"/>
        </w:rPr>
        <w:t>nclude</w:t>
      </w:r>
      <w:proofErr w:type="spellEnd"/>
      <w:r w:rsidR="00D909D8" w:rsidRPr="00135C17">
        <w:rPr>
          <w:rFonts w:ascii="Times New Roman" w:eastAsia="Times New Roman" w:hAnsi="Times New Roman" w:cs="Times New Roman"/>
          <w:kern w:val="0"/>
          <w:sz w:val="24"/>
          <w:szCs w:val="24"/>
          <w14:ligatures w14:val="none"/>
        </w:rPr>
        <w:t xml:space="preserve"> the </w:t>
      </w:r>
      <w:proofErr w:type="spellStart"/>
      <w:r w:rsidR="00D909D8" w:rsidRPr="00135C17">
        <w:rPr>
          <w:rFonts w:ascii="Times New Roman" w:eastAsia="Times New Roman" w:hAnsi="Times New Roman" w:cs="Times New Roman"/>
          <w:kern w:val="0"/>
          <w:sz w:val="24"/>
          <w:szCs w:val="24"/>
          <w14:ligatures w14:val="none"/>
        </w:rPr>
        <w:t>following</w:t>
      </w:r>
      <w:proofErr w:type="spellEnd"/>
      <w:r w:rsidR="00D909D8" w:rsidRPr="00135C17">
        <w:rPr>
          <w:rFonts w:ascii="Times New Roman" w:eastAsia="Times New Roman" w:hAnsi="Times New Roman" w:cs="Times New Roman"/>
          <w:kern w:val="0"/>
          <w:sz w:val="24"/>
          <w:szCs w:val="24"/>
          <w14:ligatures w14:val="none"/>
        </w:rPr>
        <w:t xml:space="preserve"> </w:t>
      </w:r>
      <w:r w:rsidR="00911D2E" w:rsidRPr="00135C17">
        <w:rPr>
          <w:rFonts w:ascii="Times New Roman" w:eastAsia="Times New Roman" w:hAnsi="Times New Roman" w:cs="Times New Roman"/>
          <w:kern w:val="0"/>
          <w:sz w:val="24"/>
          <w:szCs w:val="24"/>
          <w14:ligatures w14:val="none"/>
        </w:rPr>
        <w:t>sections</w:t>
      </w:r>
      <w:r w:rsidR="002B16E0">
        <w:rPr>
          <w:rFonts w:ascii="Times New Roman" w:eastAsia="Times New Roman" w:hAnsi="Times New Roman" w:cs="Times New Roman"/>
          <w:kern w:val="0"/>
          <w:sz w:val="24"/>
          <w:szCs w:val="24"/>
          <w14:ligatures w14:val="none"/>
        </w:rPr>
        <w:t xml:space="preserve"> </w:t>
      </w:r>
      <w:r w:rsidR="00D909D8" w:rsidRPr="00135C17">
        <w:rPr>
          <w:rFonts w:ascii="Times New Roman" w:eastAsia="Times New Roman" w:hAnsi="Times New Roman" w:cs="Times New Roman"/>
          <w:kern w:val="0"/>
          <w:sz w:val="24"/>
          <w:szCs w:val="24"/>
          <w14:ligatures w14:val="none"/>
        </w:rPr>
        <w:t>:</w:t>
      </w:r>
    </w:p>
    <w:p w14:paraId="42D542C5" w14:textId="042C873B" w:rsidR="00D909D8" w:rsidRDefault="00D909D8" w:rsidP="002B0E6D">
      <w:pPr>
        <w:numPr>
          <w:ilvl w:val="0"/>
          <w:numId w:val="41"/>
        </w:numPr>
        <w:spacing w:before="100" w:beforeAutospacing="1" w:after="100" w:afterAutospacing="1" w:line="360" w:lineRule="auto"/>
        <w:rPr>
          <w:rFonts w:ascii="Times New Roman" w:eastAsia="Times New Roman" w:hAnsi="Times New Roman" w:cs="Times New Roman"/>
          <w:kern w:val="0"/>
          <w:sz w:val="24"/>
          <w:szCs w:val="24"/>
          <w14:ligatures w14:val="none"/>
        </w:rPr>
      </w:pPr>
      <w:proofErr w:type="spellStart"/>
      <w:proofErr w:type="gramStart"/>
      <w:r w:rsidRPr="00135C17">
        <w:rPr>
          <w:rFonts w:ascii="Times New Roman" w:eastAsia="Times New Roman" w:hAnsi="Times New Roman" w:cs="Times New Roman"/>
          <w:b/>
          <w:bCs/>
          <w:kern w:val="0"/>
          <w:sz w:val="24"/>
          <w:szCs w:val="24"/>
          <w14:ligatures w14:val="none"/>
        </w:rPr>
        <w:t>Title</w:t>
      </w:r>
      <w:proofErr w:type="spellEnd"/>
      <w:r w:rsidRPr="00135C17">
        <w:rPr>
          <w:rFonts w:ascii="Times New Roman" w:eastAsia="Times New Roman" w:hAnsi="Times New Roman" w:cs="Times New Roman"/>
          <w:kern w:val="0"/>
          <w:sz w:val="24"/>
          <w:szCs w:val="24"/>
          <w14:ligatures w14:val="none"/>
        </w:rPr>
        <w:t>:</w:t>
      </w:r>
      <w:proofErr w:type="gramEnd"/>
      <w:r w:rsidRPr="00135C17">
        <w:rPr>
          <w:rFonts w:ascii="Times New Roman" w:eastAsia="Times New Roman" w:hAnsi="Times New Roman" w:cs="Times New Roman"/>
          <w:kern w:val="0"/>
          <w:sz w:val="24"/>
          <w:szCs w:val="24"/>
          <w14:ligatures w14:val="none"/>
        </w:rPr>
        <w:t xml:space="preserve"> </w:t>
      </w:r>
      <w:r w:rsidR="000F63FD">
        <w:rPr>
          <w:rFonts w:ascii="Times New Roman" w:eastAsia="Times New Roman" w:hAnsi="Times New Roman" w:cs="Times New Roman"/>
          <w:kern w:val="0"/>
          <w:sz w:val="24"/>
          <w:szCs w:val="24"/>
          <w14:ligatures w14:val="none"/>
        </w:rPr>
        <w:t>n</w:t>
      </w:r>
      <w:r w:rsidRPr="00135C17">
        <w:rPr>
          <w:rFonts w:ascii="Times New Roman" w:eastAsia="Times New Roman" w:hAnsi="Times New Roman" w:cs="Times New Roman"/>
          <w:kern w:val="0"/>
          <w:sz w:val="24"/>
          <w:szCs w:val="24"/>
          <w14:ligatures w14:val="none"/>
        </w:rPr>
        <w:t xml:space="preserve">o more </w:t>
      </w:r>
      <w:proofErr w:type="spellStart"/>
      <w:r w:rsidRPr="00135C17">
        <w:rPr>
          <w:rFonts w:ascii="Times New Roman" w:eastAsia="Times New Roman" w:hAnsi="Times New Roman" w:cs="Times New Roman"/>
          <w:kern w:val="0"/>
          <w:sz w:val="24"/>
          <w:szCs w:val="24"/>
          <w14:ligatures w14:val="none"/>
        </w:rPr>
        <w:t>than</w:t>
      </w:r>
      <w:proofErr w:type="spellEnd"/>
      <w:r w:rsidRPr="00135C17">
        <w:rPr>
          <w:rFonts w:ascii="Times New Roman" w:eastAsia="Times New Roman" w:hAnsi="Times New Roman" w:cs="Times New Roman"/>
          <w:kern w:val="0"/>
          <w:sz w:val="24"/>
          <w:szCs w:val="24"/>
          <w14:ligatures w14:val="none"/>
        </w:rPr>
        <w:t xml:space="preserve"> 15 </w:t>
      </w:r>
      <w:proofErr w:type="spellStart"/>
      <w:r w:rsidRPr="00135C17">
        <w:rPr>
          <w:rFonts w:ascii="Times New Roman" w:eastAsia="Times New Roman" w:hAnsi="Times New Roman" w:cs="Times New Roman"/>
          <w:kern w:val="0"/>
          <w:sz w:val="24"/>
          <w:szCs w:val="24"/>
          <w14:ligatures w14:val="none"/>
        </w:rPr>
        <w:t>words</w:t>
      </w:r>
      <w:proofErr w:type="spellEnd"/>
    </w:p>
    <w:p w14:paraId="515985D5" w14:textId="6C714439" w:rsidR="0055740E" w:rsidRPr="0055740E" w:rsidRDefault="00D909D8" w:rsidP="0055740E">
      <w:pPr>
        <w:numPr>
          <w:ilvl w:val="0"/>
          <w:numId w:val="41"/>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9D1785">
        <w:rPr>
          <w:rFonts w:ascii="Times New Roman" w:eastAsia="Times New Roman" w:hAnsi="Times New Roman" w:cs="Times New Roman"/>
          <w:b/>
          <w:bCs/>
          <w:kern w:val="0"/>
          <w:sz w:val="24"/>
          <w:szCs w:val="24"/>
          <w:lang w:val="en-US"/>
          <w14:ligatures w14:val="none"/>
        </w:rPr>
        <w:t>Abstract</w:t>
      </w:r>
      <w:r w:rsidRPr="009D1785">
        <w:rPr>
          <w:rFonts w:ascii="Times New Roman" w:eastAsia="Times New Roman" w:hAnsi="Times New Roman" w:cs="Times New Roman"/>
          <w:kern w:val="0"/>
          <w:sz w:val="24"/>
          <w:szCs w:val="24"/>
          <w:lang w:val="en-US"/>
          <w14:ligatures w14:val="none"/>
        </w:rPr>
        <w:t xml:space="preserve">: </w:t>
      </w:r>
      <w:r w:rsidR="000F63FD">
        <w:rPr>
          <w:rFonts w:ascii="Times New Roman" w:eastAsia="Times New Roman" w:hAnsi="Times New Roman" w:cs="Times New Roman"/>
          <w:kern w:val="0"/>
          <w:sz w:val="24"/>
          <w:szCs w:val="24"/>
          <w:lang w:val="en-US"/>
          <w14:ligatures w14:val="none"/>
        </w:rPr>
        <w:t>w</w:t>
      </w:r>
      <w:r w:rsidRPr="009D1785">
        <w:rPr>
          <w:rFonts w:ascii="Times New Roman" w:eastAsia="Times New Roman" w:hAnsi="Times New Roman" w:cs="Times New Roman"/>
          <w:kern w:val="0"/>
          <w:sz w:val="24"/>
          <w:szCs w:val="24"/>
          <w:lang w:val="en-US"/>
          <w14:ligatures w14:val="none"/>
        </w:rPr>
        <w:t xml:space="preserve">ritten in three languages (Arabic, French, and English), it should range between 200 and 250 words per language, and should include </w:t>
      </w:r>
      <w:r w:rsidR="009D1785" w:rsidRPr="009D1785">
        <w:rPr>
          <w:rFonts w:ascii="Times New Roman" w:eastAsia="Times New Roman" w:hAnsi="Times New Roman" w:cs="Times New Roman"/>
          <w:kern w:val="0"/>
          <w:sz w:val="24"/>
          <w:szCs w:val="24"/>
          <w:lang w:val="en-US"/>
          <w14:ligatures w14:val="none"/>
        </w:rPr>
        <w:t xml:space="preserve">the </w:t>
      </w:r>
      <w:r w:rsidR="009D1785">
        <w:rPr>
          <w:rFonts w:ascii="Times New Roman" w:eastAsia="Times New Roman" w:hAnsi="Times New Roman" w:cs="Times New Roman"/>
          <w:kern w:val="0"/>
          <w:sz w:val="24"/>
          <w:szCs w:val="24"/>
          <w:lang w:val="en-US"/>
          <w14:ligatures w14:val="none"/>
        </w:rPr>
        <w:t xml:space="preserve">research </w:t>
      </w:r>
      <w:r w:rsidR="009D1785" w:rsidRPr="009D1785">
        <w:rPr>
          <w:rFonts w:ascii="Times New Roman" w:eastAsia="Times New Roman" w:hAnsi="Times New Roman" w:cs="Times New Roman"/>
          <w:kern w:val="0"/>
          <w:sz w:val="24"/>
          <w:szCs w:val="24"/>
          <w:lang w:val="en-US"/>
          <w14:ligatures w14:val="none"/>
        </w:rPr>
        <w:t xml:space="preserve">problem, objectives, main theoretical framework, key </w:t>
      </w:r>
      <w:r w:rsidR="009C5512">
        <w:rPr>
          <w:rFonts w:ascii="Times New Roman" w:eastAsia="Times New Roman" w:hAnsi="Times New Roman" w:cs="Times New Roman"/>
          <w:kern w:val="0"/>
          <w:sz w:val="24"/>
          <w:szCs w:val="24"/>
          <w:lang w:val="en-US"/>
          <w14:ligatures w14:val="none"/>
        </w:rPr>
        <w:t>conclusions</w:t>
      </w:r>
      <w:r w:rsidR="00AA733A">
        <w:rPr>
          <w:rFonts w:ascii="Times New Roman" w:eastAsia="Times New Roman" w:hAnsi="Times New Roman" w:cs="Times New Roman"/>
          <w:kern w:val="0"/>
          <w:sz w:val="24"/>
          <w:szCs w:val="24"/>
          <w:lang w:val="en-US"/>
          <w14:ligatures w14:val="none"/>
        </w:rPr>
        <w:t xml:space="preserve"> and keywords (</w:t>
      </w:r>
      <w:r w:rsidR="00540040">
        <w:rPr>
          <w:rFonts w:ascii="Times New Roman" w:eastAsia="Times New Roman" w:hAnsi="Times New Roman" w:cs="Times New Roman"/>
          <w:kern w:val="0"/>
          <w:sz w:val="24"/>
          <w:szCs w:val="24"/>
          <w:lang w:val="en-US"/>
          <w14:ligatures w14:val="none"/>
        </w:rPr>
        <w:t>5 keywords maximum)</w:t>
      </w:r>
    </w:p>
    <w:p w14:paraId="6EB42635" w14:textId="084962D0" w:rsidR="00D909D8" w:rsidRPr="009D1785" w:rsidRDefault="00D909D8" w:rsidP="009D1785">
      <w:pPr>
        <w:numPr>
          <w:ilvl w:val="0"/>
          <w:numId w:val="41"/>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9D1785">
        <w:rPr>
          <w:rFonts w:ascii="Times New Roman" w:eastAsia="Times New Roman" w:hAnsi="Times New Roman" w:cs="Times New Roman"/>
          <w:b/>
          <w:bCs/>
          <w:kern w:val="0"/>
          <w:sz w:val="24"/>
          <w:szCs w:val="24"/>
          <w:lang w:val="en-US"/>
          <w14:ligatures w14:val="none"/>
        </w:rPr>
        <w:t>Introduction</w:t>
      </w:r>
      <w:r w:rsidRPr="009D1785">
        <w:rPr>
          <w:rFonts w:ascii="Times New Roman" w:eastAsia="Times New Roman" w:hAnsi="Times New Roman" w:cs="Times New Roman"/>
          <w:kern w:val="0"/>
          <w:sz w:val="24"/>
          <w:szCs w:val="24"/>
          <w:lang w:val="en-US"/>
          <w14:ligatures w14:val="none"/>
        </w:rPr>
        <w:t xml:space="preserve">: </w:t>
      </w:r>
      <w:r w:rsidR="000F63FD">
        <w:rPr>
          <w:rFonts w:ascii="Times New Roman" w:eastAsia="Times New Roman" w:hAnsi="Times New Roman" w:cs="Times New Roman"/>
          <w:kern w:val="0"/>
          <w:sz w:val="24"/>
          <w:szCs w:val="24"/>
          <w:lang w:val="en-US"/>
          <w14:ligatures w14:val="none"/>
        </w:rPr>
        <w:t>p</w:t>
      </w:r>
      <w:r w:rsidRPr="009D1785">
        <w:rPr>
          <w:rFonts w:ascii="Times New Roman" w:eastAsia="Times New Roman" w:hAnsi="Times New Roman" w:cs="Times New Roman"/>
          <w:kern w:val="0"/>
          <w:sz w:val="24"/>
          <w:szCs w:val="24"/>
          <w:lang w:val="en-US"/>
          <w14:ligatures w14:val="none"/>
        </w:rPr>
        <w:t xml:space="preserve">rovides a clear </w:t>
      </w:r>
      <w:r w:rsidR="00C645A4" w:rsidRPr="009D1785">
        <w:rPr>
          <w:rFonts w:ascii="Times New Roman" w:eastAsia="Times New Roman" w:hAnsi="Times New Roman" w:cs="Times New Roman"/>
          <w:kern w:val="0"/>
          <w:sz w:val="24"/>
          <w:szCs w:val="24"/>
          <w:lang w:val="en-US"/>
          <w14:ligatures w14:val="none"/>
        </w:rPr>
        <w:t>presenta</w:t>
      </w:r>
      <w:r w:rsidRPr="009D1785">
        <w:rPr>
          <w:rFonts w:ascii="Times New Roman" w:eastAsia="Times New Roman" w:hAnsi="Times New Roman" w:cs="Times New Roman"/>
          <w:kern w:val="0"/>
          <w:sz w:val="24"/>
          <w:szCs w:val="24"/>
          <w:lang w:val="en-US"/>
          <w14:ligatures w14:val="none"/>
        </w:rPr>
        <w:t xml:space="preserve">tion </w:t>
      </w:r>
      <w:r w:rsidR="00C645A4" w:rsidRPr="009D1785">
        <w:rPr>
          <w:rFonts w:ascii="Times New Roman" w:eastAsia="Times New Roman" w:hAnsi="Times New Roman" w:cs="Times New Roman"/>
          <w:kern w:val="0"/>
          <w:sz w:val="24"/>
          <w:szCs w:val="24"/>
          <w:lang w:val="en-US"/>
          <w14:ligatures w14:val="none"/>
        </w:rPr>
        <w:t>of</w:t>
      </w:r>
      <w:r w:rsidRPr="009D1785">
        <w:rPr>
          <w:rFonts w:ascii="Times New Roman" w:eastAsia="Times New Roman" w:hAnsi="Times New Roman" w:cs="Times New Roman"/>
          <w:kern w:val="0"/>
          <w:sz w:val="24"/>
          <w:szCs w:val="24"/>
          <w:lang w:val="en-US"/>
          <w14:ligatures w14:val="none"/>
        </w:rPr>
        <w:t xml:space="preserve"> the paper's topic and its </w:t>
      </w:r>
      <w:r w:rsidR="000D5BAE">
        <w:rPr>
          <w:rFonts w:ascii="Times New Roman" w:eastAsia="Times New Roman" w:hAnsi="Times New Roman" w:cs="Times New Roman"/>
          <w:kern w:val="0"/>
          <w:sz w:val="24"/>
          <w:szCs w:val="24"/>
          <w:lang w:val="en-US"/>
          <w14:ligatures w14:val="none"/>
        </w:rPr>
        <w:t>significanc</w:t>
      </w:r>
      <w:r w:rsidRPr="009D1785">
        <w:rPr>
          <w:rFonts w:ascii="Times New Roman" w:eastAsia="Times New Roman" w:hAnsi="Times New Roman" w:cs="Times New Roman"/>
          <w:kern w:val="0"/>
          <w:sz w:val="24"/>
          <w:szCs w:val="24"/>
          <w:lang w:val="en-US"/>
          <w14:ligatures w14:val="none"/>
        </w:rPr>
        <w:t xml:space="preserve">e, clearly defines the research problem, outlines the </w:t>
      </w:r>
      <w:r w:rsidR="00ED0081">
        <w:rPr>
          <w:rFonts w:ascii="Times New Roman" w:eastAsia="Times New Roman" w:hAnsi="Times New Roman" w:cs="Times New Roman"/>
          <w:kern w:val="0"/>
          <w:sz w:val="24"/>
          <w:szCs w:val="24"/>
          <w:lang w:val="en-US"/>
          <w14:ligatures w14:val="none"/>
        </w:rPr>
        <w:t xml:space="preserve">main </w:t>
      </w:r>
      <w:r w:rsidRPr="009D1785">
        <w:rPr>
          <w:rFonts w:ascii="Times New Roman" w:eastAsia="Times New Roman" w:hAnsi="Times New Roman" w:cs="Times New Roman"/>
          <w:kern w:val="0"/>
          <w:sz w:val="24"/>
          <w:szCs w:val="24"/>
          <w:lang w:val="en-US"/>
          <w14:ligatures w14:val="none"/>
        </w:rPr>
        <w:t>theoretical framework, and formulates the main objectives of the paper</w:t>
      </w:r>
    </w:p>
    <w:p w14:paraId="37B95752" w14:textId="32ED6499" w:rsidR="00353A7D" w:rsidRPr="00BB1005" w:rsidRDefault="00353A7D" w:rsidP="004C08D1">
      <w:pPr>
        <w:pStyle w:val="ListParagraph"/>
        <w:numPr>
          <w:ilvl w:val="0"/>
          <w:numId w:val="41"/>
        </w:numPr>
        <w:spacing w:after="0" w:line="360" w:lineRule="auto"/>
        <w:jc w:val="both"/>
        <w:rPr>
          <w:rFonts w:ascii="Times New Roman" w:eastAsia="Times New Roman" w:hAnsi="Times New Roman" w:cs="Times New Roman"/>
          <w:b/>
          <w:bCs/>
          <w:kern w:val="0"/>
          <w:sz w:val="24"/>
          <w:szCs w:val="24"/>
          <w:lang w:val="en-US"/>
          <w14:ligatures w14:val="none"/>
        </w:rPr>
      </w:pPr>
      <w:r w:rsidRPr="00E85593">
        <w:rPr>
          <w:rFonts w:ascii="Times New Roman" w:eastAsia="Times New Roman" w:hAnsi="Times New Roman" w:cs="Times New Roman"/>
          <w:b/>
          <w:bCs/>
          <w:kern w:val="0"/>
          <w:sz w:val="24"/>
          <w:szCs w:val="24"/>
          <w:lang w:val="en-US"/>
          <w14:ligatures w14:val="none"/>
        </w:rPr>
        <w:t xml:space="preserve">Theoretical </w:t>
      </w:r>
      <w:r w:rsidR="00E85593">
        <w:rPr>
          <w:rFonts w:ascii="Times New Roman" w:eastAsia="Times New Roman" w:hAnsi="Times New Roman" w:cs="Times New Roman"/>
          <w:b/>
          <w:bCs/>
          <w:kern w:val="0"/>
          <w:sz w:val="24"/>
          <w:szCs w:val="24"/>
          <w:lang w:val="en-US"/>
          <w14:ligatures w14:val="none"/>
        </w:rPr>
        <w:t>f</w:t>
      </w:r>
      <w:r w:rsidRPr="00E85593">
        <w:rPr>
          <w:rFonts w:ascii="Times New Roman" w:eastAsia="Times New Roman" w:hAnsi="Times New Roman" w:cs="Times New Roman"/>
          <w:b/>
          <w:bCs/>
          <w:kern w:val="0"/>
          <w:sz w:val="24"/>
          <w:szCs w:val="24"/>
          <w:lang w:val="en-US"/>
          <w14:ligatures w14:val="none"/>
        </w:rPr>
        <w:t xml:space="preserve">ramework: </w:t>
      </w:r>
      <w:r w:rsidR="00E85593" w:rsidRPr="00E85593">
        <w:rPr>
          <w:rFonts w:ascii="Times New Roman" w:eastAsia="Times New Roman" w:hAnsi="Times New Roman" w:cs="Times New Roman"/>
          <w:kern w:val="0"/>
          <w:sz w:val="24"/>
          <w:szCs w:val="24"/>
          <w:lang w:val="en-US"/>
          <w14:ligatures w14:val="none"/>
        </w:rPr>
        <w:t>defines the main</w:t>
      </w:r>
      <w:r w:rsidRPr="00E85593">
        <w:rPr>
          <w:rFonts w:ascii="Times New Roman" w:eastAsia="Times New Roman" w:hAnsi="Times New Roman" w:cs="Times New Roman"/>
          <w:kern w:val="0"/>
          <w:sz w:val="24"/>
          <w:szCs w:val="24"/>
          <w:lang w:val="en-US"/>
          <w14:ligatures w14:val="none"/>
        </w:rPr>
        <w:t xml:space="preserve"> </w:t>
      </w:r>
      <w:r w:rsidR="00E85593" w:rsidRPr="00E85593">
        <w:rPr>
          <w:rFonts w:ascii="Times New Roman" w:eastAsia="Times New Roman" w:hAnsi="Times New Roman" w:cs="Times New Roman"/>
          <w:kern w:val="0"/>
          <w:sz w:val="24"/>
          <w:szCs w:val="24"/>
          <w:lang w:val="en-US"/>
          <w14:ligatures w14:val="none"/>
        </w:rPr>
        <w:t>theory adopted in the paper</w:t>
      </w:r>
      <w:r w:rsidRPr="00E85593">
        <w:rPr>
          <w:rFonts w:ascii="Times New Roman" w:eastAsia="Times New Roman" w:hAnsi="Times New Roman" w:cs="Times New Roman"/>
          <w:kern w:val="0"/>
          <w:sz w:val="24"/>
          <w:szCs w:val="24"/>
          <w:lang w:val="en-US"/>
          <w14:ligatures w14:val="none"/>
        </w:rPr>
        <w:t xml:space="preserve"> </w:t>
      </w:r>
    </w:p>
    <w:p w14:paraId="3F01D425" w14:textId="77777777" w:rsidR="00BB1005" w:rsidRDefault="00BB1005" w:rsidP="00BB1005">
      <w:pPr>
        <w:spacing w:after="0" w:line="360" w:lineRule="auto"/>
        <w:jc w:val="both"/>
        <w:rPr>
          <w:rFonts w:ascii="Times New Roman" w:eastAsia="Times New Roman" w:hAnsi="Times New Roman" w:cs="Times New Roman"/>
          <w:b/>
          <w:bCs/>
          <w:kern w:val="0"/>
          <w:sz w:val="24"/>
          <w:szCs w:val="24"/>
          <w:lang w:val="en-US"/>
          <w14:ligatures w14:val="none"/>
        </w:rPr>
      </w:pPr>
    </w:p>
    <w:p w14:paraId="1E66C22A" w14:textId="77777777" w:rsidR="00BB1005" w:rsidRDefault="00BB1005" w:rsidP="00BB1005">
      <w:pPr>
        <w:spacing w:after="0" w:line="360" w:lineRule="auto"/>
        <w:jc w:val="both"/>
        <w:rPr>
          <w:rFonts w:ascii="Times New Roman" w:eastAsia="Times New Roman" w:hAnsi="Times New Roman" w:cs="Times New Roman"/>
          <w:b/>
          <w:bCs/>
          <w:kern w:val="0"/>
          <w:sz w:val="24"/>
          <w:szCs w:val="24"/>
          <w:lang w:val="en-US"/>
          <w14:ligatures w14:val="none"/>
        </w:rPr>
      </w:pPr>
    </w:p>
    <w:p w14:paraId="3FFE6FB0" w14:textId="77777777" w:rsidR="00BB1005" w:rsidRDefault="00BB1005" w:rsidP="00BB1005">
      <w:pPr>
        <w:spacing w:after="0" w:line="360" w:lineRule="auto"/>
        <w:jc w:val="both"/>
        <w:rPr>
          <w:rFonts w:ascii="Times New Roman" w:eastAsia="Times New Roman" w:hAnsi="Times New Roman" w:cs="Times New Roman"/>
          <w:b/>
          <w:bCs/>
          <w:kern w:val="0"/>
          <w:sz w:val="24"/>
          <w:szCs w:val="24"/>
          <w:lang w:val="en-US"/>
          <w14:ligatures w14:val="none"/>
        </w:rPr>
      </w:pPr>
    </w:p>
    <w:p w14:paraId="33B2334B" w14:textId="77777777" w:rsidR="00BB1005" w:rsidRPr="00BB1005" w:rsidRDefault="00BB1005" w:rsidP="00BB1005">
      <w:pPr>
        <w:spacing w:after="0" w:line="360" w:lineRule="auto"/>
        <w:jc w:val="both"/>
        <w:rPr>
          <w:rFonts w:ascii="Times New Roman" w:eastAsia="Times New Roman" w:hAnsi="Times New Roman" w:cs="Times New Roman"/>
          <w:b/>
          <w:bCs/>
          <w:kern w:val="0"/>
          <w:sz w:val="24"/>
          <w:szCs w:val="24"/>
          <w:lang w:val="en-US"/>
          <w14:ligatures w14:val="none"/>
        </w:rPr>
      </w:pPr>
    </w:p>
    <w:p w14:paraId="14B3B532" w14:textId="77777777" w:rsidR="00E85593" w:rsidRPr="00E85593" w:rsidRDefault="00E85593" w:rsidP="00E85593">
      <w:pPr>
        <w:pStyle w:val="ListParagraph"/>
        <w:spacing w:after="0" w:line="360" w:lineRule="auto"/>
        <w:jc w:val="both"/>
        <w:rPr>
          <w:rFonts w:ascii="Times New Roman" w:eastAsia="Times New Roman" w:hAnsi="Times New Roman" w:cs="Times New Roman"/>
          <w:b/>
          <w:bCs/>
          <w:kern w:val="0"/>
          <w:sz w:val="24"/>
          <w:szCs w:val="24"/>
          <w:lang w:val="en-US"/>
          <w14:ligatures w14:val="none"/>
        </w:rPr>
      </w:pPr>
    </w:p>
    <w:p w14:paraId="102AACBA" w14:textId="03731DC3" w:rsidR="00D909D8" w:rsidRPr="00E85593" w:rsidRDefault="003D2F85" w:rsidP="003D2F85">
      <w:pPr>
        <w:numPr>
          <w:ilvl w:val="0"/>
          <w:numId w:val="41"/>
        </w:numPr>
        <w:spacing w:after="0" w:line="360" w:lineRule="auto"/>
        <w:rPr>
          <w:rFonts w:ascii="Times New Roman" w:eastAsia="Times New Roman" w:hAnsi="Times New Roman" w:cs="Times New Roman"/>
          <w:b/>
          <w:bCs/>
          <w:kern w:val="0"/>
          <w:sz w:val="24"/>
          <w:szCs w:val="24"/>
          <w:lang w:val="en-US"/>
          <w14:ligatures w14:val="none"/>
        </w:rPr>
      </w:pPr>
      <w:r w:rsidRPr="003D2F85">
        <w:rPr>
          <w:rFonts w:ascii="Times New Roman" w:eastAsia="Times New Roman" w:hAnsi="Times New Roman" w:cs="Times New Roman"/>
          <w:b/>
          <w:bCs/>
          <w:kern w:val="0"/>
          <w:sz w:val="24"/>
          <w:szCs w:val="24"/>
          <w:lang w:val="en-US"/>
          <w14:ligatures w14:val="none"/>
        </w:rPr>
        <w:t>Presentation and analysis of the literature review</w:t>
      </w:r>
    </w:p>
    <w:p w14:paraId="43F548B0" w14:textId="778B0A10" w:rsidR="008C5843" w:rsidRPr="005D3040" w:rsidRDefault="008C5843" w:rsidP="008C5843">
      <w:pPr>
        <w:pStyle w:val="ListParagraph"/>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D3040">
        <w:rPr>
          <w:rFonts w:ascii="Times New Roman" w:eastAsia="Times New Roman" w:hAnsi="Times New Roman" w:cs="Times New Roman"/>
          <w:b/>
          <w:bCs/>
          <w:kern w:val="0"/>
          <w:sz w:val="24"/>
          <w:szCs w:val="24"/>
          <w:lang w:val="en-US"/>
          <w14:ligatures w14:val="none"/>
        </w:rPr>
        <w:t xml:space="preserve">Theoretical </w:t>
      </w:r>
      <w:r w:rsidR="00BB1005" w:rsidRPr="005D3040">
        <w:rPr>
          <w:rFonts w:ascii="Times New Roman" w:eastAsia="Times New Roman" w:hAnsi="Times New Roman" w:cs="Times New Roman"/>
          <w:b/>
          <w:bCs/>
          <w:kern w:val="0"/>
          <w:sz w:val="24"/>
          <w:szCs w:val="24"/>
          <w:lang w:val="en-US"/>
          <w14:ligatures w14:val="none"/>
        </w:rPr>
        <w:t>p</w:t>
      </w:r>
      <w:r w:rsidRPr="005D3040">
        <w:rPr>
          <w:rFonts w:ascii="Times New Roman" w:eastAsia="Times New Roman" w:hAnsi="Times New Roman" w:cs="Times New Roman"/>
          <w:b/>
          <w:bCs/>
          <w:kern w:val="0"/>
          <w:sz w:val="24"/>
          <w:szCs w:val="24"/>
          <w:lang w:val="en-US"/>
          <w14:ligatures w14:val="none"/>
        </w:rPr>
        <w:t>apers</w:t>
      </w:r>
      <w:r w:rsidRPr="005D3040">
        <w:rPr>
          <w:rFonts w:ascii="Times New Roman" w:eastAsia="Times New Roman" w:hAnsi="Times New Roman" w:cs="Times New Roman"/>
          <w:kern w:val="0"/>
          <w:sz w:val="24"/>
          <w:szCs w:val="24"/>
          <w:lang w:val="en-US"/>
          <w14:ligatures w14:val="none"/>
        </w:rPr>
        <w:br/>
        <w:t>Focus on analyzing educational theories and concepts and include:</w:t>
      </w:r>
    </w:p>
    <w:p w14:paraId="10991EA4" w14:textId="6B33D971" w:rsidR="00E85593" w:rsidRPr="00E85593" w:rsidRDefault="00E85593" w:rsidP="00824981">
      <w:pPr>
        <w:numPr>
          <w:ilvl w:val="0"/>
          <w:numId w:val="81"/>
        </w:numPr>
        <w:tabs>
          <w:tab w:val="clear" w:pos="720"/>
        </w:tabs>
        <w:spacing w:before="100" w:beforeAutospacing="1" w:after="100" w:afterAutospacing="1" w:line="240" w:lineRule="auto"/>
        <w:ind w:left="1890" w:hanging="270"/>
        <w:jc w:val="both"/>
        <w:rPr>
          <w:rFonts w:ascii="Times New Roman" w:eastAsia="Times New Roman" w:hAnsi="Times New Roman" w:cs="Times New Roman"/>
          <w:b/>
          <w:bCs/>
          <w:kern w:val="0"/>
          <w:sz w:val="24"/>
          <w:szCs w:val="24"/>
          <w:lang w:val="en-US"/>
          <w14:ligatures w14:val="none"/>
        </w:rPr>
      </w:pPr>
      <w:r w:rsidRPr="00E85593">
        <w:rPr>
          <w:rFonts w:ascii="Times New Roman" w:eastAsia="Times New Roman" w:hAnsi="Times New Roman" w:cs="Times New Roman"/>
          <w:b/>
          <w:bCs/>
          <w:kern w:val="0"/>
          <w:sz w:val="24"/>
          <w:szCs w:val="24"/>
          <w:lang w:val="en-US"/>
          <w14:ligatures w14:val="none"/>
        </w:rPr>
        <w:t xml:space="preserve">Literature </w:t>
      </w:r>
      <w:r w:rsidR="00BB1005" w:rsidRPr="005D3040">
        <w:rPr>
          <w:rFonts w:ascii="Times New Roman" w:eastAsia="Times New Roman" w:hAnsi="Times New Roman" w:cs="Times New Roman"/>
          <w:b/>
          <w:bCs/>
          <w:kern w:val="0"/>
          <w:sz w:val="24"/>
          <w:szCs w:val="24"/>
          <w:lang w:val="en-US"/>
          <w14:ligatures w14:val="none"/>
        </w:rPr>
        <w:t>r</w:t>
      </w:r>
      <w:r w:rsidRPr="00E85593">
        <w:rPr>
          <w:rFonts w:ascii="Times New Roman" w:eastAsia="Times New Roman" w:hAnsi="Times New Roman" w:cs="Times New Roman"/>
          <w:b/>
          <w:bCs/>
          <w:kern w:val="0"/>
          <w:sz w:val="24"/>
          <w:szCs w:val="24"/>
          <w:lang w:val="en-US"/>
          <w14:ligatures w14:val="none"/>
        </w:rPr>
        <w:t xml:space="preserve">eview: </w:t>
      </w:r>
      <w:r w:rsidR="00BB1005" w:rsidRPr="005D3040">
        <w:rPr>
          <w:rFonts w:ascii="Times New Roman" w:eastAsia="Times New Roman" w:hAnsi="Times New Roman" w:cs="Times New Roman"/>
          <w:kern w:val="0"/>
          <w:sz w:val="24"/>
          <w:szCs w:val="24"/>
          <w:lang w:val="en-US"/>
          <w14:ligatures w14:val="none"/>
        </w:rPr>
        <w:t>a</w:t>
      </w:r>
      <w:r w:rsidRPr="00E85593">
        <w:rPr>
          <w:rFonts w:ascii="Times New Roman" w:eastAsia="Times New Roman" w:hAnsi="Times New Roman" w:cs="Times New Roman"/>
          <w:kern w:val="0"/>
          <w:sz w:val="24"/>
          <w:szCs w:val="24"/>
          <w:lang w:val="en-US"/>
          <w14:ligatures w14:val="none"/>
        </w:rPr>
        <w:t xml:space="preserve">nalysis of original and </w:t>
      </w:r>
      <w:r w:rsidR="00140F54" w:rsidRPr="005D3040">
        <w:rPr>
          <w:rFonts w:ascii="Times New Roman" w:eastAsia="Times New Roman" w:hAnsi="Times New Roman" w:cs="Times New Roman"/>
          <w:kern w:val="0"/>
          <w:sz w:val="24"/>
          <w:szCs w:val="24"/>
          <w:lang w:val="en-US"/>
          <w14:ligatures w14:val="none"/>
        </w:rPr>
        <w:t>contemporary</w:t>
      </w:r>
      <w:r w:rsidRPr="00E85593">
        <w:rPr>
          <w:rFonts w:ascii="Times New Roman" w:eastAsia="Times New Roman" w:hAnsi="Times New Roman" w:cs="Times New Roman"/>
          <w:kern w:val="0"/>
          <w:sz w:val="24"/>
          <w:szCs w:val="24"/>
          <w:lang w:val="en-US"/>
          <w14:ligatures w14:val="none"/>
        </w:rPr>
        <w:t xml:space="preserve"> relevant literature.</w:t>
      </w:r>
    </w:p>
    <w:p w14:paraId="5D393AFD" w14:textId="3EF65366" w:rsidR="00E85593" w:rsidRPr="00E85593" w:rsidRDefault="00E85593" w:rsidP="00824981">
      <w:pPr>
        <w:numPr>
          <w:ilvl w:val="0"/>
          <w:numId w:val="81"/>
        </w:numPr>
        <w:tabs>
          <w:tab w:val="clear" w:pos="720"/>
        </w:tabs>
        <w:spacing w:before="100" w:beforeAutospacing="1" w:after="100" w:afterAutospacing="1" w:line="240" w:lineRule="auto"/>
        <w:ind w:left="1890" w:hanging="270"/>
        <w:jc w:val="both"/>
        <w:rPr>
          <w:rFonts w:ascii="Times New Roman" w:eastAsia="Times New Roman" w:hAnsi="Times New Roman" w:cs="Times New Roman"/>
          <w:kern w:val="0"/>
          <w:sz w:val="24"/>
          <w:szCs w:val="24"/>
          <w:lang w:val="en-US"/>
          <w14:ligatures w14:val="none"/>
        </w:rPr>
      </w:pPr>
      <w:r w:rsidRPr="00E85593">
        <w:rPr>
          <w:rFonts w:ascii="Times New Roman" w:eastAsia="Times New Roman" w:hAnsi="Times New Roman" w:cs="Times New Roman"/>
          <w:b/>
          <w:bCs/>
          <w:kern w:val="0"/>
          <w:sz w:val="24"/>
          <w:szCs w:val="24"/>
          <w:lang w:val="en-US"/>
          <w14:ligatures w14:val="none"/>
        </w:rPr>
        <w:t xml:space="preserve">Discussion: </w:t>
      </w:r>
      <w:r w:rsidR="00BB1005" w:rsidRPr="005D3040">
        <w:rPr>
          <w:rFonts w:ascii="Times New Roman" w:eastAsia="Times New Roman" w:hAnsi="Times New Roman" w:cs="Times New Roman"/>
          <w:kern w:val="0"/>
          <w:sz w:val="24"/>
          <w:szCs w:val="24"/>
          <w:lang w:val="en-US"/>
          <w14:ligatures w14:val="none"/>
        </w:rPr>
        <w:t>h</w:t>
      </w:r>
      <w:r w:rsidRPr="00E85593">
        <w:rPr>
          <w:rFonts w:ascii="Times New Roman" w:eastAsia="Times New Roman" w:hAnsi="Times New Roman" w:cs="Times New Roman"/>
          <w:kern w:val="0"/>
          <w:sz w:val="24"/>
          <w:szCs w:val="24"/>
          <w:lang w:val="en-US"/>
          <w14:ligatures w14:val="none"/>
        </w:rPr>
        <w:t xml:space="preserve">ighlighting the relationships </w:t>
      </w:r>
      <w:r w:rsidR="00311090" w:rsidRPr="005D3040">
        <w:rPr>
          <w:rFonts w:ascii="Times New Roman" w:eastAsia="Times New Roman" w:hAnsi="Times New Roman" w:cs="Times New Roman"/>
          <w:kern w:val="0"/>
          <w:sz w:val="24"/>
          <w:szCs w:val="24"/>
          <w:lang w:val="en-US"/>
          <w14:ligatures w14:val="none"/>
        </w:rPr>
        <w:t>among</w:t>
      </w:r>
      <w:r w:rsidRPr="00E85593">
        <w:rPr>
          <w:rFonts w:ascii="Times New Roman" w:eastAsia="Times New Roman" w:hAnsi="Times New Roman" w:cs="Times New Roman"/>
          <w:kern w:val="0"/>
          <w:sz w:val="24"/>
          <w:szCs w:val="24"/>
          <w:lang w:val="en-US"/>
          <w14:ligatures w14:val="none"/>
        </w:rPr>
        <w:t xml:space="preserve"> different theories and linking them to the conference objectives</w:t>
      </w:r>
    </w:p>
    <w:p w14:paraId="7798EBB3" w14:textId="2D83EA53" w:rsidR="00E85593" w:rsidRPr="005D3040" w:rsidRDefault="00E85593" w:rsidP="00824981">
      <w:pPr>
        <w:pStyle w:val="ListParagraph"/>
        <w:numPr>
          <w:ilvl w:val="0"/>
          <w:numId w:val="30"/>
        </w:numPr>
        <w:spacing w:after="0" w:line="240" w:lineRule="auto"/>
        <w:outlineLvl w:val="2"/>
        <w:rPr>
          <w:rFonts w:ascii="Times New Roman" w:eastAsia="Times New Roman" w:hAnsi="Times New Roman" w:cs="Times New Roman"/>
          <w:b/>
          <w:bCs/>
          <w:kern w:val="0"/>
          <w:sz w:val="24"/>
          <w:szCs w:val="24"/>
          <w:lang w:val="en-US"/>
          <w14:ligatures w14:val="none"/>
        </w:rPr>
      </w:pPr>
      <w:r w:rsidRPr="005D3040">
        <w:rPr>
          <w:rFonts w:ascii="Times New Roman" w:eastAsia="Times New Roman" w:hAnsi="Times New Roman" w:cs="Times New Roman"/>
          <w:b/>
          <w:bCs/>
          <w:kern w:val="0"/>
          <w:sz w:val="24"/>
          <w:szCs w:val="24"/>
          <w:lang w:val="en-US"/>
          <w14:ligatures w14:val="none"/>
        </w:rPr>
        <w:t xml:space="preserve">Reflective </w:t>
      </w:r>
      <w:r w:rsidR="00BB1005" w:rsidRPr="005D3040">
        <w:rPr>
          <w:rFonts w:ascii="Times New Roman" w:eastAsia="Times New Roman" w:hAnsi="Times New Roman" w:cs="Times New Roman"/>
          <w:b/>
          <w:bCs/>
          <w:kern w:val="0"/>
          <w:sz w:val="24"/>
          <w:szCs w:val="24"/>
          <w:lang w:val="en-US"/>
          <w14:ligatures w14:val="none"/>
        </w:rPr>
        <w:t>p</w:t>
      </w:r>
      <w:r w:rsidRPr="005D3040">
        <w:rPr>
          <w:rFonts w:ascii="Times New Roman" w:eastAsia="Times New Roman" w:hAnsi="Times New Roman" w:cs="Times New Roman"/>
          <w:b/>
          <w:bCs/>
          <w:kern w:val="0"/>
          <w:sz w:val="24"/>
          <w:szCs w:val="24"/>
          <w:lang w:val="en-US"/>
          <w14:ligatures w14:val="none"/>
        </w:rPr>
        <w:t>apers</w:t>
      </w:r>
    </w:p>
    <w:p w14:paraId="40973288" w14:textId="77777777" w:rsidR="00E85593" w:rsidRPr="005D3040" w:rsidRDefault="00E85593" w:rsidP="00824981">
      <w:pPr>
        <w:spacing w:after="0" w:line="240" w:lineRule="auto"/>
        <w:ind w:left="720" w:firstLine="720"/>
        <w:rPr>
          <w:rFonts w:ascii="Times New Roman" w:eastAsia="Times New Roman" w:hAnsi="Times New Roman" w:cs="Times New Roman"/>
          <w:kern w:val="0"/>
          <w:sz w:val="24"/>
          <w:szCs w:val="24"/>
          <w:lang w:val="en-US"/>
          <w14:ligatures w14:val="none"/>
        </w:rPr>
      </w:pPr>
      <w:r w:rsidRPr="00E85593">
        <w:rPr>
          <w:rFonts w:ascii="Times New Roman" w:eastAsia="Times New Roman" w:hAnsi="Times New Roman" w:cs="Times New Roman"/>
          <w:kern w:val="0"/>
          <w:sz w:val="24"/>
          <w:szCs w:val="24"/>
          <w:lang w:val="en-US"/>
          <w14:ligatures w14:val="none"/>
        </w:rPr>
        <w:t>Based on contemplative analysis of an educational experience or issue, including:</w:t>
      </w:r>
    </w:p>
    <w:p w14:paraId="037A52AB" w14:textId="5633699E" w:rsidR="00E85593" w:rsidRPr="00E85593" w:rsidRDefault="00E85593" w:rsidP="00824981">
      <w:pPr>
        <w:numPr>
          <w:ilvl w:val="0"/>
          <w:numId w:val="81"/>
        </w:numPr>
        <w:tabs>
          <w:tab w:val="clear" w:pos="720"/>
        </w:tabs>
        <w:spacing w:before="100" w:beforeAutospacing="1" w:after="100" w:afterAutospacing="1" w:line="240" w:lineRule="auto"/>
        <w:ind w:left="1890" w:hanging="270"/>
        <w:jc w:val="both"/>
        <w:rPr>
          <w:rFonts w:ascii="Times New Roman" w:eastAsia="Times New Roman" w:hAnsi="Times New Roman" w:cs="Times New Roman"/>
          <w:kern w:val="0"/>
          <w:sz w:val="24"/>
          <w:szCs w:val="24"/>
          <w:lang w:val="en-US"/>
          <w14:ligatures w14:val="none"/>
        </w:rPr>
      </w:pPr>
      <w:r w:rsidRPr="00E85593">
        <w:rPr>
          <w:rFonts w:ascii="Times New Roman" w:eastAsia="Times New Roman" w:hAnsi="Times New Roman" w:cs="Times New Roman"/>
          <w:b/>
          <w:bCs/>
          <w:kern w:val="0"/>
          <w:sz w:val="24"/>
          <w:szCs w:val="24"/>
          <w:lang w:val="en-US"/>
          <w14:ligatures w14:val="none"/>
        </w:rPr>
        <w:t xml:space="preserve">Context and </w:t>
      </w:r>
      <w:r w:rsidR="00871408" w:rsidRPr="005D3040">
        <w:rPr>
          <w:rFonts w:ascii="Times New Roman" w:eastAsia="Times New Roman" w:hAnsi="Times New Roman" w:cs="Times New Roman"/>
          <w:b/>
          <w:bCs/>
          <w:kern w:val="0"/>
          <w:sz w:val="24"/>
          <w:szCs w:val="24"/>
          <w:lang w:val="en-US"/>
          <w14:ligatures w14:val="none"/>
        </w:rPr>
        <w:t>e</w:t>
      </w:r>
      <w:r w:rsidRPr="00E85593">
        <w:rPr>
          <w:rFonts w:ascii="Times New Roman" w:eastAsia="Times New Roman" w:hAnsi="Times New Roman" w:cs="Times New Roman"/>
          <w:b/>
          <w:bCs/>
          <w:kern w:val="0"/>
          <w:sz w:val="24"/>
          <w:szCs w:val="24"/>
          <w:lang w:val="en-US"/>
          <w14:ligatures w14:val="none"/>
        </w:rPr>
        <w:t xml:space="preserve">xperience: </w:t>
      </w:r>
      <w:r w:rsidR="00BB1005" w:rsidRPr="005D3040">
        <w:rPr>
          <w:rFonts w:ascii="Times New Roman" w:eastAsia="Times New Roman" w:hAnsi="Times New Roman" w:cs="Times New Roman"/>
          <w:kern w:val="0"/>
          <w:sz w:val="24"/>
          <w:szCs w:val="24"/>
          <w:lang w:val="en-US"/>
          <w14:ligatures w14:val="none"/>
        </w:rPr>
        <w:t>p</w:t>
      </w:r>
      <w:r w:rsidRPr="00E85593">
        <w:rPr>
          <w:rFonts w:ascii="Times New Roman" w:eastAsia="Times New Roman" w:hAnsi="Times New Roman" w:cs="Times New Roman"/>
          <w:kern w:val="0"/>
          <w:sz w:val="24"/>
          <w:szCs w:val="24"/>
          <w:lang w:val="en-US"/>
          <w14:ligatures w14:val="none"/>
        </w:rPr>
        <w:t>resentation of personal or professional experience</w:t>
      </w:r>
    </w:p>
    <w:p w14:paraId="06C213A3" w14:textId="247A9B43" w:rsidR="00E85593" w:rsidRPr="00E85593" w:rsidRDefault="00E85593" w:rsidP="00824981">
      <w:pPr>
        <w:numPr>
          <w:ilvl w:val="0"/>
          <w:numId w:val="81"/>
        </w:numPr>
        <w:tabs>
          <w:tab w:val="clear" w:pos="720"/>
        </w:tabs>
        <w:spacing w:before="100" w:beforeAutospacing="1" w:after="100" w:afterAutospacing="1" w:line="240" w:lineRule="auto"/>
        <w:ind w:left="1890" w:hanging="270"/>
        <w:jc w:val="both"/>
        <w:rPr>
          <w:rFonts w:ascii="Times New Roman" w:eastAsia="Times New Roman" w:hAnsi="Times New Roman" w:cs="Times New Roman"/>
          <w:b/>
          <w:bCs/>
          <w:kern w:val="0"/>
          <w:sz w:val="24"/>
          <w:szCs w:val="24"/>
          <w:lang w:val="en-US"/>
          <w14:ligatures w14:val="none"/>
        </w:rPr>
      </w:pPr>
      <w:r w:rsidRPr="00E85593">
        <w:rPr>
          <w:rFonts w:ascii="Times New Roman" w:eastAsia="Times New Roman" w:hAnsi="Times New Roman" w:cs="Times New Roman"/>
          <w:b/>
          <w:bCs/>
          <w:kern w:val="0"/>
          <w:sz w:val="24"/>
          <w:szCs w:val="24"/>
          <w:lang w:val="en-US"/>
          <w14:ligatures w14:val="none"/>
        </w:rPr>
        <w:t xml:space="preserve">Literature </w:t>
      </w:r>
      <w:r w:rsidR="00BB1005" w:rsidRPr="005D3040">
        <w:rPr>
          <w:rFonts w:ascii="Times New Roman" w:eastAsia="Times New Roman" w:hAnsi="Times New Roman" w:cs="Times New Roman"/>
          <w:b/>
          <w:bCs/>
          <w:kern w:val="0"/>
          <w:sz w:val="24"/>
          <w:szCs w:val="24"/>
          <w:lang w:val="en-US"/>
          <w14:ligatures w14:val="none"/>
        </w:rPr>
        <w:t>r</w:t>
      </w:r>
      <w:r w:rsidRPr="00E85593">
        <w:rPr>
          <w:rFonts w:ascii="Times New Roman" w:eastAsia="Times New Roman" w:hAnsi="Times New Roman" w:cs="Times New Roman"/>
          <w:b/>
          <w:bCs/>
          <w:kern w:val="0"/>
          <w:sz w:val="24"/>
          <w:szCs w:val="24"/>
          <w:lang w:val="en-US"/>
          <w14:ligatures w14:val="none"/>
        </w:rPr>
        <w:t xml:space="preserve">eview: </w:t>
      </w:r>
      <w:r w:rsidR="00BB1005" w:rsidRPr="005D3040">
        <w:rPr>
          <w:rFonts w:ascii="Times New Roman" w:eastAsia="Times New Roman" w:hAnsi="Times New Roman" w:cs="Times New Roman"/>
          <w:kern w:val="0"/>
          <w:sz w:val="24"/>
          <w:szCs w:val="24"/>
          <w:lang w:val="en-US"/>
          <w14:ligatures w14:val="none"/>
        </w:rPr>
        <w:t>a</w:t>
      </w:r>
      <w:r w:rsidRPr="00E85593">
        <w:rPr>
          <w:rFonts w:ascii="Times New Roman" w:eastAsia="Times New Roman" w:hAnsi="Times New Roman" w:cs="Times New Roman"/>
          <w:kern w:val="0"/>
          <w:sz w:val="24"/>
          <w:szCs w:val="24"/>
          <w:lang w:val="en-US"/>
          <w14:ligatures w14:val="none"/>
        </w:rPr>
        <w:t xml:space="preserve">nalysis of original and </w:t>
      </w:r>
      <w:r w:rsidR="008F0B98" w:rsidRPr="005D3040">
        <w:rPr>
          <w:rFonts w:ascii="Times New Roman" w:eastAsia="Times New Roman" w:hAnsi="Times New Roman" w:cs="Times New Roman"/>
          <w:kern w:val="0"/>
          <w:sz w:val="24"/>
          <w:szCs w:val="24"/>
          <w:lang w:val="en-US"/>
          <w14:ligatures w14:val="none"/>
        </w:rPr>
        <w:t>contemporary</w:t>
      </w:r>
      <w:r w:rsidRPr="00E85593">
        <w:rPr>
          <w:rFonts w:ascii="Times New Roman" w:eastAsia="Times New Roman" w:hAnsi="Times New Roman" w:cs="Times New Roman"/>
          <w:kern w:val="0"/>
          <w:sz w:val="24"/>
          <w:szCs w:val="24"/>
          <w:lang w:val="en-US"/>
          <w14:ligatures w14:val="none"/>
        </w:rPr>
        <w:t xml:space="preserve"> relevant literature</w:t>
      </w:r>
    </w:p>
    <w:p w14:paraId="5E77F974" w14:textId="57E2C521" w:rsidR="00E85593" w:rsidRPr="00E85593" w:rsidRDefault="00E85593" w:rsidP="004F3473">
      <w:pPr>
        <w:numPr>
          <w:ilvl w:val="0"/>
          <w:numId w:val="81"/>
        </w:numPr>
        <w:tabs>
          <w:tab w:val="clear" w:pos="720"/>
        </w:tabs>
        <w:spacing w:before="100" w:beforeAutospacing="1" w:after="100" w:afterAutospacing="1" w:line="240" w:lineRule="auto"/>
        <w:ind w:left="1890" w:hanging="270"/>
        <w:jc w:val="both"/>
        <w:rPr>
          <w:rFonts w:ascii="Times New Roman" w:eastAsia="Times New Roman" w:hAnsi="Times New Roman" w:cs="Times New Roman"/>
          <w:kern w:val="0"/>
          <w:sz w:val="24"/>
          <w:szCs w:val="24"/>
          <w:lang w:val="en-US"/>
          <w14:ligatures w14:val="none"/>
        </w:rPr>
      </w:pPr>
      <w:r w:rsidRPr="00E85593">
        <w:rPr>
          <w:rFonts w:ascii="Times New Roman" w:eastAsia="Times New Roman" w:hAnsi="Times New Roman" w:cs="Times New Roman"/>
          <w:b/>
          <w:bCs/>
          <w:kern w:val="0"/>
          <w:sz w:val="24"/>
          <w:szCs w:val="24"/>
          <w:lang w:val="en-US"/>
          <w14:ligatures w14:val="none"/>
        </w:rPr>
        <w:lastRenderedPageBreak/>
        <w:t xml:space="preserve">Critical </w:t>
      </w:r>
      <w:r w:rsidR="00BB1005" w:rsidRPr="005D3040">
        <w:rPr>
          <w:rFonts w:ascii="Times New Roman" w:eastAsia="Times New Roman" w:hAnsi="Times New Roman" w:cs="Times New Roman"/>
          <w:b/>
          <w:bCs/>
          <w:kern w:val="0"/>
          <w:sz w:val="24"/>
          <w:szCs w:val="24"/>
          <w:lang w:val="en-US"/>
          <w14:ligatures w14:val="none"/>
        </w:rPr>
        <w:t>a</w:t>
      </w:r>
      <w:r w:rsidRPr="00E85593">
        <w:rPr>
          <w:rFonts w:ascii="Times New Roman" w:eastAsia="Times New Roman" w:hAnsi="Times New Roman" w:cs="Times New Roman"/>
          <w:b/>
          <w:bCs/>
          <w:kern w:val="0"/>
          <w:sz w:val="24"/>
          <w:szCs w:val="24"/>
          <w:lang w:val="en-US"/>
          <w14:ligatures w14:val="none"/>
        </w:rPr>
        <w:t xml:space="preserve">nalysis: </w:t>
      </w:r>
      <w:r w:rsidR="006B4358">
        <w:rPr>
          <w:rFonts w:ascii="Times New Roman" w:eastAsia="Times New Roman" w:hAnsi="Times New Roman" w:cs="Times New Roman"/>
          <w:kern w:val="0"/>
          <w:sz w:val="24"/>
          <w:szCs w:val="24"/>
          <w:lang w:val="en-US"/>
          <w14:ligatures w14:val="none"/>
        </w:rPr>
        <w:t>a</w:t>
      </w:r>
      <w:r w:rsidR="006B4358" w:rsidRPr="006B4358">
        <w:rPr>
          <w:rFonts w:ascii="Times New Roman" w:eastAsia="Times New Roman" w:hAnsi="Times New Roman" w:cs="Times New Roman"/>
          <w:kern w:val="0"/>
          <w:sz w:val="24"/>
          <w:szCs w:val="24"/>
          <w:lang w:val="en-US"/>
          <w14:ligatures w14:val="none"/>
        </w:rPr>
        <w:t xml:space="preserve">nalysis of the experience </w:t>
      </w:r>
      <w:proofErr w:type="gramStart"/>
      <w:r w:rsidR="006B4358" w:rsidRPr="006B4358">
        <w:rPr>
          <w:rFonts w:ascii="Times New Roman" w:eastAsia="Times New Roman" w:hAnsi="Times New Roman" w:cs="Times New Roman"/>
          <w:kern w:val="0"/>
          <w:sz w:val="24"/>
          <w:szCs w:val="24"/>
          <w:lang w:val="en-US"/>
          <w14:ligatures w14:val="none"/>
        </w:rPr>
        <w:t>in light of</w:t>
      </w:r>
      <w:proofErr w:type="gramEnd"/>
      <w:r w:rsidR="006B4358" w:rsidRPr="006B4358">
        <w:rPr>
          <w:rFonts w:ascii="Times New Roman" w:eastAsia="Times New Roman" w:hAnsi="Times New Roman" w:cs="Times New Roman"/>
          <w:kern w:val="0"/>
          <w:sz w:val="24"/>
          <w:szCs w:val="24"/>
          <w:lang w:val="en-US"/>
          <w14:ligatures w14:val="none"/>
        </w:rPr>
        <w:t xml:space="preserve"> relevant educational theories </w:t>
      </w:r>
    </w:p>
    <w:p w14:paraId="3BA9BB8C" w14:textId="7A6EE2AE" w:rsidR="00E85593" w:rsidRPr="005D3040" w:rsidRDefault="00E85593" w:rsidP="00825D94">
      <w:pPr>
        <w:pStyle w:val="ListParagraph"/>
        <w:numPr>
          <w:ilvl w:val="0"/>
          <w:numId w:val="30"/>
        </w:numPr>
        <w:spacing w:after="0" w:line="240" w:lineRule="auto"/>
        <w:outlineLvl w:val="2"/>
        <w:rPr>
          <w:rFonts w:ascii="Times New Roman" w:eastAsia="Times New Roman" w:hAnsi="Times New Roman" w:cs="Times New Roman"/>
          <w:b/>
          <w:bCs/>
          <w:kern w:val="0"/>
          <w:sz w:val="24"/>
          <w:szCs w:val="24"/>
          <w:lang w:val="en-US"/>
          <w14:ligatures w14:val="none"/>
        </w:rPr>
      </w:pPr>
      <w:r w:rsidRPr="005D3040">
        <w:rPr>
          <w:rFonts w:ascii="Times New Roman" w:eastAsia="Times New Roman" w:hAnsi="Times New Roman" w:cs="Times New Roman"/>
          <w:b/>
          <w:bCs/>
          <w:kern w:val="0"/>
          <w:sz w:val="24"/>
          <w:szCs w:val="24"/>
          <w:lang w:val="en-US"/>
          <w14:ligatures w14:val="none"/>
        </w:rPr>
        <w:t xml:space="preserve">Academic </w:t>
      </w:r>
      <w:r w:rsidR="00825D94" w:rsidRPr="005D3040">
        <w:rPr>
          <w:rFonts w:ascii="Times New Roman" w:eastAsia="Times New Roman" w:hAnsi="Times New Roman" w:cs="Times New Roman"/>
          <w:b/>
          <w:bCs/>
          <w:kern w:val="0"/>
          <w:sz w:val="24"/>
          <w:szCs w:val="24"/>
          <w:lang w:val="en-US"/>
          <w14:ligatures w14:val="none"/>
        </w:rPr>
        <w:t>p</w:t>
      </w:r>
      <w:r w:rsidRPr="005D3040">
        <w:rPr>
          <w:rFonts w:ascii="Times New Roman" w:eastAsia="Times New Roman" w:hAnsi="Times New Roman" w:cs="Times New Roman"/>
          <w:b/>
          <w:bCs/>
          <w:kern w:val="0"/>
          <w:sz w:val="24"/>
          <w:szCs w:val="24"/>
          <w:lang w:val="en-US"/>
          <w14:ligatures w14:val="none"/>
        </w:rPr>
        <w:t xml:space="preserve">osition </w:t>
      </w:r>
      <w:r w:rsidR="00825D94" w:rsidRPr="005D3040">
        <w:rPr>
          <w:rFonts w:ascii="Times New Roman" w:eastAsia="Times New Roman" w:hAnsi="Times New Roman" w:cs="Times New Roman"/>
          <w:b/>
          <w:bCs/>
          <w:kern w:val="0"/>
          <w:sz w:val="24"/>
          <w:szCs w:val="24"/>
          <w:lang w:val="en-US"/>
          <w14:ligatures w14:val="none"/>
        </w:rPr>
        <w:t>p</w:t>
      </w:r>
      <w:r w:rsidRPr="005D3040">
        <w:rPr>
          <w:rFonts w:ascii="Times New Roman" w:eastAsia="Times New Roman" w:hAnsi="Times New Roman" w:cs="Times New Roman"/>
          <w:b/>
          <w:bCs/>
          <w:kern w:val="0"/>
          <w:sz w:val="24"/>
          <w:szCs w:val="24"/>
          <w:lang w:val="en-US"/>
          <w14:ligatures w14:val="none"/>
        </w:rPr>
        <w:t>apers</w:t>
      </w:r>
    </w:p>
    <w:p w14:paraId="175C05FE" w14:textId="405E95A6" w:rsidR="00825D94" w:rsidRPr="00E85593" w:rsidRDefault="00871408" w:rsidP="00825D94">
      <w:pPr>
        <w:spacing w:after="0" w:line="240" w:lineRule="auto"/>
        <w:ind w:left="1440"/>
        <w:jc w:val="both"/>
        <w:rPr>
          <w:rFonts w:ascii="Times New Roman" w:eastAsia="Times New Roman" w:hAnsi="Times New Roman" w:cs="Times New Roman"/>
          <w:kern w:val="0"/>
          <w:sz w:val="24"/>
          <w:szCs w:val="24"/>
          <w:lang w:val="en-US"/>
          <w14:ligatures w14:val="none"/>
        </w:rPr>
      </w:pPr>
      <w:r w:rsidRPr="005D3040">
        <w:rPr>
          <w:rFonts w:ascii="Times New Roman" w:eastAsia="Times New Roman" w:hAnsi="Times New Roman" w:cs="Times New Roman"/>
          <w:kern w:val="0"/>
          <w:sz w:val="24"/>
          <w:szCs w:val="24"/>
          <w:lang w:val="en-US"/>
          <w14:ligatures w14:val="none"/>
        </w:rPr>
        <w:t>P</w:t>
      </w:r>
      <w:r w:rsidR="00E85593" w:rsidRPr="00E85593">
        <w:rPr>
          <w:rFonts w:ascii="Times New Roman" w:eastAsia="Times New Roman" w:hAnsi="Times New Roman" w:cs="Times New Roman"/>
          <w:kern w:val="0"/>
          <w:sz w:val="24"/>
          <w:szCs w:val="24"/>
          <w:lang w:val="en-US"/>
          <w14:ligatures w14:val="none"/>
        </w:rPr>
        <w:t>resent an academic stance on a scientific or educational issue, supported by evidence and scholarly arguments, including:</w:t>
      </w:r>
    </w:p>
    <w:p w14:paraId="24C72389" w14:textId="5F239BF3" w:rsidR="00E85593" w:rsidRPr="00E85593" w:rsidRDefault="00E85593" w:rsidP="00824981">
      <w:pPr>
        <w:numPr>
          <w:ilvl w:val="0"/>
          <w:numId w:val="81"/>
        </w:numPr>
        <w:tabs>
          <w:tab w:val="clear" w:pos="720"/>
        </w:tabs>
        <w:spacing w:before="100" w:beforeAutospacing="1" w:after="100" w:afterAutospacing="1" w:line="240" w:lineRule="auto"/>
        <w:ind w:left="1890" w:hanging="270"/>
        <w:jc w:val="both"/>
        <w:rPr>
          <w:rFonts w:ascii="Times New Roman" w:eastAsia="Times New Roman" w:hAnsi="Times New Roman" w:cs="Times New Roman"/>
          <w:b/>
          <w:bCs/>
          <w:kern w:val="0"/>
          <w:sz w:val="24"/>
          <w:szCs w:val="24"/>
          <w:lang w:val="en-US"/>
          <w14:ligatures w14:val="none"/>
        </w:rPr>
      </w:pPr>
      <w:r w:rsidRPr="00E85593">
        <w:rPr>
          <w:rFonts w:ascii="Times New Roman" w:eastAsia="Times New Roman" w:hAnsi="Times New Roman" w:cs="Times New Roman"/>
          <w:b/>
          <w:bCs/>
          <w:kern w:val="0"/>
          <w:sz w:val="24"/>
          <w:szCs w:val="24"/>
          <w:lang w:val="en-US"/>
          <w14:ligatures w14:val="none"/>
        </w:rPr>
        <w:t>Presentation</w:t>
      </w:r>
      <w:r w:rsidR="00871408" w:rsidRPr="005D3040">
        <w:rPr>
          <w:rFonts w:ascii="Times New Roman" w:eastAsia="Times New Roman" w:hAnsi="Times New Roman" w:cs="Times New Roman"/>
          <w:b/>
          <w:bCs/>
          <w:kern w:val="0"/>
          <w:sz w:val="24"/>
          <w:szCs w:val="24"/>
          <w:lang w:val="en-US"/>
          <w14:ligatures w14:val="none"/>
        </w:rPr>
        <w:t xml:space="preserve"> of the issue</w:t>
      </w:r>
      <w:r w:rsidRPr="00E85593">
        <w:rPr>
          <w:rFonts w:ascii="Times New Roman" w:eastAsia="Times New Roman" w:hAnsi="Times New Roman" w:cs="Times New Roman"/>
          <w:b/>
          <w:bCs/>
          <w:kern w:val="0"/>
          <w:sz w:val="24"/>
          <w:szCs w:val="24"/>
          <w:lang w:val="en-US"/>
          <w14:ligatures w14:val="none"/>
        </w:rPr>
        <w:t xml:space="preserve">: </w:t>
      </w:r>
      <w:r w:rsidR="00825D94" w:rsidRPr="005D3040">
        <w:rPr>
          <w:rFonts w:ascii="Times New Roman" w:eastAsia="Times New Roman" w:hAnsi="Times New Roman" w:cs="Times New Roman"/>
          <w:kern w:val="0"/>
          <w:sz w:val="24"/>
          <w:szCs w:val="24"/>
          <w:lang w:val="en-US"/>
          <w14:ligatures w14:val="none"/>
        </w:rPr>
        <w:t>c</w:t>
      </w:r>
      <w:r w:rsidRPr="00E85593">
        <w:rPr>
          <w:rFonts w:ascii="Times New Roman" w:eastAsia="Times New Roman" w:hAnsi="Times New Roman" w:cs="Times New Roman"/>
          <w:kern w:val="0"/>
          <w:sz w:val="24"/>
          <w:szCs w:val="24"/>
          <w:lang w:val="en-US"/>
          <w14:ligatures w14:val="none"/>
        </w:rPr>
        <w:t>larification of the topic and its significance.</w:t>
      </w:r>
    </w:p>
    <w:p w14:paraId="06AAF53F" w14:textId="6F052576" w:rsidR="00E85593" w:rsidRPr="00E85593" w:rsidRDefault="00E85593" w:rsidP="00824981">
      <w:pPr>
        <w:numPr>
          <w:ilvl w:val="0"/>
          <w:numId w:val="81"/>
        </w:numPr>
        <w:tabs>
          <w:tab w:val="clear" w:pos="720"/>
        </w:tabs>
        <w:spacing w:before="100" w:beforeAutospacing="1" w:after="100" w:afterAutospacing="1" w:line="240" w:lineRule="auto"/>
        <w:ind w:left="1890" w:hanging="270"/>
        <w:jc w:val="both"/>
        <w:rPr>
          <w:rFonts w:ascii="Times New Roman" w:eastAsia="Times New Roman" w:hAnsi="Times New Roman" w:cs="Times New Roman"/>
          <w:b/>
          <w:bCs/>
          <w:kern w:val="0"/>
          <w:sz w:val="24"/>
          <w:szCs w:val="24"/>
          <w:lang w:val="en-US"/>
          <w14:ligatures w14:val="none"/>
        </w:rPr>
      </w:pPr>
      <w:r w:rsidRPr="00E85593">
        <w:rPr>
          <w:rFonts w:ascii="Times New Roman" w:eastAsia="Times New Roman" w:hAnsi="Times New Roman" w:cs="Times New Roman"/>
          <w:b/>
          <w:bCs/>
          <w:kern w:val="0"/>
          <w:sz w:val="24"/>
          <w:szCs w:val="24"/>
          <w:lang w:val="en-US"/>
          <w14:ligatures w14:val="none"/>
        </w:rPr>
        <w:t xml:space="preserve">Literature </w:t>
      </w:r>
      <w:r w:rsidR="00825D94" w:rsidRPr="005D3040">
        <w:rPr>
          <w:rFonts w:ascii="Times New Roman" w:eastAsia="Times New Roman" w:hAnsi="Times New Roman" w:cs="Times New Roman"/>
          <w:b/>
          <w:bCs/>
          <w:kern w:val="0"/>
          <w:sz w:val="24"/>
          <w:szCs w:val="24"/>
          <w:lang w:val="en-US"/>
          <w14:ligatures w14:val="none"/>
        </w:rPr>
        <w:t>r</w:t>
      </w:r>
      <w:r w:rsidRPr="00E85593">
        <w:rPr>
          <w:rFonts w:ascii="Times New Roman" w:eastAsia="Times New Roman" w:hAnsi="Times New Roman" w:cs="Times New Roman"/>
          <w:b/>
          <w:bCs/>
          <w:kern w:val="0"/>
          <w:sz w:val="24"/>
          <w:szCs w:val="24"/>
          <w:lang w:val="en-US"/>
          <w14:ligatures w14:val="none"/>
        </w:rPr>
        <w:t xml:space="preserve">eview: </w:t>
      </w:r>
      <w:r w:rsidR="00825D94" w:rsidRPr="005D3040">
        <w:rPr>
          <w:rFonts w:ascii="Times New Roman" w:eastAsia="Times New Roman" w:hAnsi="Times New Roman" w:cs="Times New Roman"/>
          <w:kern w:val="0"/>
          <w:sz w:val="24"/>
          <w:szCs w:val="24"/>
          <w:lang w:val="en-US"/>
          <w14:ligatures w14:val="none"/>
        </w:rPr>
        <w:t>a</w:t>
      </w:r>
      <w:r w:rsidRPr="00E85593">
        <w:rPr>
          <w:rFonts w:ascii="Times New Roman" w:eastAsia="Times New Roman" w:hAnsi="Times New Roman" w:cs="Times New Roman"/>
          <w:kern w:val="0"/>
          <w:sz w:val="24"/>
          <w:szCs w:val="24"/>
          <w:lang w:val="en-US"/>
          <w14:ligatures w14:val="none"/>
        </w:rPr>
        <w:t xml:space="preserve">nalysis of original and </w:t>
      </w:r>
      <w:r w:rsidR="00871408" w:rsidRPr="005D3040">
        <w:rPr>
          <w:rFonts w:ascii="Times New Roman" w:eastAsia="Times New Roman" w:hAnsi="Times New Roman" w:cs="Times New Roman"/>
          <w:kern w:val="0"/>
          <w:sz w:val="24"/>
          <w:szCs w:val="24"/>
          <w:lang w:val="en-US"/>
          <w14:ligatures w14:val="none"/>
        </w:rPr>
        <w:t>contemporary</w:t>
      </w:r>
      <w:r w:rsidRPr="00E85593">
        <w:rPr>
          <w:rFonts w:ascii="Times New Roman" w:eastAsia="Times New Roman" w:hAnsi="Times New Roman" w:cs="Times New Roman"/>
          <w:kern w:val="0"/>
          <w:sz w:val="24"/>
          <w:szCs w:val="24"/>
          <w:lang w:val="en-US"/>
          <w14:ligatures w14:val="none"/>
        </w:rPr>
        <w:t xml:space="preserve"> relevant literature</w:t>
      </w:r>
      <w:r w:rsidRPr="00E85593">
        <w:rPr>
          <w:rFonts w:ascii="Times New Roman" w:eastAsia="Times New Roman" w:hAnsi="Times New Roman" w:cs="Times New Roman"/>
          <w:b/>
          <w:bCs/>
          <w:kern w:val="0"/>
          <w:sz w:val="24"/>
          <w:szCs w:val="24"/>
          <w:lang w:val="en-US"/>
          <w14:ligatures w14:val="none"/>
        </w:rPr>
        <w:t>.</w:t>
      </w:r>
    </w:p>
    <w:p w14:paraId="678F2762" w14:textId="7D36F2CC" w:rsidR="00E85593" w:rsidRPr="00E85593" w:rsidRDefault="00E85593" w:rsidP="00426E62">
      <w:pPr>
        <w:numPr>
          <w:ilvl w:val="0"/>
          <w:numId w:val="81"/>
        </w:numPr>
        <w:tabs>
          <w:tab w:val="clear" w:pos="720"/>
        </w:tabs>
        <w:spacing w:before="100" w:beforeAutospacing="1" w:after="100" w:afterAutospacing="1" w:line="240" w:lineRule="auto"/>
        <w:ind w:left="1890" w:hanging="270"/>
        <w:jc w:val="both"/>
        <w:rPr>
          <w:rFonts w:ascii="Times New Roman" w:eastAsia="Times New Roman" w:hAnsi="Times New Roman" w:cs="Times New Roman"/>
          <w:kern w:val="0"/>
          <w:sz w:val="24"/>
          <w:szCs w:val="24"/>
          <w:lang w:val="en-US"/>
          <w14:ligatures w14:val="none"/>
        </w:rPr>
      </w:pPr>
      <w:r w:rsidRPr="00E85593">
        <w:rPr>
          <w:rFonts w:ascii="Times New Roman" w:eastAsia="Times New Roman" w:hAnsi="Times New Roman" w:cs="Times New Roman"/>
          <w:b/>
          <w:bCs/>
          <w:kern w:val="0"/>
          <w:sz w:val="24"/>
          <w:szCs w:val="24"/>
          <w:lang w:val="en-US"/>
          <w14:ligatures w14:val="none"/>
        </w:rPr>
        <w:t xml:space="preserve">Scholarly </w:t>
      </w:r>
      <w:r w:rsidR="00825D94" w:rsidRPr="005D3040">
        <w:rPr>
          <w:rFonts w:ascii="Times New Roman" w:eastAsia="Times New Roman" w:hAnsi="Times New Roman" w:cs="Times New Roman"/>
          <w:b/>
          <w:bCs/>
          <w:kern w:val="0"/>
          <w:sz w:val="24"/>
          <w:szCs w:val="24"/>
          <w:lang w:val="en-US"/>
          <w14:ligatures w14:val="none"/>
        </w:rPr>
        <w:t>a</w:t>
      </w:r>
      <w:r w:rsidRPr="00E85593">
        <w:rPr>
          <w:rFonts w:ascii="Times New Roman" w:eastAsia="Times New Roman" w:hAnsi="Times New Roman" w:cs="Times New Roman"/>
          <w:b/>
          <w:bCs/>
          <w:kern w:val="0"/>
          <w:sz w:val="24"/>
          <w:szCs w:val="24"/>
          <w:lang w:val="en-US"/>
          <w14:ligatures w14:val="none"/>
        </w:rPr>
        <w:t xml:space="preserve">rguments: </w:t>
      </w:r>
      <w:r w:rsidR="00825D94" w:rsidRPr="005D3040">
        <w:rPr>
          <w:rFonts w:ascii="Times New Roman" w:eastAsia="Times New Roman" w:hAnsi="Times New Roman" w:cs="Times New Roman"/>
          <w:kern w:val="0"/>
          <w:sz w:val="24"/>
          <w:szCs w:val="24"/>
          <w:lang w:val="en-US"/>
          <w14:ligatures w14:val="none"/>
        </w:rPr>
        <w:t>a</w:t>
      </w:r>
      <w:r w:rsidR="00871408" w:rsidRPr="005D3040">
        <w:rPr>
          <w:rFonts w:ascii="Times New Roman" w:eastAsia="Times New Roman" w:hAnsi="Times New Roman" w:cs="Times New Roman"/>
          <w:kern w:val="0"/>
          <w:sz w:val="24"/>
          <w:szCs w:val="24"/>
          <w:lang w:val="en-US"/>
          <w14:ligatures w14:val="none"/>
        </w:rPr>
        <w:t xml:space="preserve">nalysis of different views and evidence supporting the academic stance </w:t>
      </w:r>
    </w:p>
    <w:p w14:paraId="6063F5CC" w14:textId="77777777" w:rsidR="00F676C5" w:rsidRPr="00426E62" w:rsidRDefault="00022AB9" w:rsidP="008760C0">
      <w:pPr>
        <w:pStyle w:val="ListParagraph"/>
        <w:numPr>
          <w:ilvl w:val="0"/>
          <w:numId w:val="41"/>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426E62">
        <w:rPr>
          <w:rFonts w:ascii="Times New Roman" w:eastAsia="Times New Roman" w:hAnsi="Times New Roman" w:cs="Times New Roman"/>
          <w:b/>
          <w:bCs/>
          <w:kern w:val="0"/>
          <w:sz w:val="24"/>
          <w:szCs w:val="24"/>
          <w:lang w:val="en-US"/>
          <w14:ligatures w14:val="none"/>
        </w:rPr>
        <w:t>Conclusions and recommendations</w:t>
      </w:r>
    </w:p>
    <w:p w14:paraId="00A768DC" w14:textId="4CF14EAC" w:rsidR="003E391D" w:rsidRPr="00426E62" w:rsidRDefault="00022AB9" w:rsidP="00F676C5">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426E62">
        <w:rPr>
          <w:rFonts w:ascii="Times New Roman" w:eastAsia="Times New Roman" w:hAnsi="Times New Roman" w:cs="Times New Roman"/>
          <w:kern w:val="0"/>
          <w:sz w:val="24"/>
          <w:szCs w:val="24"/>
          <w:lang w:val="en-US"/>
          <w14:ligatures w14:val="none"/>
        </w:rPr>
        <w:t xml:space="preserve"> </w:t>
      </w:r>
    </w:p>
    <w:p w14:paraId="342C55CF" w14:textId="77777777" w:rsidR="00F676C5" w:rsidRPr="00426E62" w:rsidRDefault="003E391D" w:rsidP="00E170F5">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426E62">
        <w:rPr>
          <w:rFonts w:ascii="Times New Roman" w:eastAsia="Times New Roman" w:hAnsi="Times New Roman" w:cs="Times New Roman"/>
          <w:kern w:val="0"/>
          <w:sz w:val="24"/>
          <w:szCs w:val="24"/>
          <w:u w:val="single"/>
          <w:lang w:val="en-US"/>
          <w14:ligatures w14:val="none"/>
        </w:rPr>
        <w:t>Theoretical papers</w:t>
      </w:r>
      <w:r w:rsidRPr="00426E62">
        <w:rPr>
          <w:rFonts w:ascii="Times New Roman" w:eastAsia="Times New Roman" w:hAnsi="Times New Roman" w:cs="Times New Roman"/>
          <w:kern w:val="0"/>
          <w:sz w:val="24"/>
          <w:szCs w:val="24"/>
          <w:lang w:val="en-US"/>
          <w14:ligatures w14:val="none"/>
        </w:rPr>
        <w:t xml:space="preserve"> d</w:t>
      </w:r>
      <w:r w:rsidR="00022AB9" w:rsidRPr="00426E62">
        <w:rPr>
          <w:rFonts w:ascii="Times New Roman" w:eastAsia="Times New Roman" w:hAnsi="Times New Roman" w:cs="Times New Roman"/>
          <w:kern w:val="0"/>
          <w:sz w:val="24"/>
          <w:szCs w:val="24"/>
          <w:lang w:val="en-US"/>
          <w14:ligatures w14:val="none"/>
        </w:rPr>
        <w:t>iscuss the relationship between educational theories and educational policies, and extract ideas supporting educational decision-making</w:t>
      </w:r>
    </w:p>
    <w:p w14:paraId="2D249959" w14:textId="75D980BA" w:rsidR="003E391D" w:rsidRPr="00426E62" w:rsidRDefault="00022AB9" w:rsidP="00E170F5">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426E62">
        <w:rPr>
          <w:rFonts w:ascii="Times New Roman" w:eastAsia="Times New Roman" w:hAnsi="Times New Roman" w:cs="Times New Roman"/>
          <w:kern w:val="0"/>
          <w:sz w:val="24"/>
          <w:szCs w:val="24"/>
          <w:lang w:val="en-US"/>
          <w14:ligatures w14:val="none"/>
        </w:rPr>
        <w:t xml:space="preserve"> </w:t>
      </w:r>
    </w:p>
    <w:p w14:paraId="5761249A" w14:textId="45695967" w:rsidR="00B02CCD" w:rsidRPr="00426E62" w:rsidRDefault="003E391D" w:rsidP="00E170F5">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426E62">
        <w:rPr>
          <w:rFonts w:ascii="Times New Roman" w:eastAsia="Times New Roman" w:hAnsi="Times New Roman" w:cs="Times New Roman"/>
          <w:kern w:val="0"/>
          <w:sz w:val="24"/>
          <w:szCs w:val="24"/>
          <w:u w:val="single"/>
          <w:lang w:val="en-US"/>
          <w14:ligatures w14:val="none"/>
        </w:rPr>
        <w:t>Reflective papers</w:t>
      </w:r>
      <w:r w:rsidR="00DF0B3D" w:rsidRPr="00426E62">
        <w:rPr>
          <w:rFonts w:ascii="Times New Roman" w:eastAsia="Times New Roman" w:hAnsi="Times New Roman" w:cs="Times New Roman"/>
          <w:kern w:val="0"/>
          <w:sz w:val="24"/>
          <w:szCs w:val="24"/>
          <w:u w:val="single"/>
          <w:lang w:val="en-US"/>
          <w14:ligatures w14:val="none"/>
        </w:rPr>
        <w:t xml:space="preserve"> </w:t>
      </w:r>
      <w:r w:rsidR="00022AB9" w:rsidRPr="00426E62">
        <w:rPr>
          <w:rFonts w:ascii="Times New Roman" w:eastAsia="Times New Roman" w:hAnsi="Times New Roman" w:cs="Times New Roman"/>
          <w:kern w:val="0"/>
          <w:sz w:val="24"/>
          <w:szCs w:val="24"/>
          <w:lang w:val="en-US"/>
          <w14:ligatures w14:val="none"/>
        </w:rPr>
        <w:t xml:space="preserve">draw lessons learned and </w:t>
      </w:r>
      <w:r w:rsidR="0039465D" w:rsidRPr="00426E62">
        <w:rPr>
          <w:rFonts w:ascii="Times New Roman" w:eastAsia="Times New Roman" w:hAnsi="Times New Roman" w:cs="Times New Roman"/>
          <w:kern w:val="0"/>
          <w:sz w:val="24"/>
          <w:szCs w:val="24"/>
          <w:lang w:val="en-US"/>
          <w14:ligatures w14:val="none"/>
        </w:rPr>
        <w:t>recommend</w:t>
      </w:r>
      <w:r w:rsidR="00022AB9" w:rsidRPr="00426E62">
        <w:rPr>
          <w:rFonts w:ascii="Times New Roman" w:eastAsia="Times New Roman" w:hAnsi="Times New Roman" w:cs="Times New Roman"/>
          <w:kern w:val="0"/>
          <w:sz w:val="24"/>
          <w:szCs w:val="24"/>
          <w:lang w:val="en-US"/>
          <w14:ligatures w14:val="none"/>
        </w:rPr>
        <w:t xml:space="preserve"> </w:t>
      </w:r>
      <w:r w:rsidR="0039465D" w:rsidRPr="00426E62">
        <w:rPr>
          <w:rFonts w:ascii="Times New Roman" w:eastAsia="Times New Roman" w:hAnsi="Times New Roman" w:cs="Times New Roman"/>
          <w:kern w:val="0"/>
          <w:sz w:val="24"/>
          <w:szCs w:val="24"/>
          <w:lang w:val="en-US"/>
          <w14:ligatures w14:val="none"/>
        </w:rPr>
        <w:t>guidelines</w:t>
      </w:r>
      <w:r w:rsidR="00022AB9" w:rsidRPr="00426E62">
        <w:rPr>
          <w:rFonts w:ascii="Times New Roman" w:eastAsia="Times New Roman" w:hAnsi="Times New Roman" w:cs="Times New Roman"/>
          <w:kern w:val="0"/>
          <w:sz w:val="24"/>
          <w:szCs w:val="24"/>
          <w:lang w:val="en-US"/>
          <w14:ligatures w14:val="none"/>
        </w:rPr>
        <w:t xml:space="preserve"> for development</w:t>
      </w:r>
    </w:p>
    <w:p w14:paraId="178BA99F" w14:textId="77777777" w:rsidR="00F676C5" w:rsidRPr="00426E62" w:rsidRDefault="00F676C5" w:rsidP="00E170F5">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p>
    <w:p w14:paraId="20044B7F" w14:textId="0A84D702" w:rsidR="00CE1BC6" w:rsidRPr="00426E62" w:rsidRDefault="00B02CCD" w:rsidP="00E170F5">
      <w:pPr>
        <w:pStyle w:val="ListParagraph"/>
        <w:spacing w:before="100" w:beforeAutospacing="1" w:after="100" w:afterAutospacing="1" w:line="240" w:lineRule="auto"/>
        <w:jc w:val="both"/>
        <w:rPr>
          <w:rFonts w:ascii="Times New Roman" w:eastAsia="Times New Roman" w:hAnsi="Times New Roman" w:cs="Times New Roman"/>
          <w:kern w:val="0"/>
          <w:sz w:val="24"/>
          <w:szCs w:val="24"/>
          <w:rtl/>
          <w:lang w:val="en-US"/>
          <w14:ligatures w14:val="none"/>
        </w:rPr>
      </w:pPr>
      <w:r w:rsidRPr="00426E62">
        <w:rPr>
          <w:rFonts w:ascii="Times New Roman" w:eastAsia="Times New Roman" w:hAnsi="Times New Roman" w:cs="Times New Roman"/>
          <w:kern w:val="0"/>
          <w:sz w:val="24"/>
          <w:szCs w:val="24"/>
          <w:u w:val="single"/>
          <w:lang w:val="en-US"/>
          <w14:ligatures w14:val="none"/>
        </w:rPr>
        <w:t>Academic position papers</w:t>
      </w:r>
      <w:r w:rsidR="00DF0B3D" w:rsidRPr="00426E62">
        <w:rPr>
          <w:rFonts w:ascii="Times New Roman" w:eastAsia="Times New Roman" w:hAnsi="Times New Roman" w:cs="Times New Roman"/>
          <w:kern w:val="0"/>
          <w:sz w:val="24"/>
          <w:szCs w:val="24"/>
          <w:lang w:val="en-US"/>
          <w14:ligatures w14:val="none"/>
        </w:rPr>
        <w:t xml:space="preserve"> </w:t>
      </w:r>
      <w:r w:rsidR="00022AB9" w:rsidRPr="00426E62">
        <w:rPr>
          <w:rFonts w:ascii="Times New Roman" w:eastAsia="Times New Roman" w:hAnsi="Times New Roman" w:cs="Times New Roman"/>
          <w:kern w:val="0"/>
          <w:sz w:val="24"/>
          <w:szCs w:val="24"/>
          <w:lang w:val="en-US"/>
          <w14:ligatures w14:val="none"/>
        </w:rPr>
        <w:t>summariz</w:t>
      </w:r>
      <w:r w:rsidR="00DF0B3D" w:rsidRPr="00426E62">
        <w:rPr>
          <w:rFonts w:ascii="Times New Roman" w:eastAsia="Times New Roman" w:hAnsi="Times New Roman" w:cs="Times New Roman"/>
          <w:kern w:val="0"/>
          <w:sz w:val="24"/>
          <w:szCs w:val="24"/>
          <w:lang w:val="en-US"/>
          <w14:ligatures w14:val="none"/>
        </w:rPr>
        <w:t>e</w:t>
      </w:r>
      <w:r w:rsidR="00022AB9" w:rsidRPr="00426E62">
        <w:rPr>
          <w:rFonts w:ascii="Times New Roman" w:eastAsia="Times New Roman" w:hAnsi="Times New Roman" w:cs="Times New Roman"/>
          <w:kern w:val="0"/>
          <w:sz w:val="24"/>
          <w:szCs w:val="24"/>
          <w:lang w:val="en-US"/>
          <w14:ligatures w14:val="none"/>
        </w:rPr>
        <w:t xml:space="preserve"> arguments and present insights that support educational policies and pedagogical practices </w:t>
      </w:r>
    </w:p>
    <w:p w14:paraId="19C6C320" w14:textId="77777777" w:rsidR="00ED53AF" w:rsidRPr="002452DE" w:rsidRDefault="00ED53AF" w:rsidP="00E170F5">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p>
    <w:p w14:paraId="022C2B09" w14:textId="1F32EA30" w:rsidR="00ED53AF" w:rsidRPr="0028041D" w:rsidRDefault="00ED53AF" w:rsidP="00ED53AF">
      <w:pPr>
        <w:pStyle w:val="ListParagraph"/>
        <w:numPr>
          <w:ilvl w:val="0"/>
          <w:numId w:val="41"/>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28041D">
        <w:rPr>
          <w:rFonts w:ascii="Times New Roman" w:eastAsia="Times New Roman" w:hAnsi="Times New Roman" w:cs="Times New Roman"/>
          <w:b/>
          <w:bCs/>
          <w:kern w:val="0"/>
          <w:sz w:val="24"/>
          <w:szCs w:val="24"/>
          <w:lang w:val="en-US"/>
          <w14:ligatures w14:val="none"/>
        </w:rPr>
        <w:t>Citations, tables, figures and reference list</w:t>
      </w:r>
      <w:r w:rsidRPr="0028041D">
        <w:rPr>
          <w:rFonts w:ascii="Times New Roman" w:eastAsia="Times New Roman" w:hAnsi="Times New Roman" w:cs="Times New Roman"/>
          <w:kern w:val="0"/>
          <w:sz w:val="24"/>
          <w:szCs w:val="24"/>
          <w:lang w:val="en-US"/>
          <w14:ligatures w14:val="none"/>
        </w:rPr>
        <w:t>: They are written and organized according to the APA 7 system, and the reference list includes all the sources cited in the body of the paper.</w:t>
      </w:r>
    </w:p>
    <w:p w14:paraId="05B0FB72" w14:textId="77777777" w:rsidR="002B0E6D" w:rsidRDefault="002B0E6D" w:rsidP="006D2C4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21F13F19" w14:textId="77777777" w:rsidR="00426E62" w:rsidRDefault="00426E62" w:rsidP="006D2C4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3A07F010" w14:textId="77777777" w:rsidR="00662D80" w:rsidRPr="00662D80" w:rsidRDefault="00662D80" w:rsidP="006D2C40">
      <w:pPr>
        <w:spacing w:before="100" w:beforeAutospacing="1" w:after="100" w:afterAutospacing="1" w:line="240" w:lineRule="auto"/>
        <w:rPr>
          <w:rFonts w:ascii="Times New Roman" w:eastAsia="Times New Roman" w:hAnsi="Times New Roman" w:cs="Times New Roman"/>
          <w:kern w:val="0"/>
          <w:sz w:val="4"/>
          <w:szCs w:val="4"/>
          <w:lang w:val="en-US"/>
          <w14:ligatures w14:val="none"/>
        </w:rPr>
      </w:pPr>
    </w:p>
    <w:p w14:paraId="448AB34E" w14:textId="09FDEB40" w:rsidR="002B0E6D" w:rsidRPr="00662D80" w:rsidRDefault="00D82C67" w:rsidP="008760C0">
      <w:pPr>
        <w:pStyle w:val="ListParagraph"/>
        <w:numPr>
          <w:ilvl w:val="3"/>
          <w:numId w:val="50"/>
        </w:numPr>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r w:rsidRPr="00662D80">
        <w:rPr>
          <w:rFonts w:ascii="Times New Roman" w:eastAsia="Times New Roman" w:hAnsi="Times New Roman" w:cs="Times New Roman"/>
          <w:b/>
          <w:bCs/>
          <w:kern w:val="0"/>
          <w:sz w:val="24"/>
          <w:szCs w:val="24"/>
          <w:lang w:val="en-US"/>
          <w14:ligatures w14:val="none"/>
        </w:rPr>
        <w:t>Empirical</w:t>
      </w:r>
      <w:r w:rsidR="00D909D8" w:rsidRPr="00662D80">
        <w:rPr>
          <w:rFonts w:ascii="Times New Roman" w:eastAsia="Times New Roman" w:hAnsi="Times New Roman" w:cs="Times New Roman"/>
          <w:b/>
          <w:bCs/>
          <w:kern w:val="0"/>
          <w:sz w:val="24"/>
          <w:szCs w:val="24"/>
          <w:lang w:val="en-US"/>
          <w14:ligatures w14:val="none"/>
        </w:rPr>
        <w:t xml:space="preserve"> Papers</w:t>
      </w:r>
      <w:r w:rsidR="00D909D8" w:rsidRPr="00662D80">
        <w:rPr>
          <w:rFonts w:ascii="Times New Roman" w:eastAsia="Times New Roman" w:hAnsi="Times New Roman" w:cs="Times New Roman"/>
          <w:kern w:val="0"/>
          <w:sz w:val="24"/>
          <w:szCs w:val="24"/>
          <w:lang w:val="en-US"/>
          <w14:ligatures w14:val="none"/>
        </w:rPr>
        <w:t xml:space="preserve"> </w:t>
      </w:r>
    </w:p>
    <w:p w14:paraId="0C921ED5" w14:textId="397642A9" w:rsidR="00D909D8" w:rsidRDefault="00A972D7" w:rsidP="002B0E6D">
      <w:pPr>
        <w:pStyle w:val="ListParagraph"/>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62D80">
        <w:rPr>
          <w:rFonts w:ascii="Times New Roman" w:eastAsia="Times New Roman" w:hAnsi="Times New Roman" w:cs="Times New Roman"/>
          <w:kern w:val="0"/>
          <w:sz w:val="24"/>
          <w:szCs w:val="24"/>
          <w:lang w:val="en-US"/>
          <w14:ligatures w14:val="none"/>
        </w:rPr>
        <w:t>Empirical</w:t>
      </w:r>
      <w:r w:rsidR="00D909D8" w:rsidRPr="00662D80">
        <w:rPr>
          <w:rFonts w:ascii="Times New Roman" w:eastAsia="Times New Roman" w:hAnsi="Times New Roman" w:cs="Times New Roman"/>
          <w:kern w:val="0"/>
          <w:sz w:val="24"/>
          <w:szCs w:val="24"/>
          <w:lang w:val="en-US"/>
          <w14:ligatures w14:val="none"/>
        </w:rPr>
        <w:t xml:space="preserve"> papers include the following sections:</w:t>
      </w:r>
    </w:p>
    <w:p w14:paraId="302A4332" w14:textId="77777777" w:rsidR="00662D80" w:rsidRPr="00662D80" w:rsidRDefault="00662D80" w:rsidP="002B0E6D">
      <w:pPr>
        <w:pStyle w:val="ListParagraph"/>
        <w:spacing w:before="100" w:beforeAutospacing="1" w:after="100" w:afterAutospacing="1" w:line="240" w:lineRule="auto"/>
        <w:rPr>
          <w:rFonts w:ascii="Times New Roman" w:eastAsia="Times New Roman" w:hAnsi="Times New Roman" w:cs="Times New Roman"/>
          <w:kern w:val="0"/>
          <w:sz w:val="12"/>
          <w:szCs w:val="12"/>
          <w:lang w:val="en-US"/>
          <w14:ligatures w14:val="none"/>
        </w:rPr>
      </w:pPr>
    </w:p>
    <w:p w14:paraId="0EEDF972" w14:textId="14E96D8A" w:rsidR="00D30A27" w:rsidRPr="00662D80" w:rsidRDefault="00D909D8" w:rsidP="00D30A27">
      <w:pPr>
        <w:numPr>
          <w:ilvl w:val="0"/>
          <w:numId w:val="42"/>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662D80">
        <w:rPr>
          <w:rFonts w:ascii="Times New Roman" w:eastAsia="Times New Roman" w:hAnsi="Times New Roman" w:cs="Times New Roman"/>
          <w:b/>
          <w:bCs/>
          <w:kern w:val="0"/>
          <w:sz w:val="24"/>
          <w:szCs w:val="24"/>
          <w:lang w:val="en-US"/>
          <w14:ligatures w14:val="none"/>
        </w:rPr>
        <w:t>Title</w:t>
      </w:r>
      <w:r w:rsidRPr="00662D80">
        <w:rPr>
          <w:rFonts w:ascii="Times New Roman" w:eastAsia="Times New Roman" w:hAnsi="Times New Roman" w:cs="Times New Roman"/>
          <w:kern w:val="0"/>
          <w:sz w:val="24"/>
          <w:szCs w:val="24"/>
          <w:lang w:val="en-US"/>
          <w14:ligatures w14:val="none"/>
        </w:rPr>
        <w:t>: No more than 15 words</w:t>
      </w:r>
    </w:p>
    <w:p w14:paraId="7E7E3117" w14:textId="77777777" w:rsidR="00D30A27" w:rsidRPr="00135C17" w:rsidRDefault="00D30A27" w:rsidP="00D30A27">
      <w:pPr>
        <w:spacing w:before="100" w:beforeAutospacing="1" w:after="100" w:afterAutospacing="1" w:line="360" w:lineRule="auto"/>
        <w:ind w:left="720"/>
        <w:jc w:val="both"/>
        <w:rPr>
          <w:rFonts w:ascii="Times New Roman" w:eastAsia="Times New Roman" w:hAnsi="Times New Roman" w:cs="Times New Roman"/>
          <w:kern w:val="0"/>
          <w:sz w:val="8"/>
          <w:szCs w:val="8"/>
          <w14:ligatures w14:val="none"/>
        </w:rPr>
      </w:pPr>
    </w:p>
    <w:p w14:paraId="38B12E83" w14:textId="36843461" w:rsidR="00D909D8" w:rsidRPr="00D243E2" w:rsidRDefault="00D909D8" w:rsidP="00D30A27">
      <w:pPr>
        <w:numPr>
          <w:ilvl w:val="0"/>
          <w:numId w:val="42"/>
        </w:numPr>
        <w:spacing w:after="0" w:line="360" w:lineRule="auto"/>
        <w:jc w:val="both"/>
        <w:rPr>
          <w:rFonts w:ascii="Times New Roman" w:eastAsia="Times New Roman" w:hAnsi="Times New Roman" w:cs="Times New Roman"/>
          <w:kern w:val="0"/>
          <w:sz w:val="24"/>
          <w:szCs w:val="24"/>
          <w:lang w:val="en-US"/>
          <w14:ligatures w14:val="none"/>
        </w:rPr>
      </w:pPr>
      <w:r w:rsidRPr="00D243E2">
        <w:rPr>
          <w:rFonts w:ascii="Times New Roman" w:eastAsia="Times New Roman" w:hAnsi="Times New Roman" w:cs="Times New Roman"/>
          <w:b/>
          <w:bCs/>
          <w:kern w:val="0"/>
          <w:sz w:val="24"/>
          <w:szCs w:val="24"/>
          <w:lang w:val="en-US"/>
          <w14:ligatures w14:val="none"/>
        </w:rPr>
        <w:t>Abstract</w:t>
      </w:r>
      <w:r w:rsidRPr="00D243E2">
        <w:rPr>
          <w:rFonts w:ascii="Times New Roman" w:eastAsia="Times New Roman" w:hAnsi="Times New Roman" w:cs="Times New Roman"/>
          <w:kern w:val="0"/>
          <w:sz w:val="24"/>
          <w:szCs w:val="24"/>
          <w:lang w:val="en-US"/>
          <w14:ligatures w14:val="none"/>
        </w:rPr>
        <w:t xml:space="preserve">: Written in three languages (Arabic, French, and English), it should range between 200 and 250 words per language, and should include the </w:t>
      </w:r>
      <w:r w:rsidR="004F3FD3" w:rsidRPr="00D243E2">
        <w:rPr>
          <w:rFonts w:ascii="Times New Roman" w:eastAsia="Times New Roman" w:hAnsi="Times New Roman" w:cs="Times New Roman"/>
          <w:kern w:val="0"/>
          <w:sz w:val="24"/>
          <w:szCs w:val="24"/>
          <w:lang w:val="en-US"/>
          <w14:ligatures w14:val="none"/>
        </w:rPr>
        <w:t>paper’s objectives</w:t>
      </w:r>
      <w:r w:rsidRPr="00D243E2">
        <w:rPr>
          <w:rFonts w:ascii="Times New Roman" w:eastAsia="Times New Roman" w:hAnsi="Times New Roman" w:cs="Times New Roman"/>
          <w:kern w:val="0"/>
          <w:sz w:val="24"/>
          <w:szCs w:val="24"/>
          <w:lang w:val="en-US"/>
          <w14:ligatures w14:val="none"/>
        </w:rPr>
        <w:t xml:space="preserve">, research questions, </w:t>
      </w:r>
      <w:r w:rsidR="00D243E2">
        <w:rPr>
          <w:rFonts w:ascii="Times New Roman" w:eastAsia="Times New Roman" w:hAnsi="Times New Roman" w:cs="Times New Roman"/>
          <w:kern w:val="0"/>
          <w:sz w:val="24"/>
          <w:szCs w:val="24"/>
          <w:lang w:val="en-US"/>
          <w14:ligatures w14:val="none"/>
        </w:rPr>
        <w:t xml:space="preserve">research </w:t>
      </w:r>
      <w:r w:rsidRPr="00D243E2">
        <w:rPr>
          <w:rFonts w:ascii="Times New Roman" w:eastAsia="Times New Roman" w:hAnsi="Times New Roman" w:cs="Times New Roman"/>
          <w:kern w:val="0"/>
          <w:sz w:val="24"/>
          <w:szCs w:val="24"/>
          <w:lang w:val="en-US"/>
          <w14:ligatures w14:val="none"/>
        </w:rPr>
        <w:t>method,</w:t>
      </w:r>
      <w:r w:rsidR="004F3FD3" w:rsidRPr="00D243E2">
        <w:rPr>
          <w:rFonts w:ascii="Times New Roman" w:eastAsia="Times New Roman" w:hAnsi="Times New Roman" w:cs="Times New Roman"/>
          <w:kern w:val="0"/>
          <w:sz w:val="24"/>
          <w:szCs w:val="24"/>
          <w:lang w:val="en-US"/>
          <w14:ligatures w14:val="none"/>
        </w:rPr>
        <w:t xml:space="preserve"> </w:t>
      </w:r>
      <w:r w:rsidRPr="00D243E2">
        <w:rPr>
          <w:rFonts w:ascii="Times New Roman" w:eastAsia="Times New Roman" w:hAnsi="Times New Roman" w:cs="Times New Roman"/>
          <w:kern w:val="0"/>
          <w:sz w:val="24"/>
          <w:szCs w:val="24"/>
          <w:lang w:val="en-US"/>
          <w14:ligatures w14:val="none"/>
        </w:rPr>
        <w:t>key findings and conclusions</w:t>
      </w:r>
    </w:p>
    <w:p w14:paraId="279E1C99" w14:textId="77777777" w:rsidR="00D30A27" w:rsidRPr="00D243E2" w:rsidRDefault="00D30A27" w:rsidP="00D30A27">
      <w:pPr>
        <w:spacing w:after="0" w:line="360" w:lineRule="auto"/>
        <w:ind w:left="720"/>
        <w:jc w:val="both"/>
        <w:rPr>
          <w:rFonts w:ascii="Times New Roman" w:eastAsia="Times New Roman" w:hAnsi="Times New Roman" w:cs="Times New Roman"/>
          <w:kern w:val="0"/>
          <w:sz w:val="24"/>
          <w:szCs w:val="24"/>
          <w:lang w:val="en-US"/>
          <w14:ligatures w14:val="none"/>
        </w:rPr>
      </w:pPr>
    </w:p>
    <w:p w14:paraId="00521782" w14:textId="646C52A9" w:rsidR="00D909D8" w:rsidRPr="005B5CDA" w:rsidRDefault="00D909D8" w:rsidP="00D30A27">
      <w:pPr>
        <w:numPr>
          <w:ilvl w:val="0"/>
          <w:numId w:val="42"/>
        </w:numPr>
        <w:spacing w:after="0" w:line="360" w:lineRule="auto"/>
        <w:jc w:val="both"/>
        <w:rPr>
          <w:rFonts w:ascii="Times New Roman" w:eastAsia="Times New Roman" w:hAnsi="Times New Roman" w:cs="Times New Roman"/>
          <w:kern w:val="0"/>
          <w:sz w:val="24"/>
          <w:szCs w:val="24"/>
          <w:lang w:val="en-US"/>
          <w14:ligatures w14:val="none"/>
        </w:rPr>
      </w:pPr>
      <w:r w:rsidRPr="005B5CDA">
        <w:rPr>
          <w:rFonts w:ascii="Times New Roman" w:eastAsia="Times New Roman" w:hAnsi="Times New Roman" w:cs="Times New Roman"/>
          <w:b/>
          <w:bCs/>
          <w:kern w:val="0"/>
          <w:sz w:val="24"/>
          <w:szCs w:val="24"/>
          <w:lang w:val="en-US"/>
          <w14:ligatures w14:val="none"/>
        </w:rPr>
        <w:t>Introduction</w:t>
      </w:r>
      <w:r w:rsidRPr="005B5CDA">
        <w:rPr>
          <w:rFonts w:ascii="Times New Roman" w:eastAsia="Times New Roman" w:hAnsi="Times New Roman" w:cs="Times New Roman"/>
          <w:kern w:val="0"/>
          <w:sz w:val="24"/>
          <w:szCs w:val="24"/>
          <w:lang w:val="en-US"/>
          <w14:ligatures w14:val="none"/>
        </w:rPr>
        <w:t xml:space="preserve">: Provides a clear </w:t>
      </w:r>
      <w:r w:rsidR="00545205" w:rsidRPr="005B5CDA">
        <w:rPr>
          <w:rFonts w:ascii="Times New Roman" w:eastAsia="Times New Roman" w:hAnsi="Times New Roman" w:cs="Times New Roman"/>
          <w:kern w:val="0"/>
          <w:sz w:val="24"/>
          <w:szCs w:val="24"/>
          <w:lang w:val="en-US"/>
          <w14:ligatures w14:val="none"/>
        </w:rPr>
        <w:t xml:space="preserve">presentation </w:t>
      </w:r>
      <w:r w:rsidR="00AC6DD3" w:rsidRPr="005B5CDA">
        <w:rPr>
          <w:rFonts w:ascii="Times New Roman" w:eastAsia="Times New Roman" w:hAnsi="Times New Roman" w:cs="Times New Roman"/>
          <w:kern w:val="0"/>
          <w:sz w:val="24"/>
          <w:szCs w:val="24"/>
          <w:lang w:val="en-US"/>
          <w14:ligatures w14:val="none"/>
        </w:rPr>
        <w:t>of the</w:t>
      </w:r>
      <w:r w:rsidRPr="005B5CDA">
        <w:rPr>
          <w:rFonts w:ascii="Times New Roman" w:eastAsia="Times New Roman" w:hAnsi="Times New Roman" w:cs="Times New Roman"/>
          <w:kern w:val="0"/>
          <w:sz w:val="24"/>
          <w:szCs w:val="24"/>
          <w:lang w:val="en-US"/>
          <w14:ligatures w14:val="none"/>
        </w:rPr>
        <w:t xml:space="preserve"> </w:t>
      </w:r>
      <w:r w:rsidR="00545205" w:rsidRPr="005B5CDA">
        <w:rPr>
          <w:rFonts w:ascii="Times New Roman" w:eastAsia="Times New Roman" w:hAnsi="Times New Roman" w:cs="Times New Roman"/>
          <w:kern w:val="0"/>
          <w:sz w:val="24"/>
          <w:szCs w:val="24"/>
          <w:lang w:val="en-US"/>
          <w14:ligatures w14:val="none"/>
        </w:rPr>
        <w:t>paper</w:t>
      </w:r>
      <w:r w:rsidRPr="005B5CDA">
        <w:rPr>
          <w:rFonts w:ascii="Times New Roman" w:eastAsia="Times New Roman" w:hAnsi="Times New Roman" w:cs="Times New Roman"/>
          <w:kern w:val="0"/>
          <w:sz w:val="24"/>
          <w:szCs w:val="24"/>
          <w:lang w:val="en-US"/>
          <w14:ligatures w14:val="none"/>
        </w:rPr>
        <w:t xml:space="preserve">’s topic and its importance, clearly defines the research problem, reviews relevant previous literature, </w:t>
      </w:r>
      <w:r w:rsidR="005B5CDA">
        <w:rPr>
          <w:rFonts w:ascii="Times New Roman" w:eastAsia="Times New Roman" w:hAnsi="Times New Roman" w:cs="Times New Roman"/>
          <w:kern w:val="0"/>
          <w:sz w:val="24"/>
          <w:szCs w:val="24"/>
          <w:lang w:val="en-US"/>
          <w14:ligatures w14:val="none"/>
        </w:rPr>
        <w:t>h</w:t>
      </w:r>
      <w:r w:rsidR="005B5CDA" w:rsidRPr="005B5CDA">
        <w:rPr>
          <w:rFonts w:ascii="Times New Roman" w:eastAsia="Times New Roman" w:hAnsi="Times New Roman" w:cs="Times New Roman"/>
          <w:kern w:val="0"/>
          <w:sz w:val="24"/>
          <w:szCs w:val="24"/>
          <w:lang w:val="en-US"/>
          <w14:ligatures w14:val="none"/>
        </w:rPr>
        <w:t>i</w:t>
      </w:r>
      <w:r w:rsidR="005B5CDA">
        <w:rPr>
          <w:rFonts w:ascii="Times New Roman" w:eastAsia="Times New Roman" w:hAnsi="Times New Roman" w:cs="Times New Roman"/>
          <w:kern w:val="0"/>
          <w:sz w:val="24"/>
          <w:szCs w:val="24"/>
          <w:lang w:val="en-US"/>
          <w14:ligatures w14:val="none"/>
        </w:rPr>
        <w:t>ghlights</w:t>
      </w:r>
      <w:r w:rsidRPr="005B5CDA">
        <w:rPr>
          <w:rFonts w:ascii="Times New Roman" w:eastAsia="Times New Roman" w:hAnsi="Times New Roman" w:cs="Times New Roman"/>
          <w:kern w:val="0"/>
          <w:sz w:val="24"/>
          <w:szCs w:val="24"/>
          <w:lang w:val="en-US"/>
          <w14:ligatures w14:val="none"/>
        </w:rPr>
        <w:t xml:space="preserve"> research gaps </w:t>
      </w:r>
      <w:r w:rsidR="00545205" w:rsidRPr="005B5CDA">
        <w:rPr>
          <w:rFonts w:ascii="Times New Roman" w:eastAsia="Times New Roman" w:hAnsi="Times New Roman" w:cs="Times New Roman"/>
          <w:kern w:val="0"/>
          <w:sz w:val="24"/>
          <w:szCs w:val="24"/>
          <w:lang w:val="en-US"/>
          <w14:ligatures w14:val="none"/>
        </w:rPr>
        <w:t xml:space="preserve">that </w:t>
      </w:r>
      <w:r w:rsidRPr="005B5CDA">
        <w:rPr>
          <w:rFonts w:ascii="Times New Roman" w:eastAsia="Times New Roman" w:hAnsi="Times New Roman" w:cs="Times New Roman"/>
          <w:kern w:val="0"/>
          <w:sz w:val="24"/>
          <w:szCs w:val="24"/>
          <w:lang w:val="en-US"/>
          <w14:ligatures w14:val="none"/>
        </w:rPr>
        <w:lastRenderedPageBreak/>
        <w:t xml:space="preserve">the </w:t>
      </w:r>
      <w:r w:rsidR="00545205" w:rsidRPr="005B5CDA">
        <w:rPr>
          <w:rFonts w:ascii="Times New Roman" w:eastAsia="Times New Roman" w:hAnsi="Times New Roman" w:cs="Times New Roman"/>
          <w:kern w:val="0"/>
          <w:sz w:val="24"/>
          <w:szCs w:val="24"/>
          <w:lang w:val="en-US"/>
          <w14:ligatures w14:val="none"/>
        </w:rPr>
        <w:t>paper</w:t>
      </w:r>
      <w:r w:rsidRPr="005B5CDA">
        <w:rPr>
          <w:rFonts w:ascii="Times New Roman" w:eastAsia="Times New Roman" w:hAnsi="Times New Roman" w:cs="Times New Roman"/>
          <w:kern w:val="0"/>
          <w:sz w:val="24"/>
          <w:szCs w:val="24"/>
          <w:lang w:val="en-US"/>
          <w14:ligatures w14:val="none"/>
        </w:rPr>
        <w:t xml:space="preserve"> aims to address, and formulates the research objectives, questions</w:t>
      </w:r>
      <w:r w:rsidR="00FC5EC2" w:rsidRPr="005B5CDA">
        <w:rPr>
          <w:rFonts w:ascii="Times New Roman" w:eastAsia="Times New Roman" w:hAnsi="Times New Roman" w:cs="Times New Roman"/>
          <w:kern w:val="0"/>
          <w:sz w:val="24"/>
          <w:szCs w:val="24"/>
          <w:lang w:val="en-US"/>
          <w14:ligatures w14:val="none"/>
        </w:rPr>
        <w:t xml:space="preserve"> </w:t>
      </w:r>
      <w:r w:rsidRPr="005B5CDA">
        <w:rPr>
          <w:rFonts w:ascii="Times New Roman" w:eastAsia="Times New Roman" w:hAnsi="Times New Roman" w:cs="Times New Roman"/>
          <w:kern w:val="0"/>
          <w:sz w:val="24"/>
          <w:szCs w:val="24"/>
          <w:lang w:val="en-US"/>
          <w14:ligatures w14:val="none"/>
        </w:rPr>
        <w:t>and hypotheses (if any)</w:t>
      </w:r>
    </w:p>
    <w:p w14:paraId="15048321" w14:textId="77777777" w:rsidR="00D30A27" w:rsidRPr="005B5CDA" w:rsidRDefault="00D30A27" w:rsidP="00D30A27">
      <w:pPr>
        <w:spacing w:after="0" w:line="360" w:lineRule="auto"/>
        <w:ind w:left="720"/>
        <w:jc w:val="both"/>
        <w:rPr>
          <w:rFonts w:ascii="Times New Roman" w:eastAsia="Times New Roman" w:hAnsi="Times New Roman" w:cs="Times New Roman"/>
          <w:kern w:val="0"/>
          <w:sz w:val="24"/>
          <w:szCs w:val="24"/>
          <w:lang w:val="en-US"/>
          <w14:ligatures w14:val="none"/>
        </w:rPr>
      </w:pPr>
    </w:p>
    <w:p w14:paraId="685C8761" w14:textId="1B1B2AA5" w:rsidR="00D909D8" w:rsidRPr="00E475A6" w:rsidRDefault="00D909D8" w:rsidP="00D30A27">
      <w:pPr>
        <w:numPr>
          <w:ilvl w:val="0"/>
          <w:numId w:val="42"/>
        </w:numPr>
        <w:spacing w:after="0" w:line="360" w:lineRule="auto"/>
        <w:jc w:val="both"/>
        <w:rPr>
          <w:rFonts w:ascii="Times New Roman" w:eastAsia="Times New Roman" w:hAnsi="Times New Roman" w:cs="Times New Roman"/>
          <w:kern w:val="0"/>
          <w:sz w:val="24"/>
          <w:szCs w:val="24"/>
          <w:lang w:val="en-US"/>
          <w14:ligatures w14:val="none"/>
        </w:rPr>
      </w:pPr>
      <w:r w:rsidRPr="00E475A6">
        <w:rPr>
          <w:rFonts w:ascii="Times New Roman" w:eastAsia="Times New Roman" w:hAnsi="Times New Roman" w:cs="Times New Roman"/>
          <w:b/>
          <w:bCs/>
          <w:kern w:val="0"/>
          <w:sz w:val="24"/>
          <w:szCs w:val="24"/>
          <w:lang w:val="en-US"/>
          <w14:ligatures w14:val="none"/>
        </w:rPr>
        <w:t>Methodology</w:t>
      </w:r>
      <w:r w:rsidRPr="00E475A6">
        <w:rPr>
          <w:rFonts w:ascii="Times New Roman" w:eastAsia="Times New Roman" w:hAnsi="Times New Roman" w:cs="Times New Roman"/>
          <w:kern w:val="0"/>
          <w:sz w:val="24"/>
          <w:szCs w:val="24"/>
          <w:lang w:val="en-US"/>
          <w14:ligatures w14:val="none"/>
        </w:rPr>
        <w:t xml:space="preserve">: Accurately describes the research method used, defines the </w:t>
      </w:r>
      <w:r w:rsidR="005C68CF" w:rsidRPr="00E475A6">
        <w:rPr>
          <w:rFonts w:ascii="Times New Roman" w:eastAsia="Times New Roman" w:hAnsi="Times New Roman" w:cs="Times New Roman"/>
          <w:kern w:val="0"/>
          <w:sz w:val="24"/>
          <w:szCs w:val="24"/>
          <w:lang w:val="en-US"/>
          <w14:ligatures w14:val="none"/>
        </w:rPr>
        <w:t>research</w:t>
      </w:r>
      <w:r w:rsidRPr="00E475A6">
        <w:rPr>
          <w:rFonts w:ascii="Times New Roman" w:eastAsia="Times New Roman" w:hAnsi="Times New Roman" w:cs="Times New Roman"/>
          <w:kern w:val="0"/>
          <w:sz w:val="24"/>
          <w:szCs w:val="24"/>
          <w:lang w:val="en-US"/>
          <w14:ligatures w14:val="none"/>
        </w:rPr>
        <w:t xml:space="preserve"> population and sample, presents the research tools used, explains how validity and reliability were ensured, outlines data collection and analysis procedures, and describes measures </w:t>
      </w:r>
      <w:r w:rsidR="001737B9" w:rsidRPr="00E475A6">
        <w:rPr>
          <w:rFonts w:ascii="Times New Roman" w:eastAsia="Times New Roman" w:hAnsi="Times New Roman" w:cs="Times New Roman"/>
          <w:kern w:val="0"/>
          <w:sz w:val="24"/>
          <w:szCs w:val="24"/>
          <w:lang w:val="en-US"/>
          <w14:ligatures w14:val="none"/>
        </w:rPr>
        <w:t>taken for</w:t>
      </w:r>
      <w:r w:rsidR="005C68CF" w:rsidRPr="00E475A6">
        <w:rPr>
          <w:rFonts w:ascii="Times New Roman" w:eastAsia="Times New Roman" w:hAnsi="Times New Roman" w:cs="Times New Roman"/>
          <w:kern w:val="0"/>
          <w:sz w:val="24"/>
          <w:szCs w:val="24"/>
          <w:lang w:val="en-US"/>
          <w14:ligatures w14:val="none"/>
        </w:rPr>
        <w:t xml:space="preserve"> </w:t>
      </w:r>
      <w:r w:rsidRPr="00E475A6">
        <w:rPr>
          <w:rFonts w:ascii="Times New Roman" w:eastAsia="Times New Roman" w:hAnsi="Times New Roman" w:cs="Times New Roman"/>
          <w:kern w:val="0"/>
          <w:sz w:val="24"/>
          <w:szCs w:val="24"/>
          <w:lang w:val="en-US"/>
          <w14:ligatures w14:val="none"/>
        </w:rPr>
        <w:t>adher</w:t>
      </w:r>
      <w:r w:rsidR="001737B9" w:rsidRPr="00E475A6">
        <w:rPr>
          <w:rFonts w:ascii="Times New Roman" w:eastAsia="Times New Roman" w:hAnsi="Times New Roman" w:cs="Times New Roman"/>
          <w:kern w:val="0"/>
          <w:sz w:val="24"/>
          <w:szCs w:val="24"/>
          <w:lang w:val="en-US"/>
          <w14:ligatures w14:val="none"/>
        </w:rPr>
        <w:t>ing</w:t>
      </w:r>
      <w:r w:rsidRPr="00E475A6">
        <w:rPr>
          <w:rFonts w:ascii="Times New Roman" w:eastAsia="Times New Roman" w:hAnsi="Times New Roman" w:cs="Times New Roman"/>
          <w:kern w:val="0"/>
          <w:sz w:val="24"/>
          <w:szCs w:val="24"/>
          <w:lang w:val="en-US"/>
          <w14:ligatures w14:val="none"/>
        </w:rPr>
        <w:t xml:space="preserve"> </w:t>
      </w:r>
      <w:r w:rsidR="005C68CF" w:rsidRPr="00E475A6">
        <w:rPr>
          <w:rFonts w:ascii="Times New Roman" w:eastAsia="Times New Roman" w:hAnsi="Times New Roman" w:cs="Times New Roman"/>
          <w:kern w:val="0"/>
          <w:sz w:val="24"/>
          <w:szCs w:val="24"/>
          <w:lang w:val="en-US"/>
          <w14:ligatures w14:val="none"/>
        </w:rPr>
        <w:t xml:space="preserve">to </w:t>
      </w:r>
      <w:r w:rsidRPr="00E475A6">
        <w:rPr>
          <w:rFonts w:ascii="Times New Roman" w:eastAsia="Times New Roman" w:hAnsi="Times New Roman" w:cs="Times New Roman"/>
          <w:kern w:val="0"/>
          <w:sz w:val="24"/>
          <w:szCs w:val="24"/>
          <w:lang w:val="en-US"/>
          <w14:ligatures w14:val="none"/>
        </w:rPr>
        <w:t>research ethics</w:t>
      </w:r>
    </w:p>
    <w:p w14:paraId="6BCD5CBF" w14:textId="77777777" w:rsidR="00D30A27" w:rsidRPr="00E475A6" w:rsidRDefault="00D30A27" w:rsidP="00D30A27">
      <w:pPr>
        <w:spacing w:after="0" w:line="360" w:lineRule="auto"/>
        <w:ind w:left="720"/>
        <w:jc w:val="both"/>
        <w:rPr>
          <w:rFonts w:ascii="Times New Roman" w:eastAsia="Times New Roman" w:hAnsi="Times New Roman" w:cs="Times New Roman"/>
          <w:kern w:val="0"/>
          <w:sz w:val="24"/>
          <w:szCs w:val="24"/>
          <w:lang w:val="en-US"/>
          <w14:ligatures w14:val="none"/>
        </w:rPr>
      </w:pPr>
    </w:p>
    <w:p w14:paraId="40C27413" w14:textId="548E23C2" w:rsidR="00D909D8" w:rsidRPr="0024585A" w:rsidRDefault="00D909D8" w:rsidP="00D30A27">
      <w:pPr>
        <w:numPr>
          <w:ilvl w:val="0"/>
          <w:numId w:val="42"/>
        </w:numPr>
        <w:spacing w:after="0" w:line="360" w:lineRule="auto"/>
        <w:jc w:val="both"/>
        <w:rPr>
          <w:rFonts w:ascii="Times New Roman" w:eastAsia="Times New Roman" w:hAnsi="Times New Roman" w:cs="Times New Roman"/>
          <w:kern w:val="0"/>
          <w:sz w:val="24"/>
          <w:szCs w:val="24"/>
          <w:lang w:val="en-US"/>
          <w14:ligatures w14:val="none"/>
        </w:rPr>
      </w:pPr>
      <w:r w:rsidRPr="0024585A">
        <w:rPr>
          <w:rFonts w:ascii="Times New Roman" w:eastAsia="Times New Roman" w:hAnsi="Times New Roman" w:cs="Times New Roman"/>
          <w:b/>
          <w:bCs/>
          <w:kern w:val="0"/>
          <w:sz w:val="24"/>
          <w:szCs w:val="24"/>
          <w:lang w:val="en-US"/>
          <w14:ligatures w14:val="none"/>
        </w:rPr>
        <w:t>Results and Discussion</w:t>
      </w:r>
      <w:r w:rsidRPr="0024585A">
        <w:rPr>
          <w:rFonts w:ascii="Times New Roman" w:eastAsia="Times New Roman" w:hAnsi="Times New Roman" w:cs="Times New Roman"/>
          <w:kern w:val="0"/>
          <w:sz w:val="24"/>
          <w:szCs w:val="24"/>
          <w:lang w:val="en-US"/>
          <w14:ligatures w14:val="none"/>
        </w:rPr>
        <w:t xml:space="preserve">: Presents the main </w:t>
      </w:r>
      <w:r w:rsidR="00C3234F" w:rsidRPr="0024585A">
        <w:rPr>
          <w:rFonts w:ascii="Times New Roman" w:eastAsia="Times New Roman" w:hAnsi="Times New Roman" w:cs="Times New Roman"/>
          <w:kern w:val="0"/>
          <w:sz w:val="24"/>
          <w:szCs w:val="24"/>
          <w:lang w:val="en-US"/>
          <w14:ligatures w14:val="none"/>
        </w:rPr>
        <w:t xml:space="preserve">research </w:t>
      </w:r>
      <w:r w:rsidRPr="0024585A">
        <w:rPr>
          <w:rFonts w:ascii="Times New Roman" w:eastAsia="Times New Roman" w:hAnsi="Times New Roman" w:cs="Times New Roman"/>
          <w:kern w:val="0"/>
          <w:sz w:val="24"/>
          <w:szCs w:val="24"/>
          <w:lang w:val="en-US"/>
          <w14:ligatures w14:val="none"/>
        </w:rPr>
        <w:t xml:space="preserve">findings, supported by tables and charts where necessary, relates the results to the theoretical framework and literature, discusses how they align or differ from previous studies, analyzes the implications of the results for educational policies and practices, and addresses the </w:t>
      </w:r>
      <w:r w:rsidR="00D92224" w:rsidRPr="0024585A">
        <w:rPr>
          <w:rFonts w:ascii="Times New Roman" w:eastAsia="Times New Roman" w:hAnsi="Times New Roman" w:cs="Times New Roman"/>
          <w:kern w:val="0"/>
          <w:sz w:val="24"/>
          <w:szCs w:val="24"/>
          <w:lang w:val="en-US"/>
          <w14:ligatures w14:val="none"/>
        </w:rPr>
        <w:t xml:space="preserve">research </w:t>
      </w:r>
      <w:r w:rsidRPr="0024585A">
        <w:rPr>
          <w:rFonts w:ascii="Times New Roman" w:eastAsia="Times New Roman" w:hAnsi="Times New Roman" w:cs="Times New Roman"/>
          <w:kern w:val="0"/>
          <w:sz w:val="24"/>
          <w:szCs w:val="24"/>
          <w:lang w:val="en-US"/>
          <w14:ligatures w14:val="none"/>
        </w:rPr>
        <w:t>limitations</w:t>
      </w:r>
    </w:p>
    <w:p w14:paraId="63E853B0" w14:textId="77777777" w:rsidR="00D30A27" w:rsidRPr="0024585A" w:rsidRDefault="00D30A27" w:rsidP="00D30A27">
      <w:pPr>
        <w:spacing w:after="0" w:line="360" w:lineRule="auto"/>
        <w:ind w:left="720"/>
        <w:jc w:val="both"/>
        <w:rPr>
          <w:rFonts w:ascii="Times New Roman" w:eastAsia="Times New Roman" w:hAnsi="Times New Roman" w:cs="Times New Roman"/>
          <w:kern w:val="0"/>
          <w:sz w:val="24"/>
          <w:szCs w:val="24"/>
          <w:lang w:val="en-US"/>
          <w14:ligatures w14:val="none"/>
        </w:rPr>
      </w:pPr>
    </w:p>
    <w:p w14:paraId="1ABD1879" w14:textId="77777777" w:rsidR="00662D80" w:rsidRDefault="00D909D8" w:rsidP="00662D80">
      <w:pPr>
        <w:numPr>
          <w:ilvl w:val="0"/>
          <w:numId w:val="42"/>
        </w:numPr>
        <w:spacing w:after="0" w:line="360" w:lineRule="auto"/>
        <w:jc w:val="both"/>
        <w:rPr>
          <w:rFonts w:ascii="Times New Roman" w:eastAsia="Times New Roman" w:hAnsi="Times New Roman" w:cs="Times New Roman"/>
          <w:kern w:val="0"/>
          <w:sz w:val="24"/>
          <w:szCs w:val="24"/>
          <w:lang w:val="en-US"/>
          <w14:ligatures w14:val="none"/>
        </w:rPr>
      </w:pPr>
      <w:r w:rsidRPr="0024585A">
        <w:rPr>
          <w:rFonts w:ascii="Times New Roman" w:eastAsia="Times New Roman" w:hAnsi="Times New Roman" w:cs="Times New Roman"/>
          <w:b/>
          <w:bCs/>
          <w:kern w:val="0"/>
          <w:sz w:val="24"/>
          <w:szCs w:val="24"/>
          <w:lang w:val="en-US"/>
          <w14:ligatures w14:val="none"/>
        </w:rPr>
        <w:t>Conclusion</w:t>
      </w:r>
      <w:r w:rsidRPr="0024585A">
        <w:rPr>
          <w:rFonts w:ascii="Times New Roman" w:eastAsia="Times New Roman" w:hAnsi="Times New Roman" w:cs="Times New Roman"/>
          <w:kern w:val="0"/>
          <w:sz w:val="24"/>
          <w:szCs w:val="24"/>
          <w:lang w:val="en-US"/>
          <w14:ligatures w14:val="none"/>
        </w:rPr>
        <w:t>: Summarizes the main findings, presents conclusions based on evidence, and highlights key recommendations</w:t>
      </w:r>
    </w:p>
    <w:p w14:paraId="6360985F" w14:textId="77777777" w:rsidR="00662D80" w:rsidRDefault="00662D80" w:rsidP="00662D80">
      <w:pPr>
        <w:pStyle w:val="ListParagraph"/>
        <w:rPr>
          <w:rFonts w:ascii="Times New Roman" w:eastAsia="Times New Roman" w:hAnsi="Times New Roman" w:cs="Times New Roman"/>
          <w:b/>
          <w:bCs/>
          <w:kern w:val="0"/>
          <w:sz w:val="24"/>
          <w:szCs w:val="24"/>
          <w:lang w:val="en-US"/>
          <w14:ligatures w14:val="none"/>
        </w:rPr>
      </w:pPr>
    </w:p>
    <w:p w14:paraId="09A9D24B" w14:textId="7BDAFA31" w:rsidR="00662D80" w:rsidRDefault="00662D80" w:rsidP="00662D80">
      <w:pPr>
        <w:numPr>
          <w:ilvl w:val="0"/>
          <w:numId w:val="42"/>
        </w:numPr>
        <w:spacing w:after="0" w:line="360" w:lineRule="auto"/>
        <w:jc w:val="both"/>
        <w:rPr>
          <w:rFonts w:ascii="Times New Roman" w:eastAsia="Times New Roman" w:hAnsi="Times New Roman" w:cs="Times New Roman"/>
          <w:kern w:val="0"/>
          <w:sz w:val="24"/>
          <w:szCs w:val="24"/>
          <w:lang w:val="en-US"/>
          <w14:ligatures w14:val="none"/>
        </w:rPr>
      </w:pPr>
      <w:r w:rsidRPr="00662D80">
        <w:rPr>
          <w:rFonts w:ascii="Times New Roman" w:eastAsia="Times New Roman" w:hAnsi="Times New Roman" w:cs="Times New Roman"/>
          <w:b/>
          <w:bCs/>
          <w:kern w:val="0"/>
          <w:sz w:val="24"/>
          <w:szCs w:val="24"/>
          <w:lang w:val="en-US"/>
          <w14:ligatures w14:val="none"/>
        </w:rPr>
        <w:t>Citations, tables, figures and reference list</w:t>
      </w:r>
      <w:r w:rsidRPr="00662D80">
        <w:rPr>
          <w:rFonts w:ascii="Times New Roman" w:eastAsia="Times New Roman" w:hAnsi="Times New Roman" w:cs="Times New Roman"/>
          <w:kern w:val="0"/>
          <w:sz w:val="24"/>
          <w:szCs w:val="24"/>
          <w:lang w:val="en-US"/>
          <w14:ligatures w14:val="none"/>
        </w:rPr>
        <w:t>: They are written and organized according to the APA 7 system, and the reference list includes all the sources cited in the body of the paper.</w:t>
      </w:r>
    </w:p>
    <w:p w14:paraId="4A2300C4" w14:textId="77777777" w:rsidR="00DD2097" w:rsidRDefault="00DD2097" w:rsidP="00DD2097">
      <w:pPr>
        <w:pStyle w:val="ListParagraph"/>
        <w:rPr>
          <w:rFonts w:ascii="Times New Roman" w:eastAsia="Times New Roman" w:hAnsi="Times New Roman" w:cs="Times New Roman"/>
          <w:kern w:val="0"/>
          <w:sz w:val="24"/>
          <w:szCs w:val="24"/>
          <w:lang w:val="en-US"/>
          <w14:ligatures w14:val="none"/>
        </w:rPr>
      </w:pPr>
    </w:p>
    <w:p w14:paraId="50FE62D9" w14:textId="77777777" w:rsidR="00DD2097" w:rsidRPr="00662D80" w:rsidRDefault="00DD2097" w:rsidP="00DD2097">
      <w:pPr>
        <w:spacing w:after="0" w:line="360" w:lineRule="auto"/>
        <w:ind w:left="720"/>
        <w:jc w:val="both"/>
        <w:rPr>
          <w:rFonts w:ascii="Times New Roman" w:eastAsia="Times New Roman" w:hAnsi="Times New Roman" w:cs="Times New Roman"/>
          <w:kern w:val="0"/>
          <w:sz w:val="24"/>
          <w:szCs w:val="24"/>
          <w:lang w:val="en-US"/>
          <w14:ligatures w14:val="none"/>
        </w:rPr>
      </w:pPr>
    </w:p>
    <w:p w14:paraId="671D7D4B" w14:textId="2F480999" w:rsidR="00D909D8" w:rsidRPr="00DD2097" w:rsidRDefault="00831156" w:rsidP="00831156">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135C17">
        <w:rPr>
          <w:rFonts w:ascii="Times New Roman" w:eastAsia="Times New Roman" w:hAnsi="Times New Roman" w:cs="Times New Roman"/>
          <w:b/>
          <w:bCs/>
          <w:kern w:val="0"/>
          <w:sz w:val="24"/>
          <w:szCs w:val="24"/>
          <w14:ligatures w14:val="none"/>
        </w:rPr>
        <w:t>II</w:t>
      </w:r>
      <w:r w:rsidR="00D909D8" w:rsidRPr="00135C17">
        <w:rPr>
          <w:rFonts w:ascii="Times New Roman" w:eastAsia="Times New Roman" w:hAnsi="Times New Roman" w:cs="Times New Roman"/>
          <w:b/>
          <w:bCs/>
          <w:kern w:val="0"/>
          <w:sz w:val="24"/>
          <w:szCs w:val="24"/>
          <w14:ligatures w14:val="none"/>
        </w:rPr>
        <w:t xml:space="preserve">. </w:t>
      </w:r>
      <w:r w:rsidRPr="00DD2097">
        <w:rPr>
          <w:rFonts w:ascii="Times New Roman" w:eastAsia="Times New Roman" w:hAnsi="Times New Roman" w:cs="Times New Roman"/>
          <w:b/>
          <w:bCs/>
          <w:kern w:val="0"/>
          <w:sz w:val="24"/>
          <w:szCs w:val="24"/>
          <w:lang w:val="en-US"/>
          <w14:ligatures w14:val="none"/>
        </w:rPr>
        <w:t>Formatting Guidelines</w:t>
      </w:r>
    </w:p>
    <w:p w14:paraId="1705F78A" w14:textId="6EE480D6" w:rsidR="00A310BE" w:rsidRPr="00DD2097" w:rsidRDefault="007569DB" w:rsidP="004F3473">
      <w:pPr>
        <w:numPr>
          <w:ilvl w:val="0"/>
          <w:numId w:val="43"/>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DD2097">
        <w:rPr>
          <w:rFonts w:ascii="Times New Roman" w:eastAsia="Times New Roman" w:hAnsi="Times New Roman" w:cs="Times New Roman"/>
          <w:kern w:val="0"/>
          <w:sz w:val="24"/>
          <w:szCs w:val="24"/>
          <w:lang w:val="en-US"/>
          <w14:ligatures w14:val="none"/>
        </w:rPr>
        <w:t xml:space="preserve">Researchers are expected </w:t>
      </w:r>
      <w:r w:rsidR="007B7D82" w:rsidRPr="00DD2097">
        <w:rPr>
          <w:rFonts w:ascii="Times New Roman" w:eastAsia="Times New Roman" w:hAnsi="Times New Roman" w:cs="Times New Roman"/>
          <w:kern w:val="0"/>
          <w:sz w:val="24"/>
          <w:szCs w:val="24"/>
          <w:lang w:val="en-US"/>
          <w14:ligatures w14:val="none"/>
        </w:rPr>
        <w:t xml:space="preserve">to strictly adhere to the </w:t>
      </w:r>
      <w:r w:rsidR="005F2B28" w:rsidRPr="00DD2097">
        <w:rPr>
          <w:rFonts w:ascii="Times New Roman" w:eastAsia="Times New Roman" w:hAnsi="Times New Roman" w:cs="Times New Roman"/>
          <w:kern w:val="0"/>
          <w:sz w:val="24"/>
          <w:szCs w:val="24"/>
          <w:lang w:val="en-US"/>
          <w14:ligatures w14:val="none"/>
        </w:rPr>
        <w:t xml:space="preserve">format </w:t>
      </w:r>
      <w:r w:rsidR="007B7D82" w:rsidRPr="00DD2097">
        <w:rPr>
          <w:rFonts w:ascii="Times New Roman" w:eastAsia="Times New Roman" w:hAnsi="Times New Roman" w:cs="Times New Roman"/>
          <w:kern w:val="0"/>
          <w:sz w:val="24"/>
          <w:szCs w:val="24"/>
          <w:lang w:val="en-US"/>
          <w14:ligatures w14:val="none"/>
        </w:rPr>
        <w:t xml:space="preserve">guidelines </w:t>
      </w:r>
      <w:r w:rsidR="003F3023" w:rsidRPr="00DD2097">
        <w:rPr>
          <w:rFonts w:ascii="Times New Roman" w:eastAsia="Times New Roman" w:hAnsi="Times New Roman" w:cs="Times New Roman"/>
          <w:kern w:val="0"/>
          <w:sz w:val="24"/>
          <w:szCs w:val="24"/>
          <w:lang w:val="en-US"/>
          <w14:ligatures w14:val="none"/>
        </w:rPr>
        <w:t>in</w:t>
      </w:r>
      <w:r w:rsidR="000D37BF">
        <w:rPr>
          <w:rFonts w:ascii="Times New Roman" w:eastAsia="Times New Roman" w:hAnsi="Times New Roman" w:cs="Times New Roman"/>
          <w:kern w:val="0"/>
          <w:sz w:val="24"/>
          <w:szCs w:val="24"/>
          <w:lang w:val="en-US"/>
          <w14:ligatures w14:val="none"/>
        </w:rPr>
        <w:t xml:space="preserve"> the</w:t>
      </w:r>
      <w:r w:rsidR="00596EB7" w:rsidRPr="000D37BF">
        <w:rPr>
          <w:rFonts w:ascii="Times New Roman" w:eastAsia="Times New Roman" w:hAnsi="Times New Roman" w:cs="Times New Roman"/>
          <w:b/>
          <w:bCs/>
          <w:kern w:val="0"/>
          <w:sz w:val="24"/>
          <w:szCs w:val="24"/>
          <w:lang w:val="en-US"/>
          <w14:ligatures w14:val="none"/>
        </w:rPr>
        <w:t xml:space="preserve"> ̎</w:t>
      </w:r>
      <w:hyperlink w:anchor="format" w:history="1">
        <w:r w:rsidR="00596EB7" w:rsidRPr="000D37BF">
          <w:rPr>
            <w:rStyle w:val="Hyperlink"/>
            <w:rFonts w:ascii="Times New Roman" w:eastAsia="Times New Roman" w:hAnsi="Times New Roman" w:cs="Times New Roman"/>
            <w:b/>
            <w:bCs/>
            <w:kern w:val="0"/>
            <w:sz w:val="24"/>
            <w:szCs w:val="24"/>
            <w:lang w:val="en-US"/>
            <w14:ligatures w14:val="none"/>
          </w:rPr>
          <w:t xml:space="preserve"> Template ̎</w:t>
        </w:r>
        <w:r w:rsidR="007B7D82" w:rsidRPr="000D37BF">
          <w:rPr>
            <w:rStyle w:val="Hyperlink"/>
            <w:rFonts w:ascii="Times New Roman" w:eastAsia="Times New Roman" w:hAnsi="Times New Roman" w:cs="Times New Roman"/>
            <w:b/>
            <w:bCs/>
            <w:kern w:val="0"/>
            <w:sz w:val="24"/>
            <w:szCs w:val="24"/>
            <w:lang w:val="en-US"/>
            <w14:ligatures w14:val="none"/>
          </w:rPr>
          <w:t xml:space="preserve"> </w:t>
        </w:r>
        <w:r w:rsidR="000D37BF" w:rsidRPr="000D37BF">
          <w:rPr>
            <w:rStyle w:val="Hyperlink"/>
            <w:rFonts w:ascii="Times New Roman" w:eastAsia="Times New Roman" w:hAnsi="Times New Roman" w:cs="Times New Roman"/>
            <w:b/>
            <w:bCs/>
            <w:kern w:val="0"/>
            <w:sz w:val="24"/>
            <w:szCs w:val="24"/>
            <w:lang w:val="en-US"/>
            <w14:ligatures w14:val="none"/>
          </w:rPr>
          <w:t>document</w:t>
        </w:r>
      </w:hyperlink>
      <w:r w:rsidR="000D37BF">
        <w:rPr>
          <w:rFonts w:ascii="Times New Roman" w:eastAsia="Times New Roman" w:hAnsi="Times New Roman" w:cs="Times New Roman"/>
          <w:b/>
          <w:bCs/>
          <w:kern w:val="0"/>
          <w:sz w:val="24"/>
          <w:szCs w:val="24"/>
          <w:lang w:val="en-US"/>
          <w14:ligatures w14:val="none"/>
        </w:rPr>
        <w:t xml:space="preserve">, </w:t>
      </w:r>
      <w:r w:rsidR="00D7618C" w:rsidRPr="00D7618C">
        <w:rPr>
          <w:rFonts w:ascii="Times New Roman" w:eastAsia="Times New Roman" w:hAnsi="Times New Roman" w:cs="Times New Roman"/>
          <w:kern w:val="0"/>
          <w:sz w:val="24"/>
          <w:szCs w:val="24"/>
          <w:lang w:val="en-US"/>
          <w14:ligatures w14:val="none"/>
        </w:rPr>
        <w:t xml:space="preserve">which can be downloaded for writing the research paper, </w:t>
      </w:r>
      <w:proofErr w:type="gramStart"/>
      <w:r w:rsidR="00D7618C" w:rsidRPr="00D7618C">
        <w:rPr>
          <w:rFonts w:ascii="Times New Roman" w:eastAsia="Times New Roman" w:hAnsi="Times New Roman" w:cs="Times New Roman"/>
          <w:kern w:val="0"/>
          <w:sz w:val="24"/>
          <w:szCs w:val="24"/>
          <w:lang w:val="en-US"/>
          <w14:ligatures w14:val="none"/>
        </w:rPr>
        <w:t>in order to</w:t>
      </w:r>
      <w:proofErr w:type="gramEnd"/>
      <w:r w:rsidR="00D7618C" w:rsidRPr="00D7618C">
        <w:rPr>
          <w:rFonts w:ascii="Times New Roman" w:eastAsia="Times New Roman" w:hAnsi="Times New Roman" w:cs="Times New Roman"/>
          <w:kern w:val="0"/>
          <w:sz w:val="24"/>
          <w:szCs w:val="24"/>
          <w:lang w:val="en-US"/>
          <w14:ligatures w14:val="none"/>
        </w:rPr>
        <w:t xml:space="preserve"> avoid the need for resubmission</w:t>
      </w:r>
      <w:r w:rsidR="00A310BE" w:rsidRPr="00DD2097">
        <w:rPr>
          <w:rFonts w:ascii="Times New Roman" w:eastAsia="Times New Roman" w:hAnsi="Times New Roman" w:cs="Times New Roman"/>
          <w:kern w:val="0"/>
          <w:sz w:val="24"/>
          <w:szCs w:val="24"/>
          <w:lang w:val="en-US"/>
          <w14:ligatures w14:val="none"/>
        </w:rPr>
        <w:t>.</w:t>
      </w:r>
    </w:p>
    <w:p w14:paraId="3222AC51" w14:textId="22399B42" w:rsidR="00AE3087" w:rsidRPr="00DD2097" w:rsidRDefault="00AE3087" w:rsidP="00A402E2">
      <w:pPr>
        <w:numPr>
          <w:ilvl w:val="0"/>
          <w:numId w:val="43"/>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DD2097">
        <w:rPr>
          <w:rFonts w:ascii="Times New Roman" w:eastAsia="Times New Roman" w:hAnsi="Times New Roman" w:cs="Times New Roman"/>
          <w:kern w:val="0"/>
          <w:sz w:val="24"/>
          <w:szCs w:val="24"/>
          <w:lang w:val="en-US"/>
          <w14:ligatures w14:val="none"/>
        </w:rPr>
        <w:t>The paper (excluding the abstract</w:t>
      </w:r>
      <w:r w:rsidR="00E7691F" w:rsidRPr="00DD2097">
        <w:rPr>
          <w:rFonts w:ascii="Times New Roman" w:eastAsia="Times New Roman" w:hAnsi="Times New Roman" w:cs="Times New Roman"/>
          <w:kern w:val="0"/>
          <w:sz w:val="24"/>
          <w:szCs w:val="24"/>
          <w:lang w:val="en-US"/>
          <w14:ligatures w14:val="none"/>
        </w:rPr>
        <w:t>s</w:t>
      </w:r>
      <w:r w:rsidRPr="00DD2097">
        <w:rPr>
          <w:rFonts w:ascii="Times New Roman" w:eastAsia="Times New Roman" w:hAnsi="Times New Roman" w:cs="Times New Roman"/>
          <w:kern w:val="0"/>
          <w:sz w:val="24"/>
          <w:szCs w:val="24"/>
          <w:lang w:val="en-US"/>
          <w14:ligatures w14:val="none"/>
        </w:rPr>
        <w:t>) must be between</w:t>
      </w:r>
      <w:r w:rsidR="00761F83" w:rsidRPr="00DD2097">
        <w:rPr>
          <w:rFonts w:ascii="Times New Roman" w:eastAsia="Times New Roman" w:hAnsi="Times New Roman" w:cs="Times New Roman"/>
          <w:kern w:val="0"/>
          <w:sz w:val="24"/>
          <w:szCs w:val="24"/>
          <w:lang w:val="en-US"/>
          <w14:ligatures w14:val="none"/>
        </w:rPr>
        <w:t xml:space="preserve"> a</w:t>
      </w:r>
      <w:r w:rsidRPr="00DD2097">
        <w:rPr>
          <w:rFonts w:ascii="Times New Roman" w:eastAsia="Times New Roman" w:hAnsi="Times New Roman" w:cs="Times New Roman"/>
          <w:kern w:val="0"/>
          <w:sz w:val="24"/>
          <w:szCs w:val="24"/>
          <w:lang w:val="en-US"/>
          <w14:ligatures w14:val="none"/>
        </w:rPr>
        <w:t xml:space="preserve"> </w:t>
      </w:r>
      <w:r w:rsidR="00761F83" w:rsidRPr="00DD2097">
        <w:rPr>
          <w:rFonts w:ascii="Times New Roman" w:eastAsia="Times New Roman" w:hAnsi="Times New Roman" w:cs="Times New Roman"/>
          <w:kern w:val="0"/>
          <w:sz w:val="24"/>
          <w:szCs w:val="24"/>
          <w:lang w:val="en-US"/>
          <w14:ligatures w14:val="none"/>
        </w:rPr>
        <w:t xml:space="preserve">minimum of </w:t>
      </w:r>
      <w:r w:rsidRPr="00DD2097">
        <w:rPr>
          <w:rFonts w:ascii="Times New Roman" w:eastAsia="Times New Roman" w:hAnsi="Times New Roman" w:cs="Times New Roman"/>
          <w:kern w:val="0"/>
          <w:sz w:val="24"/>
          <w:szCs w:val="24"/>
          <w:lang w:val="en-US"/>
          <w14:ligatures w14:val="none"/>
        </w:rPr>
        <w:t>4000</w:t>
      </w:r>
      <w:r w:rsidR="00761F83" w:rsidRPr="00DD2097">
        <w:rPr>
          <w:rFonts w:ascii="Times New Roman" w:eastAsia="Times New Roman" w:hAnsi="Times New Roman" w:cs="Times New Roman"/>
          <w:kern w:val="0"/>
          <w:sz w:val="24"/>
          <w:szCs w:val="24"/>
          <w:lang w:val="en-US"/>
          <w14:ligatures w14:val="none"/>
        </w:rPr>
        <w:t xml:space="preserve"> </w:t>
      </w:r>
      <w:r w:rsidRPr="00DD2097">
        <w:rPr>
          <w:rFonts w:ascii="Times New Roman" w:eastAsia="Times New Roman" w:hAnsi="Times New Roman" w:cs="Times New Roman"/>
          <w:kern w:val="0"/>
          <w:sz w:val="24"/>
          <w:szCs w:val="24"/>
          <w:lang w:val="en-US"/>
          <w14:ligatures w14:val="none"/>
        </w:rPr>
        <w:t xml:space="preserve">and </w:t>
      </w:r>
      <w:r w:rsidR="00761F83" w:rsidRPr="00DD2097">
        <w:rPr>
          <w:rFonts w:ascii="Times New Roman" w:eastAsia="Times New Roman" w:hAnsi="Times New Roman" w:cs="Times New Roman"/>
          <w:kern w:val="0"/>
          <w:sz w:val="24"/>
          <w:szCs w:val="24"/>
          <w:lang w:val="en-US"/>
          <w14:ligatures w14:val="none"/>
        </w:rPr>
        <w:t xml:space="preserve">a maximum of </w:t>
      </w:r>
      <w:r w:rsidRPr="00DD2097">
        <w:rPr>
          <w:rFonts w:ascii="Times New Roman" w:eastAsia="Times New Roman" w:hAnsi="Times New Roman" w:cs="Times New Roman"/>
          <w:kern w:val="0"/>
          <w:sz w:val="24"/>
          <w:szCs w:val="24"/>
          <w:lang w:val="en-US"/>
          <w14:ligatures w14:val="none"/>
        </w:rPr>
        <w:t>5000 words, including references.</w:t>
      </w:r>
    </w:p>
    <w:p w14:paraId="51B0E246" w14:textId="2F04EE78" w:rsidR="006D2C40" w:rsidRPr="005F7C71" w:rsidRDefault="009E2779" w:rsidP="006B70E3">
      <w:pPr>
        <w:numPr>
          <w:ilvl w:val="0"/>
          <w:numId w:val="43"/>
        </w:numPr>
        <w:spacing w:before="100" w:beforeAutospacing="1" w:after="100" w:afterAutospacing="1" w:line="240" w:lineRule="auto"/>
        <w:jc w:val="both"/>
        <w:outlineLvl w:val="3"/>
        <w:rPr>
          <w:rFonts w:ascii="Times New Roman" w:eastAsia="Times New Roman" w:hAnsi="Times New Roman" w:cs="Times New Roman"/>
          <w:b/>
          <w:bCs/>
          <w:kern w:val="0"/>
          <w:sz w:val="24"/>
          <w:szCs w:val="24"/>
          <w:lang w:val="en-US"/>
          <w14:ligatures w14:val="none"/>
        </w:rPr>
      </w:pPr>
      <w:r w:rsidRPr="005F7C71">
        <w:rPr>
          <w:rFonts w:ascii="Times New Roman" w:eastAsia="Times New Roman" w:hAnsi="Times New Roman" w:cs="Times New Roman"/>
          <w:kern w:val="0"/>
          <w:sz w:val="24"/>
          <w:szCs w:val="24"/>
          <w:lang w:val="en-US"/>
          <w14:ligatures w14:val="none"/>
        </w:rPr>
        <w:t>R</w:t>
      </w:r>
      <w:r w:rsidR="00D909D8" w:rsidRPr="005F7C71">
        <w:rPr>
          <w:rFonts w:ascii="Times New Roman" w:eastAsia="Times New Roman" w:hAnsi="Times New Roman" w:cs="Times New Roman"/>
          <w:kern w:val="0"/>
          <w:sz w:val="24"/>
          <w:szCs w:val="24"/>
          <w:lang w:val="en-US"/>
          <w14:ligatures w14:val="none"/>
        </w:rPr>
        <w:t>esearcher</w:t>
      </w:r>
      <w:r w:rsidRPr="005F7C71">
        <w:rPr>
          <w:rFonts w:ascii="Times New Roman" w:eastAsia="Times New Roman" w:hAnsi="Times New Roman" w:cs="Times New Roman"/>
          <w:kern w:val="0"/>
          <w:sz w:val="24"/>
          <w:szCs w:val="24"/>
          <w:lang w:val="en-US"/>
          <w14:ligatures w14:val="none"/>
        </w:rPr>
        <w:t>s</w:t>
      </w:r>
      <w:r w:rsidR="00D909D8" w:rsidRPr="005F7C71">
        <w:rPr>
          <w:rFonts w:ascii="Times New Roman" w:eastAsia="Times New Roman" w:hAnsi="Times New Roman" w:cs="Times New Roman"/>
          <w:kern w:val="0"/>
          <w:sz w:val="24"/>
          <w:szCs w:val="24"/>
          <w:lang w:val="en-US"/>
          <w14:ligatures w14:val="none"/>
        </w:rPr>
        <w:t xml:space="preserve"> </w:t>
      </w:r>
      <w:r w:rsidRPr="005F7C71">
        <w:rPr>
          <w:rFonts w:ascii="Times New Roman" w:eastAsia="Times New Roman" w:hAnsi="Times New Roman" w:cs="Times New Roman"/>
          <w:kern w:val="0"/>
          <w:sz w:val="24"/>
          <w:szCs w:val="24"/>
          <w:lang w:val="en-US"/>
          <w14:ligatures w14:val="none"/>
        </w:rPr>
        <w:t>are</w:t>
      </w:r>
      <w:r w:rsidR="00D909D8" w:rsidRPr="005F7C71">
        <w:rPr>
          <w:rFonts w:ascii="Times New Roman" w:eastAsia="Times New Roman" w:hAnsi="Times New Roman" w:cs="Times New Roman"/>
          <w:kern w:val="0"/>
          <w:sz w:val="24"/>
          <w:szCs w:val="24"/>
          <w:lang w:val="en-US"/>
          <w14:ligatures w14:val="none"/>
        </w:rPr>
        <w:t xml:space="preserve"> responsible for proofreading their</w:t>
      </w:r>
      <w:r w:rsidR="007A7B8F" w:rsidRPr="005F7C71">
        <w:rPr>
          <w:rFonts w:ascii="Times New Roman" w:eastAsia="Times New Roman" w:hAnsi="Times New Roman" w:cs="Times New Roman"/>
          <w:kern w:val="0"/>
          <w:sz w:val="24"/>
          <w:szCs w:val="24"/>
          <w:lang w:val="en-US"/>
          <w14:ligatures w14:val="none"/>
        </w:rPr>
        <w:t xml:space="preserve"> paper</w:t>
      </w:r>
      <w:r w:rsidR="007A7B8F" w:rsidRPr="005F7C71">
        <w:rPr>
          <w:lang w:val="en-US"/>
        </w:rPr>
        <w:t xml:space="preserve"> </w:t>
      </w:r>
    </w:p>
    <w:p w14:paraId="24A2A01A" w14:textId="77777777" w:rsidR="005F7C71" w:rsidRPr="005F7C71" w:rsidRDefault="005F7C71" w:rsidP="005F7C71">
      <w:pPr>
        <w:spacing w:before="100" w:beforeAutospacing="1" w:after="100" w:afterAutospacing="1" w:line="240" w:lineRule="auto"/>
        <w:ind w:left="720"/>
        <w:jc w:val="both"/>
        <w:outlineLvl w:val="3"/>
        <w:rPr>
          <w:rFonts w:ascii="Times New Roman" w:eastAsia="Times New Roman" w:hAnsi="Times New Roman" w:cs="Times New Roman"/>
          <w:b/>
          <w:bCs/>
          <w:kern w:val="0"/>
          <w:sz w:val="24"/>
          <w:szCs w:val="24"/>
          <w:lang w:val="en-US"/>
          <w14:ligatures w14:val="none"/>
        </w:rPr>
      </w:pPr>
    </w:p>
    <w:p w14:paraId="059D0CDE" w14:textId="631A62E2" w:rsidR="00D909D8" w:rsidRPr="00DD2097" w:rsidRDefault="00831156" w:rsidP="00D909D8">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DD2097">
        <w:rPr>
          <w:rFonts w:ascii="Times New Roman" w:eastAsia="Times New Roman" w:hAnsi="Times New Roman" w:cs="Times New Roman"/>
          <w:b/>
          <w:bCs/>
          <w:kern w:val="0"/>
          <w:sz w:val="24"/>
          <w:szCs w:val="24"/>
          <w:lang w:val="en-US"/>
          <w14:ligatures w14:val="none"/>
        </w:rPr>
        <w:t>III</w:t>
      </w:r>
      <w:r w:rsidR="00D909D8" w:rsidRPr="00DD2097">
        <w:rPr>
          <w:rFonts w:ascii="Times New Roman" w:eastAsia="Times New Roman" w:hAnsi="Times New Roman" w:cs="Times New Roman"/>
          <w:b/>
          <w:bCs/>
          <w:kern w:val="0"/>
          <w:sz w:val="24"/>
          <w:szCs w:val="24"/>
          <w:lang w:val="en-US"/>
          <w14:ligatures w14:val="none"/>
        </w:rPr>
        <w:t xml:space="preserve">. </w:t>
      </w:r>
      <w:r w:rsidR="00345184" w:rsidRPr="00DD2097">
        <w:rPr>
          <w:rFonts w:ascii="Times New Roman" w:eastAsia="Times New Roman" w:hAnsi="Times New Roman" w:cs="Times New Roman"/>
          <w:b/>
          <w:bCs/>
          <w:kern w:val="0"/>
          <w:sz w:val="24"/>
          <w:szCs w:val="24"/>
          <w:lang w:val="en-US"/>
          <w14:ligatures w14:val="none"/>
        </w:rPr>
        <w:t>Important dates</w:t>
      </w:r>
    </w:p>
    <w:p w14:paraId="75034403" w14:textId="6D783868" w:rsidR="00D909D8" w:rsidRPr="00DD2097" w:rsidRDefault="00D909D8" w:rsidP="00550F15">
      <w:pPr>
        <w:numPr>
          <w:ilvl w:val="0"/>
          <w:numId w:val="44"/>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DD2097">
        <w:rPr>
          <w:rFonts w:ascii="Times New Roman" w:eastAsia="Times New Roman" w:hAnsi="Times New Roman" w:cs="Times New Roman"/>
          <w:kern w:val="0"/>
          <w:sz w:val="24"/>
          <w:szCs w:val="24"/>
          <w:lang w:val="en-US"/>
          <w14:ligatures w14:val="none"/>
        </w:rPr>
        <w:t xml:space="preserve">Deadline for submitting </w:t>
      </w:r>
      <w:r w:rsidRPr="00DD2097">
        <w:rPr>
          <w:rFonts w:ascii="Times New Roman" w:eastAsia="Times New Roman" w:hAnsi="Times New Roman" w:cs="Times New Roman"/>
          <w:b/>
          <w:bCs/>
          <w:kern w:val="0"/>
          <w:sz w:val="24"/>
          <w:szCs w:val="24"/>
          <w:lang w:val="en-US"/>
          <w14:ligatures w14:val="none"/>
        </w:rPr>
        <w:t>abstracts</w:t>
      </w:r>
      <w:r w:rsidRPr="00DD2097">
        <w:rPr>
          <w:rFonts w:ascii="Times New Roman" w:eastAsia="Times New Roman" w:hAnsi="Times New Roman" w:cs="Times New Roman"/>
          <w:kern w:val="0"/>
          <w:sz w:val="24"/>
          <w:szCs w:val="24"/>
          <w:lang w:val="en-US"/>
          <w14:ligatures w14:val="none"/>
        </w:rPr>
        <w:t xml:space="preserve">: </w:t>
      </w:r>
      <w:r w:rsidRPr="00DD2097">
        <w:rPr>
          <w:rFonts w:ascii="Times New Roman" w:eastAsia="Times New Roman" w:hAnsi="Times New Roman" w:cs="Times New Roman"/>
          <w:b/>
          <w:bCs/>
          <w:kern w:val="0"/>
          <w:sz w:val="24"/>
          <w:szCs w:val="24"/>
          <w:lang w:val="en-US"/>
          <w14:ligatures w14:val="none"/>
        </w:rPr>
        <w:t>Tuesday, April 22, 2025</w:t>
      </w:r>
    </w:p>
    <w:p w14:paraId="19551D1B" w14:textId="1560E09A" w:rsidR="00D909D8" w:rsidRPr="00DD2097" w:rsidRDefault="00D909D8" w:rsidP="00550F15">
      <w:pPr>
        <w:numPr>
          <w:ilvl w:val="0"/>
          <w:numId w:val="44"/>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DD2097">
        <w:rPr>
          <w:rFonts w:ascii="Times New Roman" w:eastAsia="Times New Roman" w:hAnsi="Times New Roman" w:cs="Times New Roman"/>
          <w:kern w:val="0"/>
          <w:sz w:val="24"/>
          <w:szCs w:val="24"/>
          <w:lang w:val="en-US"/>
          <w14:ligatures w14:val="none"/>
        </w:rPr>
        <w:lastRenderedPageBreak/>
        <w:t xml:space="preserve">Announcement of abstract </w:t>
      </w:r>
      <w:r w:rsidR="004430D9" w:rsidRPr="00DD2097">
        <w:rPr>
          <w:rFonts w:ascii="Times New Roman" w:eastAsia="Times New Roman" w:hAnsi="Times New Roman" w:cs="Times New Roman"/>
          <w:kern w:val="0"/>
          <w:sz w:val="24"/>
          <w:szCs w:val="24"/>
          <w:lang w:val="en-US"/>
          <w14:ligatures w14:val="none"/>
        </w:rPr>
        <w:t>review</w:t>
      </w:r>
      <w:r w:rsidR="00C00BE5" w:rsidRPr="00DD2097">
        <w:rPr>
          <w:rFonts w:ascii="Times New Roman" w:eastAsia="Times New Roman" w:hAnsi="Times New Roman" w:cs="Times New Roman"/>
          <w:kern w:val="0"/>
          <w:sz w:val="24"/>
          <w:szCs w:val="24"/>
          <w:lang w:val="en-US"/>
          <w14:ligatures w14:val="none"/>
        </w:rPr>
        <w:t>s</w:t>
      </w:r>
      <w:r w:rsidRPr="00DD2097">
        <w:rPr>
          <w:rFonts w:ascii="Times New Roman" w:eastAsia="Times New Roman" w:hAnsi="Times New Roman" w:cs="Times New Roman"/>
          <w:kern w:val="0"/>
          <w:sz w:val="24"/>
          <w:szCs w:val="24"/>
          <w:lang w:val="en-US"/>
          <w14:ligatures w14:val="none"/>
        </w:rPr>
        <w:t xml:space="preserve">: </w:t>
      </w:r>
      <w:r w:rsidRPr="00DD2097">
        <w:rPr>
          <w:rFonts w:ascii="Times New Roman" w:eastAsia="Times New Roman" w:hAnsi="Times New Roman" w:cs="Times New Roman"/>
          <w:b/>
          <w:bCs/>
          <w:kern w:val="0"/>
          <w:sz w:val="24"/>
          <w:szCs w:val="24"/>
          <w:lang w:val="en-US"/>
          <w14:ligatures w14:val="none"/>
        </w:rPr>
        <w:t>Monday, May 5, 2025</w:t>
      </w:r>
    </w:p>
    <w:p w14:paraId="714A4B94" w14:textId="4E52C66C" w:rsidR="00D909D8" w:rsidRPr="00DD2097" w:rsidRDefault="00D909D8" w:rsidP="00550F15">
      <w:pPr>
        <w:numPr>
          <w:ilvl w:val="0"/>
          <w:numId w:val="44"/>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DD2097">
        <w:rPr>
          <w:rFonts w:ascii="Times New Roman" w:eastAsia="Times New Roman" w:hAnsi="Times New Roman" w:cs="Times New Roman"/>
          <w:kern w:val="0"/>
          <w:sz w:val="24"/>
          <w:szCs w:val="24"/>
          <w:lang w:val="en-US"/>
          <w14:ligatures w14:val="none"/>
        </w:rPr>
        <w:t xml:space="preserve">Deadline for submitting the full </w:t>
      </w:r>
      <w:r w:rsidRPr="00DD2097">
        <w:rPr>
          <w:rFonts w:ascii="Times New Roman" w:eastAsia="Times New Roman" w:hAnsi="Times New Roman" w:cs="Times New Roman"/>
          <w:b/>
          <w:bCs/>
          <w:kern w:val="0"/>
          <w:sz w:val="24"/>
          <w:szCs w:val="24"/>
          <w:lang w:val="en-US"/>
          <w14:ligatures w14:val="none"/>
        </w:rPr>
        <w:t>paper</w:t>
      </w:r>
      <w:r w:rsidRPr="00DD2097">
        <w:rPr>
          <w:rFonts w:ascii="Times New Roman" w:eastAsia="Times New Roman" w:hAnsi="Times New Roman" w:cs="Times New Roman"/>
          <w:kern w:val="0"/>
          <w:sz w:val="24"/>
          <w:szCs w:val="24"/>
          <w:lang w:val="en-US"/>
          <w14:ligatures w14:val="none"/>
        </w:rPr>
        <w:t xml:space="preserve">: </w:t>
      </w:r>
      <w:r w:rsidRPr="00DD2097">
        <w:rPr>
          <w:rFonts w:ascii="Times New Roman" w:eastAsia="Times New Roman" w:hAnsi="Times New Roman" w:cs="Times New Roman"/>
          <w:b/>
          <w:bCs/>
          <w:kern w:val="0"/>
          <w:sz w:val="24"/>
          <w:szCs w:val="24"/>
          <w:lang w:val="en-US"/>
          <w14:ligatures w14:val="none"/>
        </w:rPr>
        <w:t>Friday, June 13, 2025.</w:t>
      </w:r>
    </w:p>
    <w:p w14:paraId="59FB2F32" w14:textId="77777777" w:rsidR="007E00E0" w:rsidRPr="00DD2097" w:rsidRDefault="007E00E0" w:rsidP="007E00E0">
      <w:pPr>
        <w:spacing w:before="100" w:beforeAutospacing="1" w:after="100" w:afterAutospacing="1" w:line="360" w:lineRule="auto"/>
        <w:rPr>
          <w:rFonts w:ascii="Times New Roman" w:eastAsia="Times New Roman" w:hAnsi="Times New Roman" w:cs="Times New Roman"/>
          <w:b/>
          <w:bCs/>
          <w:color w:val="FF0000"/>
          <w:kern w:val="0"/>
          <w:sz w:val="24"/>
          <w:szCs w:val="24"/>
          <w:lang w:val="en-US"/>
          <w14:ligatures w14:val="none"/>
        </w:rPr>
      </w:pPr>
    </w:p>
    <w:p w14:paraId="53104896" w14:textId="470689BF" w:rsidR="007E00E0" w:rsidRPr="007E00E0" w:rsidRDefault="00D7618C" w:rsidP="007E00E0">
      <w:p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C</w:t>
      </w:r>
      <w:r w:rsidR="007E00E0" w:rsidRPr="007E00E0">
        <w:rPr>
          <w:rFonts w:ascii="Times New Roman" w:eastAsia="Times New Roman" w:hAnsi="Times New Roman" w:cs="Times New Roman"/>
          <w:kern w:val="0"/>
          <w:sz w:val="24"/>
          <w:szCs w:val="24"/>
          <w:lang w:val="en-US"/>
          <w14:ligatures w14:val="none"/>
        </w:rPr>
        <w:t xml:space="preserve">lick </w:t>
      </w:r>
      <w:hyperlink w:anchor="format" w:history="1">
        <w:r w:rsidR="007E00E0" w:rsidRPr="007E00E0">
          <w:rPr>
            <w:rStyle w:val="Hyperlink"/>
            <w:rFonts w:ascii="Times New Roman" w:eastAsia="Times New Roman" w:hAnsi="Times New Roman" w:cs="Times New Roman"/>
            <w:b/>
            <w:bCs/>
            <w:kern w:val="0"/>
            <w:sz w:val="24"/>
            <w:szCs w:val="24"/>
            <w:lang w:val="en-US"/>
            <w14:ligatures w14:val="none"/>
          </w:rPr>
          <w:t>here</w:t>
        </w:r>
      </w:hyperlink>
      <w:r w:rsidR="007E00E0" w:rsidRPr="007E00E0">
        <w:rPr>
          <w:rFonts w:ascii="Times New Roman" w:eastAsia="Times New Roman" w:hAnsi="Times New Roman" w:cs="Times New Roman"/>
          <w:kern w:val="0"/>
          <w:sz w:val="24"/>
          <w:szCs w:val="24"/>
          <w:lang w:val="en-US"/>
          <w14:ligatures w14:val="none"/>
        </w:rPr>
        <w:t xml:space="preserve"> to </w:t>
      </w:r>
      <w:r w:rsidR="007E00E0" w:rsidRPr="00DD2097">
        <w:rPr>
          <w:rFonts w:ascii="Times New Roman" w:eastAsia="Times New Roman" w:hAnsi="Times New Roman" w:cs="Times New Roman"/>
          <w:kern w:val="0"/>
          <w:sz w:val="24"/>
          <w:szCs w:val="24"/>
          <w:lang w:val="en-US"/>
          <w14:ligatures w14:val="none"/>
        </w:rPr>
        <w:t xml:space="preserve">check out </w:t>
      </w:r>
      <w:r w:rsidR="007E00E0" w:rsidRPr="007E00E0">
        <w:rPr>
          <w:rFonts w:ascii="Times New Roman" w:eastAsia="Times New Roman" w:hAnsi="Times New Roman" w:cs="Times New Roman"/>
          <w:kern w:val="0"/>
          <w:sz w:val="24"/>
          <w:szCs w:val="24"/>
          <w:lang w:val="en-US"/>
          <w14:ligatures w14:val="none"/>
        </w:rPr>
        <w:t>the conference themes.</w:t>
      </w:r>
    </w:p>
    <w:p w14:paraId="32BD8B65" w14:textId="0B1AEB08" w:rsidR="007E00E0" w:rsidRPr="007E00E0" w:rsidRDefault="007E00E0" w:rsidP="007E00E0">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7E00E0">
        <w:rPr>
          <w:rFonts w:ascii="Times New Roman" w:eastAsia="Times New Roman" w:hAnsi="Times New Roman" w:cs="Times New Roman"/>
          <w:kern w:val="0"/>
          <w:sz w:val="24"/>
          <w:szCs w:val="24"/>
          <w:lang w:val="en-US"/>
          <w14:ligatures w14:val="none"/>
        </w:rPr>
        <w:t>Abstracts</w:t>
      </w:r>
      <w:r w:rsidRPr="00DD2097">
        <w:rPr>
          <w:rFonts w:ascii="Times New Roman" w:eastAsia="Times New Roman" w:hAnsi="Times New Roman" w:cs="Times New Roman"/>
          <w:kern w:val="0"/>
          <w:sz w:val="24"/>
          <w:szCs w:val="24"/>
          <w:lang w:val="en-US"/>
          <w14:ligatures w14:val="none"/>
        </w:rPr>
        <w:t xml:space="preserve"> and</w:t>
      </w:r>
      <w:r w:rsidRPr="007E00E0">
        <w:rPr>
          <w:rFonts w:ascii="Times New Roman" w:eastAsia="Times New Roman" w:hAnsi="Times New Roman" w:cs="Times New Roman"/>
          <w:kern w:val="0"/>
          <w:sz w:val="24"/>
          <w:szCs w:val="24"/>
          <w:lang w:val="en-US"/>
          <w14:ligatures w14:val="none"/>
        </w:rPr>
        <w:t xml:space="preserve"> full research papers</w:t>
      </w:r>
      <w:r w:rsidRPr="00DD2097">
        <w:rPr>
          <w:rFonts w:ascii="Times New Roman" w:eastAsia="Times New Roman" w:hAnsi="Times New Roman" w:cs="Times New Roman"/>
          <w:kern w:val="0"/>
          <w:sz w:val="24"/>
          <w:szCs w:val="24"/>
          <w:lang w:val="en-US"/>
          <w14:ligatures w14:val="none"/>
        </w:rPr>
        <w:t xml:space="preserve"> </w:t>
      </w:r>
      <w:r w:rsidRPr="007E00E0">
        <w:rPr>
          <w:rFonts w:ascii="Times New Roman" w:eastAsia="Times New Roman" w:hAnsi="Times New Roman" w:cs="Times New Roman"/>
          <w:kern w:val="0"/>
          <w:sz w:val="24"/>
          <w:szCs w:val="24"/>
          <w:lang w:val="en-US"/>
          <w14:ligatures w14:val="none"/>
        </w:rPr>
        <w:t>should be sent via email to the Center for Educational Studies and Research:</w:t>
      </w:r>
      <w:r w:rsidRPr="00DD2097">
        <w:rPr>
          <w:rFonts w:ascii="Times New Roman" w:eastAsia="Times New Roman" w:hAnsi="Times New Roman" w:cs="Times New Roman"/>
          <w:kern w:val="0"/>
          <w:sz w:val="24"/>
          <w:szCs w:val="24"/>
          <w:lang w:val="en-US"/>
          <w14:ligatures w14:val="none"/>
        </w:rPr>
        <w:t xml:space="preserve"> </w:t>
      </w:r>
      <w:hyperlink r:id="rId13" w:history="1">
        <w:r w:rsidR="00544EB7" w:rsidRPr="007E00E0">
          <w:rPr>
            <w:rStyle w:val="Hyperlink"/>
            <w:rFonts w:ascii="Times New Roman" w:eastAsia="Times New Roman" w:hAnsi="Times New Roman" w:cs="Times New Roman"/>
            <w:b/>
            <w:bCs/>
            <w:kern w:val="0"/>
            <w:sz w:val="24"/>
            <w:szCs w:val="24"/>
            <w:lang w:val="en-US"/>
            <w14:ligatures w14:val="none"/>
          </w:rPr>
          <w:t>cerp.education@ul.edu.lb</w:t>
        </w:r>
      </w:hyperlink>
      <w:r w:rsidRPr="00DD2097">
        <w:rPr>
          <w:rFonts w:ascii="Times New Roman" w:eastAsia="Times New Roman" w:hAnsi="Times New Roman" w:cs="Times New Roman"/>
          <w:kern w:val="0"/>
          <w:sz w:val="24"/>
          <w:szCs w:val="24"/>
          <w:lang w:val="en-US"/>
          <w14:ligatures w14:val="none"/>
        </w:rPr>
        <w:t xml:space="preserve"> </w:t>
      </w:r>
    </w:p>
    <w:p w14:paraId="2C99608F" w14:textId="7664E34B" w:rsidR="007E00E0" w:rsidRPr="007E00E0" w:rsidRDefault="007E00E0" w:rsidP="007E00E0">
      <w:p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7E00E0">
        <w:rPr>
          <w:rFonts w:ascii="Times New Roman" w:eastAsia="Times New Roman" w:hAnsi="Times New Roman" w:cs="Times New Roman"/>
          <w:b/>
          <w:bCs/>
          <w:color w:val="ED0000"/>
          <w:kern w:val="0"/>
          <w:sz w:val="24"/>
          <w:szCs w:val="24"/>
          <w:lang w:val="en-US"/>
          <w14:ligatures w14:val="none"/>
        </w:rPr>
        <w:t>Note:</w:t>
      </w:r>
      <w:r w:rsidRPr="007E00E0">
        <w:rPr>
          <w:rFonts w:ascii="Times New Roman" w:eastAsia="Times New Roman" w:hAnsi="Times New Roman" w:cs="Times New Roman"/>
          <w:kern w:val="0"/>
          <w:sz w:val="24"/>
          <w:szCs w:val="24"/>
          <w:lang w:val="en-US"/>
          <w14:ligatures w14:val="none"/>
        </w:rPr>
        <w:br/>
      </w:r>
      <w:r w:rsidRPr="00DD2097">
        <w:rPr>
          <w:rFonts w:ascii="Times New Roman" w:eastAsia="Times New Roman" w:hAnsi="Times New Roman" w:cs="Times New Roman"/>
          <w:b/>
          <w:bCs/>
          <w:kern w:val="0"/>
          <w:sz w:val="24"/>
          <w:szCs w:val="24"/>
          <w:lang w:val="en-US"/>
          <w14:ligatures w14:val="none"/>
        </w:rPr>
        <w:t>We apologize for not accepting any paper that does not strictly adhere to all guidelines</w:t>
      </w:r>
      <w:r w:rsidRPr="007E00E0">
        <w:rPr>
          <w:rFonts w:ascii="Times New Roman" w:eastAsia="Times New Roman" w:hAnsi="Times New Roman" w:cs="Times New Roman"/>
          <w:kern w:val="0"/>
          <w:sz w:val="24"/>
          <w:szCs w:val="24"/>
          <w:lang w:val="en-US"/>
          <w14:ligatures w14:val="none"/>
        </w:rPr>
        <w:t>.</w:t>
      </w:r>
      <w:r w:rsidRPr="007E00E0">
        <w:rPr>
          <w:rFonts w:ascii="Times New Roman" w:eastAsia="Times New Roman" w:hAnsi="Times New Roman" w:cs="Times New Roman"/>
          <w:kern w:val="0"/>
          <w:sz w:val="24"/>
          <w:szCs w:val="24"/>
          <w:lang w:val="en-US"/>
          <w14:ligatures w14:val="none"/>
        </w:rPr>
        <w:br/>
      </w:r>
      <w:r w:rsidRPr="007E00E0">
        <w:rPr>
          <w:rFonts w:ascii="Times New Roman" w:eastAsia="Times New Roman" w:hAnsi="Times New Roman" w:cs="Times New Roman"/>
          <w:b/>
          <w:bCs/>
          <w:kern w:val="0"/>
          <w:sz w:val="24"/>
          <w:szCs w:val="24"/>
          <w:lang w:val="en-US"/>
          <w14:ligatures w14:val="none"/>
        </w:rPr>
        <w:t xml:space="preserve">Only papers presented during the conference will be published in the </w:t>
      </w:r>
      <w:r w:rsidRPr="007E00E0">
        <w:rPr>
          <w:rFonts w:ascii="Times New Roman" w:eastAsia="Times New Roman" w:hAnsi="Times New Roman" w:cs="Times New Roman"/>
          <w:b/>
          <w:bCs/>
          <w:i/>
          <w:iCs/>
          <w:kern w:val="0"/>
          <w:sz w:val="24"/>
          <w:szCs w:val="24"/>
          <w:lang w:val="en-US"/>
          <w14:ligatures w14:val="none"/>
        </w:rPr>
        <w:t>Conference Proceedings</w:t>
      </w:r>
      <w:r w:rsidRPr="007E00E0">
        <w:rPr>
          <w:rFonts w:ascii="Times New Roman" w:eastAsia="Times New Roman" w:hAnsi="Times New Roman" w:cs="Times New Roman"/>
          <w:kern w:val="0"/>
          <w:sz w:val="24"/>
          <w:szCs w:val="24"/>
          <w:lang w:val="en-US"/>
          <w14:ligatures w14:val="none"/>
        </w:rPr>
        <w:t>.</w:t>
      </w:r>
    </w:p>
    <w:p w14:paraId="6676358D" w14:textId="77777777" w:rsidR="006A6B3F" w:rsidRPr="00DD2097" w:rsidRDefault="006A6B3F" w:rsidP="00D909D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123B14FC" w14:textId="77777777" w:rsidR="00D30A27" w:rsidRPr="007E00E0" w:rsidRDefault="00D30A27" w:rsidP="00D909D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5F89A6A8" w14:textId="1725D656" w:rsidR="003F6AB9" w:rsidRPr="00135C17" w:rsidRDefault="003F6AB9" w:rsidP="00F63972">
      <w:pPr>
        <w:spacing w:before="100" w:beforeAutospacing="1" w:after="100" w:afterAutospacing="1" w:line="240" w:lineRule="auto"/>
        <w:jc w:val="center"/>
        <w:rPr>
          <w:rFonts w:ascii="Times New Roman" w:eastAsia="Times New Roman" w:hAnsi="Times New Roman" w:cs="Times New Roman"/>
          <w:b/>
          <w:bCs/>
          <w:i/>
          <w:iCs/>
          <w:kern w:val="0"/>
          <w:sz w:val="24"/>
          <w:szCs w:val="24"/>
          <w14:ligatures w14:val="none"/>
        </w:rPr>
      </w:pPr>
      <w:r w:rsidRPr="00135C17">
        <w:rPr>
          <w:rFonts w:ascii="Times New Roman" w:eastAsia="Times New Roman" w:hAnsi="Times New Roman" w:cs="Times New Roman"/>
          <w:b/>
          <w:bCs/>
          <w:kern w:val="0"/>
          <w:sz w:val="28"/>
          <w:szCs w:val="28"/>
          <w14:ligatures w14:val="none"/>
        </w:rPr>
        <w:t>Directives aux auteurs</w:t>
      </w:r>
    </w:p>
    <w:p w14:paraId="1B810C4A" w14:textId="77777777" w:rsidR="007F6B58" w:rsidRPr="00135C17" w:rsidRDefault="007F6B58" w:rsidP="006A6B3F">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2B28CE3F" w14:textId="77777777" w:rsidR="00940DAB" w:rsidRPr="00135C17" w:rsidRDefault="00940DAB" w:rsidP="006A6B3F">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135C17">
        <w:rPr>
          <w:rFonts w:ascii="Times New Roman" w:eastAsia="Times New Roman" w:hAnsi="Times New Roman" w:cs="Times New Roman"/>
          <w:b/>
          <w:bCs/>
          <w:kern w:val="0"/>
          <w:sz w:val="24"/>
          <w:szCs w:val="24"/>
          <w14:ligatures w14:val="none"/>
        </w:rPr>
        <w:t xml:space="preserve">Types de communications </w:t>
      </w:r>
    </w:p>
    <w:p w14:paraId="4D428516" w14:textId="5BBE35F5" w:rsidR="007F6B58" w:rsidRPr="00135C17" w:rsidRDefault="006A6B3F" w:rsidP="006A6B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5C17">
        <w:rPr>
          <w:rFonts w:ascii="Times New Roman" w:eastAsia="Times New Roman" w:hAnsi="Times New Roman" w:cs="Times New Roman"/>
          <w:kern w:val="0"/>
          <w:sz w:val="24"/>
          <w:szCs w:val="24"/>
          <w14:ligatures w14:val="none"/>
        </w:rPr>
        <w:t xml:space="preserve">Les </w:t>
      </w:r>
      <w:r w:rsidR="00750011" w:rsidRPr="00135C17">
        <w:rPr>
          <w:rFonts w:ascii="Times New Roman" w:eastAsia="Times New Roman" w:hAnsi="Times New Roman" w:cs="Times New Roman"/>
          <w:kern w:val="0"/>
          <w:sz w:val="24"/>
          <w:szCs w:val="24"/>
          <w14:ligatures w14:val="none"/>
        </w:rPr>
        <w:t>communications</w:t>
      </w:r>
      <w:r w:rsidRPr="00135C17">
        <w:rPr>
          <w:rFonts w:ascii="Times New Roman" w:eastAsia="Times New Roman" w:hAnsi="Times New Roman" w:cs="Times New Roman"/>
          <w:kern w:val="0"/>
          <w:sz w:val="24"/>
          <w:szCs w:val="24"/>
          <w14:ligatures w14:val="none"/>
        </w:rPr>
        <w:t xml:space="preserve"> sont classé</w:t>
      </w:r>
      <w:r w:rsidR="00750011" w:rsidRPr="00135C17">
        <w:rPr>
          <w:rFonts w:ascii="Times New Roman" w:eastAsia="Times New Roman" w:hAnsi="Times New Roman" w:cs="Times New Roman"/>
          <w:kern w:val="0"/>
          <w:sz w:val="24"/>
          <w:szCs w:val="24"/>
          <w14:ligatures w14:val="none"/>
        </w:rPr>
        <w:t>e</w:t>
      </w:r>
      <w:r w:rsidRPr="00135C17">
        <w:rPr>
          <w:rFonts w:ascii="Times New Roman" w:eastAsia="Times New Roman" w:hAnsi="Times New Roman" w:cs="Times New Roman"/>
          <w:kern w:val="0"/>
          <w:sz w:val="24"/>
          <w:szCs w:val="24"/>
          <w14:ligatures w14:val="none"/>
        </w:rPr>
        <w:t xml:space="preserve">s en deux groupes principaux : </w:t>
      </w:r>
    </w:p>
    <w:p w14:paraId="53FC91AF" w14:textId="2E8CF19A" w:rsidR="007F6B58" w:rsidRPr="00135C17" w:rsidRDefault="006A6B3F" w:rsidP="00283C33">
      <w:pPr>
        <w:spacing w:after="0" w:line="240" w:lineRule="auto"/>
        <w:ind w:left="630" w:hanging="270"/>
        <w:jc w:val="both"/>
        <w:rPr>
          <w:rFonts w:ascii="Times New Roman" w:eastAsia="Times New Roman" w:hAnsi="Times New Roman" w:cs="Times New Roman"/>
          <w:kern w:val="0"/>
          <w:sz w:val="24"/>
          <w:szCs w:val="24"/>
          <w14:ligatures w14:val="none"/>
        </w:rPr>
      </w:pPr>
      <w:r w:rsidRPr="00135C17">
        <w:rPr>
          <w:rFonts w:ascii="Times New Roman" w:eastAsia="Times New Roman" w:hAnsi="Times New Roman" w:cs="Times New Roman"/>
          <w:kern w:val="0"/>
          <w:sz w:val="24"/>
          <w:szCs w:val="24"/>
          <w14:ligatures w14:val="none"/>
        </w:rPr>
        <w:t xml:space="preserve">A. </w:t>
      </w:r>
      <w:r w:rsidR="002068FB" w:rsidRPr="00135C17">
        <w:rPr>
          <w:rFonts w:ascii="Times New Roman" w:eastAsia="Times New Roman" w:hAnsi="Times New Roman" w:cs="Times New Roman"/>
          <w:b/>
          <w:bCs/>
          <w:kern w:val="0"/>
          <w:sz w:val="24"/>
          <w:szCs w:val="24"/>
          <w14:ligatures w14:val="none"/>
        </w:rPr>
        <w:t>Communications</w:t>
      </w:r>
      <w:r w:rsidR="00750011" w:rsidRPr="00135C17">
        <w:rPr>
          <w:rFonts w:ascii="Times New Roman" w:eastAsia="Times New Roman" w:hAnsi="Times New Roman" w:cs="Times New Roman"/>
          <w:b/>
          <w:bCs/>
          <w:kern w:val="0"/>
          <w:sz w:val="24"/>
          <w:szCs w:val="24"/>
          <w14:ligatures w14:val="none"/>
        </w:rPr>
        <w:t xml:space="preserve"> </w:t>
      </w:r>
      <w:r w:rsidR="009F5A05">
        <w:rPr>
          <w:rFonts w:ascii="Times New Roman" w:eastAsia="Times New Roman" w:hAnsi="Times New Roman" w:cs="Times New Roman"/>
          <w:b/>
          <w:bCs/>
          <w:kern w:val="0"/>
          <w:sz w:val="24"/>
          <w:szCs w:val="24"/>
          <w14:ligatures w14:val="none"/>
        </w:rPr>
        <w:t>T</w:t>
      </w:r>
      <w:r w:rsidR="00C22F99" w:rsidRPr="00135C17">
        <w:rPr>
          <w:rFonts w:ascii="Times New Roman" w:eastAsia="Times New Roman" w:hAnsi="Times New Roman" w:cs="Times New Roman"/>
          <w:b/>
          <w:bCs/>
          <w:kern w:val="0"/>
          <w:sz w:val="24"/>
          <w:szCs w:val="24"/>
          <w14:ligatures w14:val="none"/>
        </w:rPr>
        <w:t>héoriques</w:t>
      </w:r>
      <w:r w:rsidR="005632DA">
        <w:rPr>
          <w:rFonts w:ascii="Times New Roman" w:eastAsia="Times New Roman" w:hAnsi="Times New Roman" w:cs="Times New Roman"/>
          <w:b/>
          <w:bCs/>
          <w:kern w:val="0"/>
          <w:sz w:val="24"/>
          <w:szCs w:val="24"/>
          <w14:ligatures w14:val="none"/>
        </w:rPr>
        <w:t xml:space="preserve">, </w:t>
      </w:r>
      <w:r w:rsidRPr="00135C17">
        <w:rPr>
          <w:rFonts w:ascii="Times New Roman" w:eastAsia="Times New Roman" w:hAnsi="Times New Roman" w:cs="Times New Roman"/>
          <w:b/>
          <w:bCs/>
          <w:kern w:val="0"/>
          <w:sz w:val="24"/>
          <w:szCs w:val="24"/>
          <w14:ligatures w14:val="none"/>
        </w:rPr>
        <w:t>Réflexi</w:t>
      </w:r>
      <w:r w:rsidR="003F6AB9" w:rsidRPr="00135C17">
        <w:rPr>
          <w:rFonts w:ascii="Times New Roman" w:eastAsia="Times New Roman" w:hAnsi="Times New Roman" w:cs="Times New Roman"/>
          <w:b/>
          <w:bCs/>
          <w:kern w:val="0"/>
          <w:sz w:val="24"/>
          <w:szCs w:val="24"/>
          <w14:ligatures w14:val="none"/>
        </w:rPr>
        <w:t>ve</w:t>
      </w:r>
      <w:r w:rsidRPr="00135C17">
        <w:rPr>
          <w:rFonts w:ascii="Times New Roman" w:eastAsia="Times New Roman" w:hAnsi="Times New Roman" w:cs="Times New Roman"/>
          <w:b/>
          <w:bCs/>
          <w:kern w:val="0"/>
          <w:sz w:val="24"/>
          <w:szCs w:val="24"/>
          <w14:ligatures w14:val="none"/>
        </w:rPr>
        <w:t xml:space="preserve">s ou </w:t>
      </w:r>
      <w:r w:rsidR="00750011" w:rsidRPr="00135C17">
        <w:rPr>
          <w:rFonts w:ascii="Times New Roman" w:eastAsia="Times New Roman" w:hAnsi="Times New Roman" w:cs="Times New Roman"/>
          <w:b/>
          <w:bCs/>
          <w:kern w:val="0"/>
          <w:sz w:val="24"/>
          <w:szCs w:val="24"/>
          <w14:ligatures w14:val="none"/>
        </w:rPr>
        <w:t>Communications</w:t>
      </w:r>
      <w:r w:rsidRPr="00135C17">
        <w:rPr>
          <w:rFonts w:ascii="Times New Roman" w:eastAsia="Times New Roman" w:hAnsi="Times New Roman" w:cs="Times New Roman"/>
          <w:b/>
          <w:bCs/>
          <w:kern w:val="0"/>
          <w:sz w:val="24"/>
          <w:szCs w:val="24"/>
          <w14:ligatures w14:val="none"/>
        </w:rPr>
        <w:t xml:space="preserve"> de position académique</w:t>
      </w:r>
      <w:r w:rsidRPr="00135C17">
        <w:rPr>
          <w:rFonts w:ascii="Times New Roman" w:eastAsia="Times New Roman" w:hAnsi="Times New Roman" w:cs="Times New Roman"/>
          <w:kern w:val="0"/>
          <w:sz w:val="24"/>
          <w:szCs w:val="24"/>
          <w14:ligatures w14:val="none"/>
        </w:rPr>
        <w:t xml:space="preserve"> </w:t>
      </w:r>
    </w:p>
    <w:p w14:paraId="6A1D404C" w14:textId="28CD8CA1" w:rsidR="006A6B3F" w:rsidRPr="00135C17" w:rsidRDefault="00867968" w:rsidP="00283C33">
      <w:pPr>
        <w:spacing w:after="0" w:line="240" w:lineRule="auto"/>
        <w:ind w:left="630"/>
        <w:jc w:val="both"/>
        <w:rPr>
          <w:rFonts w:ascii="Times New Roman" w:eastAsia="Times New Roman" w:hAnsi="Times New Roman" w:cs="Times New Roman"/>
          <w:kern w:val="0"/>
          <w:sz w:val="24"/>
          <w:szCs w:val="24"/>
          <w14:ligatures w14:val="none"/>
        </w:rPr>
      </w:pPr>
      <w:r w:rsidRPr="00135C17">
        <w:rPr>
          <w:rFonts w:ascii="Times New Roman" w:eastAsia="Times New Roman" w:hAnsi="Times New Roman" w:cs="Times New Roman"/>
          <w:kern w:val="0"/>
          <w:sz w:val="24"/>
          <w:szCs w:val="24"/>
          <w14:ligatures w14:val="none"/>
        </w:rPr>
        <w:t xml:space="preserve">Elles </w:t>
      </w:r>
      <w:r w:rsidR="006A6B3F" w:rsidRPr="00135C17">
        <w:rPr>
          <w:rFonts w:ascii="Times New Roman" w:eastAsia="Times New Roman" w:hAnsi="Times New Roman" w:cs="Times New Roman"/>
          <w:kern w:val="0"/>
          <w:sz w:val="24"/>
          <w:szCs w:val="24"/>
          <w14:ligatures w14:val="none"/>
        </w:rPr>
        <w:t>se concentrent sur l'analyse intellectuelle, la réflexion critique</w:t>
      </w:r>
      <w:r w:rsidR="00283C33" w:rsidRPr="00135C17">
        <w:rPr>
          <w:rFonts w:ascii="Times New Roman" w:eastAsia="Times New Roman" w:hAnsi="Times New Roman" w:cs="Times New Roman"/>
          <w:kern w:val="0"/>
          <w:sz w:val="24"/>
          <w:szCs w:val="24"/>
          <w14:ligatures w14:val="none"/>
        </w:rPr>
        <w:t xml:space="preserve"> </w:t>
      </w:r>
      <w:r w:rsidR="006A6B3F" w:rsidRPr="00135C17">
        <w:rPr>
          <w:rFonts w:ascii="Times New Roman" w:eastAsia="Times New Roman" w:hAnsi="Times New Roman" w:cs="Times New Roman"/>
          <w:kern w:val="0"/>
          <w:sz w:val="24"/>
          <w:szCs w:val="24"/>
          <w14:ligatures w14:val="none"/>
        </w:rPr>
        <w:t xml:space="preserve">ou </w:t>
      </w:r>
      <w:r w:rsidR="002068FB" w:rsidRPr="00135C17">
        <w:rPr>
          <w:rFonts w:ascii="Times New Roman" w:eastAsia="Times New Roman" w:hAnsi="Times New Roman" w:cs="Times New Roman"/>
          <w:kern w:val="0"/>
          <w:sz w:val="24"/>
          <w:szCs w:val="24"/>
          <w14:ligatures w14:val="none"/>
        </w:rPr>
        <w:t>l’</w:t>
      </w:r>
      <w:r w:rsidR="00364F33" w:rsidRPr="00135C17">
        <w:rPr>
          <w:rFonts w:ascii="Times New Roman" w:eastAsia="Times New Roman" w:hAnsi="Times New Roman" w:cs="Times New Roman"/>
          <w:kern w:val="0"/>
          <w:sz w:val="24"/>
          <w:szCs w:val="24"/>
          <w14:ligatures w14:val="none"/>
        </w:rPr>
        <w:t>élaboration</w:t>
      </w:r>
      <w:r w:rsidR="006A6B3F" w:rsidRPr="00135C17">
        <w:rPr>
          <w:rFonts w:ascii="Times New Roman" w:eastAsia="Times New Roman" w:hAnsi="Times New Roman" w:cs="Times New Roman"/>
          <w:kern w:val="0"/>
          <w:sz w:val="24"/>
          <w:szCs w:val="24"/>
          <w14:ligatures w14:val="none"/>
        </w:rPr>
        <w:t xml:space="preserve"> d'une position académique.</w:t>
      </w:r>
    </w:p>
    <w:p w14:paraId="6B2B1B91" w14:textId="77777777" w:rsidR="007F6B58" w:rsidRPr="00135C17" w:rsidRDefault="007F6B58" w:rsidP="00283C33">
      <w:pPr>
        <w:spacing w:after="0" w:line="240" w:lineRule="auto"/>
        <w:ind w:left="360"/>
        <w:jc w:val="both"/>
        <w:rPr>
          <w:rFonts w:ascii="Times New Roman" w:eastAsia="Times New Roman" w:hAnsi="Times New Roman" w:cs="Times New Roman"/>
          <w:kern w:val="0"/>
          <w:sz w:val="24"/>
          <w:szCs w:val="24"/>
          <w14:ligatures w14:val="none"/>
        </w:rPr>
      </w:pPr>
    </w:p>
    <w:p w14:paraId="515E40F5" w14:textId="62EBC121" w:rsidR="007F6B58" w:rsidRPr="00135C17" w:rsidRDefault="006A6B3F" w:rsidP="00283C33">
      <w:pPr>
        <w:spacing w:after="0" w:line="240" w:lineRule="auto"/>
        <w:ind w:left="360"/>
        <w:jc w:val="both"/>
        <w:rPr>
          <w:rFonts w:ascii="Times New Roman" w:eastAsia="Times New Roman" w:hAnsi="Times New Roman" w:cs="Times New Roman"/>
          <w:kern w:val="0"/>
          <w:sz w:val="24"/>
          <w:szCs w:val="24"/>
          <w14:ligatures w14:val="none"/>
        </w:rPr>
      </w:pPr>
      <w:r w:rsidRPr="00135C17">
        <w:rPr>
          <w:rFonts w:ascii="Times New Roman" w:eastAsia="Times New Roman" w:hAnsi="Times New Roman" w:cs="Times New Roman"/>
          <w:kern w:val="0"/>
          <w:sz w:val="24"/>
          <w:szCs w:val="24"/>
          <w14:ligatures w14:val="none"/>
        </w:rPr>
        <w:t xml:space="preserve">B. </w:t>
      </w:r>
      <w:r w:rsidR="002068FB" w:rsidRPr="00135C17">
        <w:rPr>
          <w:rFonts w:ascii="Times New Roman" w:eastAsia="Times New Roman" w:hAnsi="Times New Roman" w:cs="Times New Roman"/>
          <w:b/>
          <w:bCs/>
          <w:kern w:val="0"/>
          <w:sz w:val="24"/>
          <w:szCs w:val="24"/>
          <w14:ligatures w14:val="none"/>
        </w:rPr>
        <w:t>Communications</w:t>
      </w:r>
      <w:r w:rsidR="00750011" w:rsidRPr="00135C17">
        <w:rPr>
          <w:rFonts w:ascii="Times New Roman" w:eastAsia="Times New Roman" w:hAnsi="Times New Roman" w:cs="Times New Roman"/>
          <w:b/>
          <w:bCs/>
          <w:kern w:val="0"/>
          <w:sz w:val="24"/>
          <w:szCs w:val="24"/>
          <w14:ligatures w14:val="none"/>
        </w:rPr>
        <w:t xml:space="preserve"> </w:t>
      </w:r>
      <w:r w:rsidR="00C22F99" w:rsidRPr="00135C17">
        <w:rPr>
          <w:rFonts w:ascii="Times New Roman" w:eastAsia="Times New Roman" w:hAnsi="Times New Roman" w:cs="Times New Roman"/>
          <w:b/>
          <w:bCs/>
          <w:kern w:val="0"/>
          <w:sz w:val="24"/>
          <w:szCs w:val="24"/>
          <w14:ligatures w14:val="none"/>
        </w:rPr>
        <w:t xml:space="preserve">empiriques </w:t>
      </w:r>
      <w:r w:rsidRPr="00135C17">
        <w:rPr>
          <w:rFonts w:ascii="Times New Roman" w:eastAsia="Times New Roman" w:hAnsi="Times New Roman" w:cs="Times New Roman"/>
          <w:kern w:val="0"/>
          <w:sz w:val="24"/>
          <w:szCs w:val="24"/>
          <w14:ligatures w14:val="none"/>
        </w:rPr>
        <w:t xml:space="preserve"> </w:t>
      </w:r>
    </w:p>
    <w:p w14:paraId="505670E8" w14:textId="6362961E" w:rsidR="002068FB" w:rsidRPr="00135C17" w:rsidRDefault="002068FB" w:rsidP="00283C33">
      <w:pPr>
        <w:spacing w:after="0" w:line="240" w:lineRule="auto"/>
        <w:ind w:left="630"/>
        <w:jc w:val="both"/>
        <w:rPr>
          <w:rFonts w:ascii="Times New Roman" w:eastAsia="Times New Roman" w:hAnsi="Times New Roman" w:cs="Times New Roman"/>
          <w:kern w:val="0"/>
          <w:sz w:val="24"/>
          <w:szCs w:val="24"/>
          <w14:ligatures w14:val="none"/>
        </w:rPr>
      </w:pPr>
      <w:r w:rsidRPr="00135C17">
        <w:rPr>
          <w:rFonts w:ascii="Times New Roman" w:eastAsia="Times New Roman" w:hAnsi="Times New Roman" w:cs="Times New Roman"/>
          <w:kern w:val="0"/>
          <w:sz w:val="24"/>
          <w:szCs w:val="24"/>
          <w14:ligatures w14:val="none"/>
        </w:rPr>
        <w:t xml:space="preserve">Elles reposent sur la collecte </w:t>
      </w:r>
      <w:r w:rsidR="009F5A05">
        <w:rPr>
          <w:rFonts w:ascii="Times New Roman" w:eastAsia="Times New Roman" w:hAnsi="Times New Roman" w:cs="Times New Roman"/>
          <w:kern w:val="0"/>
          <w:sz w:val="24"/>
          <w:szCs w:val="24"/>
          <w14:ligatures w14:val="none"/>
        </w:rPr>
        <w:t xml:space="preserve">et </w:t>
      </w:r>
      <w:r w:rsidR="009F5A05" w:rsidRPr="00135C17">
        <w:rPr>
          <w:rFonts w:ascii="Times New Roman" w:eastAsia="Times New Roman" w:hAnsi="Times New Roman" w:cs="Times New Roman"/>
          <w:kern w:val="0"/>
          <w:sz w:val="24"/>
          <w:szCs w:val="24"/>
          <w14:ligatures w14:val="none"/>
        </w:rPr>
        <w:t>l</w:t>
      </w:r>
      <w:r w:rsidR="009F5A05">
        <w:rPr>
          <w:rFonts w:ascii="Times New Roman" w:eastAsia="Times New Roman" w:hAnsi="Times New Roman" w:cs="Times New Roman"/>
          <w:kern w:val="0"/>
          <w:sz w:val="24"/>
          <w:szCs w:val="24"/>
          <w14:ligatures w14:val="none"/>
        </w:rPr>
        <w:t>’</w:t>
      </w:r>
      <w:r w:rsidR="009F5A05" w:rsidRPr="00135C17">
        <w:rPr>
          <w:rFonts w:ascii="Times New Roman" w:eastAsia="Times New Roman" w:hAnsi="Times New Roman" w:cs="Times New Roman"/>
          <w:kern w:val="0"/>
          <w:sz w:val="24"/>
          <w:szCs w:val="24"/>
          <w14:ligatures w14:val="none"/>
        </w:rPr>
        <w:t xml:space="preserve">analyse </w:t>
      </w:r>
      <w:r w:rsidRPr="00135C17">
        <w:rPr>
          <w:rFonts w:ascii="Times New Roman" w:eastAsia="Times New Roman" w:hAnsi="Times New Roman" w:cs="Times New Roman"/>
          <w:kern w:val="0"/>
          <w:sz w:val="24"/>
          <w:szCs w:val="24"/>
          <w14:ligatures w14:val="none"/>
        </w:rPr>
        <w:t>de données.</w:t>
      </w:r>
    </w:p>
    <w:p w14:paraId="3E93C6AB" w14:textId="77777777" w:rsidR="007F6B58" w:rsidRPr="00135C17" w:rsidRDefault="007F6B58" w:rsidP="00283C33">
      <w:pPr>
        <w:spacing w:after="0" w:line="240" w:lineRule="auto"/>
        <w:jc w:val="both"/>
        <w:rPr>
          <w:rFonts w:ascii="Times New Roman" w:eastAsia="Times New Roman" w:hAnsi="Times New Roman" w:cs="Times New Roman"/>
          <w:kern w:val="0"/>
          <w:sz w:val="24"/>
          <w:szCs w:val="24"/>
          <w14:ligatures w14:val="none"/>
        </w:rPr>
      </w:pPr>
    </w:p>
    <w:p w14:paraId="38B52DF9" w14:textId="3A23C852" w:rsidR="006A6B3F" w:rsidRPr="00135C17" w:rsidRDefault="007D512F" w:rsidP="007D512F">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D512F">
        <w:rPr>
          <w:rFonts w:ascii="Times New Roman" w:eastAsia="Times New Roman" w:hAnsi="Times New Roman" w:cs="Times New Roman"/>
          <w:b/>
          <w:bCs/>
          <w:kern w:val="0"/>
          <w:sz w:val="24"/>
          <w:szCs w:val="24"/>
          <w14:ligatures w14:val="none"/>
        </w:rPr>
        <w:t>Une fois leur résumé accepté</w:t>
      </w:r>
      <w:r w:rsidRPr="007D512F">
        <w:rPr>
          <w:rFonts w:ascii="Times New Roman" w:eastAsia="Times New Roman" w:hAnsi="Times New Roman" w:cs="Times New Roman"/>
          <w:kern w:val="0"/>
          <w:sz w:val="24"/>
          <w:szCs w:val="24"/>
          <w14:ligatures w14:val="none"/>
        </w:rPr>
        <w:t>, les chercheurs sont invités à respecter les directives suivantes</w:t>
      </w:r>
      <w:r w:rsidR="00971A3E" w:rsidRPr="00135C17">
        <w:rPr>
          <w:rFonts w:ascii="Times New Roman" w:eastAsia="Times New Roman" w:hAnsi="Times New Roman" w:cs="Times New Roman"/>
          <w:kern w:val="0"/>
          <w:sz w:val="24"/>
          <w:szCs w:val="24"/>
          <w14:ligatures w14:val="none"/>
        </w:rPr>
        <w:t xml:space="preserve"> lors de la rédaction de leur communication</w:t>
      </w:r>
      <w:r w:rsidRPr="007D512F">
        <w:rPr>
          <w:rFonts w:ascii="Times New Roman" w:eastAsia="Times New Roman" w:hAnsi="Times New Roman" w:cs="Times New Roman"/>
          <w:kern w:val="0"/>
          <w:sz w:val="24"/>
          <w:szCs w:val="24"/>
          <w14:ligatures w14:val="none"/>
        </w:rPr>
        <w:t xml:space="preserve"> :</w:t>
      </w:r>
    </w:p>
    <w:p w14:paraId="6FEC02EB" w14:textId="77777777" w:rsidR="00867968" w:rsidRPr="00135C17" w:rsidRDefault="00867968" w:rsidP="00860419">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19B16B06" w14:textId="42407C9E" w:rsidR="006A6B3F" w:rsidRPr="00135C17" w:rsidRDefault="002452DE" w:rsidP="006A6B3F">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I</w:t>
      </w:r>
      <w:r w:rsidR="006A6B3F" w:rsidRPr="00135C17">
        <w:rPr>
          <w:rFonts w:ascii="Times New Roman" w:eastAsia="Times New Roman" w:hAnsi="Times New Roman" w:cs="Times New Roman"/>
          <w:b/>
          <w:bCs/>
          <w:kern w:val="0"/>
          <w:sz w:val="24"/>
          <w:szCs w:val="24"/>
          <w14:ligatures w14:val="none"/>
        </w:rPr>
        <w:t xml:space="preserve">. Structure des </w:t>
      </w:r>
      <w:r w:rsidR="00860419" w:rsidRPr="00135C17">
        <w:rPr>
          <w:rFonts w:ascii="Times New Roman" w:eastAsia="Times New Roman" w:hAnsi="Times New Roman" w:cs="Times New Roman"/>
          <w:b/>
          <w:bCs/>
          <w:kern w:val="0"/>
          <w:sz w:val="24"/>
          <w:szCs w:val="24"/>
          <w14:ligatures w14:val="none"/>
        </w:rPr>
        <w:t>communications</w:t>
      </w:r>
      <w:r w:rsidR="00C22F99" w:rsidRPr="00135C17">
        <w:rPr>
          <w:rFonts w:ascii="Times New Roman" w:eastAsia="Times New Roman" w:hAnsi="Times New Roman" w:cs="Times New Roman"/>
          <w:b/>
          <w:bCs/>
          <w:kern w:val="0"/>
          <w:sz w:val="24"/>
          <w:szCs w:val="24"/>
          <w14:ligatures w14:val="none"/>
        </w:rPr>
        <w:t xml:space="preserve"> </w:t>
      </w:r>
    </w:p>
    <w:p w14:paraId="22FE290C" w14:textId="15F461EC" w:rsidR="00860419" w:rsidRPr="00135C17" w:rsidRDefault="006A6B3F" w:rsidP="003B7AAB">
      <w:pPr>
        <w:spacing w:before="100" w:beforeAutospacing="1" w:after="100" w:afterAutospacing="1" w:line="240" w:lineRule="auto"/>
        <w:ind w:firstLine="360"/>
        <w:jc w:val="both"/>
        <w:rPr>
          <w:rFonts w:ascii="Times New Roman" w:eastAsia="Times New Roman" w:hAnsi="Times New Roman" w:cs="Times New Roman"/>
          <w:b/>
          <w:bCs/>
          <w:kern w:val="0"/>
          <w:sz w:val="24"/>
          <w:szCs w:val="24"/>
          <w14:ligatures w14:val="none"/>
        </w:rPr>
      </w:pPr>
      <w:r w:rsidRPr="00135C17">
        <w:rPr>
          <w:rFonts w:ascii="Times New Roman" w:eastAsia="Times New Roman" w:hAnsi="Times New Roman" w:cs="Times New Roman"/>
          <w:b/>
          <w:bCs/>
          <w:kern w:val="0"/>
          <w:sz w:val="24"/>
          <w:szCs w:val="24"/>
          <w14:ligatures w14:val="none"/>
        </w:rPr>
        <w:t xml:space="preserve">A. </w:t>
      </w:r>
      <w:r w:rsidR="003B7AAB" w:rsidRPr="00135C17">
        <w:rPr>
          <w:rFonts w:ascii="Times New Roman" w:eastAsia="Times New Roman" w:hAnsi="Times New Roman" w:cs="Times New Roman"/>
          <w:b/>
          <w:bCs/>
          <w:kern w:val="0"/>
          <w:sz w:val="24"/>
          <w:szCs w:val="24"/>
          <w14:ligatures w14:val="none"/>
        </w:rPr>
        <w:t>Communications</w:t>
      </w:r>
      <w:r w:rsidRPr="00135C17">
        <w:rPr>
          <w:rFonts w:ascii="Times New Roman" w:eastAsia="Times New Roman" w:hAnsi="Times New Roman" w:cs="Times New Roman"/>
          <w:b/>
          <w:bCs/>
          <w:kern w:val="0"/>
          <w:sz w:val="24"/>
          <w:szCs w:val="24"/>
          <w14:ligatures w14:val="none"/>
        </w:rPr>
        <w:t xml:space="preserve"> </w:t>
      </w:r>
      <w:r w:rsidR="00C22F99" w:rsidRPr="00135C17">
        <w:rPr>
          <w:rFonts w:ascii="Times New Roman" w:eastAsia="Times New Roman" w:hAnsi="Times New Roman" w:cs="Times New Roman"/>
          <w:b/>
          <w:bCs/>
          <w:kern w:val="0"/>
          <w:sz w:val="24"/>
          <w:szCs w:val="24"/>
          <w14:ligatures w14:val="none"/>
        </w:rPr>
        <w:t>théoriques</w:t>
      </w:r>
      <w:r w:rsidR="009F5A05">
        <w:rPr>
          <w:rFonts w:ascii="Times New Roman" w:eastAsia="Times New Roman" w:hAnsi="Times New Roman" w:cs="Times New Roman"/>
          <w:b/>
          <w:bCs/>
          <w:kern w:val="0"/>
          <w:sz w:val="24"/>
          <w:szCs w:val="24"/>
          <w14:ligatures w14:val="none"/>
        </w:rPr>
        <w:t xml:space="preserve">, </w:t>
      </w:r>
      <w:r w:rsidRPr="00135C17">
        <w:rPr>
          <w:rFonts w:ascii="Times New Roman" w:eastAsia="Times New Roman" w:hAnsi="Times New Roman" w:cs="Times New Roman"/>
          <w:b/>
          <w:bCs/>
          <w:kern w:val="0"/>
          <w:sz w:val="24"/>
          <w:szCs w:val="24"/>
          <w14:ligatures w14:val="none"/>
        </w:rPr>
        <w:t>réflexi</w:t>
      </w:r>
      <w:r w:rsidR="00997CA5" w:rsidRPr="00135C17">
        <w:rPr>
          <w:rFonts w:ascii="Times New Roman" w:eastAsia="Times New Roman" w:hAnsi="Times New Roman" w:cs="Times New Roman"/>
          <w:b/>
          <w:bCs/>
          <w:kern w:val="0"/>
          <w:sz w:val="24"/>
          <w:szCs w:val="24"/>
          <w14:ligatures w14:val="none"/>
        </w:rPr>
        <w:t>ves</w:t>
      </w:r>
      <w:r w:rsidRPr="00135C17">
        <w:rPr>
          <w:rFonts w:ascii="Times New Roman" w:eastAsia="Times New Roman" w:hAnsi="Times New Roman" w:cs="Times New Roman"/>
          <w:b/>
          <w:bCs/>
          <w:kern w:val="0"/>
          <w:sz w:val="24"/>
          <w:szCs w:val="24"/>
          <w14:ligatures w14:val="none"/>
        </w:rPr>
        <w:t xml:space="preserve"> ou de position académique </w:t>
      </w:r>
    </w:p>
    <w:p w14:paraId="4663762F" w14:textId="16E4F874" w:rsidR="006A6B3F" w:rsidRPr="00135C17" w:rsidRDefault="00D710C9" w:rsidP="00DD71ED">
      <w:pPr>
        <w:spacing w:before="100" w:beforeAutospacing="1" w:after="100" w:afterAutospacing="1" w:line="240" w:lineRule="auto"/>
        <w:ind w:firstLine="720"/>
        <w:jc w:val="both"/>
        <w:rPr>
          <w:rFonts w:ascii="Times New Roman" w:eastAsia="Times New Roman" w:hAnsi="Times New Roman" w:cs="Times New Roman"/>
          <w:kern w:val="0"/>
          <w:sz w:val="24"/>
          <w:szCs w:val="24"/>
          <w14:ligatures w14:val="none"/>
        </w:rPr>
      </w:pPr>
      <w:r w:rsidRPr="00135C17">
        <w:rPr>
          <w:rFonts w:ascii="Times New Roman" w:eastAsia="Times New Roman" w:hAnsi="Times New Roman" w:cs="Times New Roman"/>
          <w:kern w:val="0"/>
          <w:sz w:val="24"/>
          <w:szCs w:val="24"/>
          <w14:ligatures w14:val="none"/>
        </w:rPr>
        <w:lastRenderedPageBreak/>
        <w:t xml:space="preserve">Elles </w:t>
      </w:r>
      <w:r w:rsidR="006A6B3F" w:rsidRPr="00135C17">
        <w:rPr>
          <w:rFonts w:ascii="Times New Roman" w:eastAsia="Times New Roman" w:hAnsi="Times New Roman" w:cs="Times New Roman"/>
          <w:kern w:val="0"/>
          <w:sz w:val="24"/>
          <w:szCs w:val="24"/>
          <w14:ligatures w14:val="none"/>
        </w:rPr>
        <w:t>comprennent les sections suivantes :</w:t>
      </w:r>
    </w:p>
    <w:p w14:paraId="7D815158" w14:textId="7D7CA480" w:rsidR="00D30A27" w:rsidRPr="009F4E1A" w:rsidRDefault="006A6B3F" w:rsidP="009F4E1A">
      <w:pPr>
        <w:numPr>
          <w:ilvl w:val="0"/>
          <w:numId w:val="5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135C17">
        <w:rPr>
          <w:rFonts w:ascii="Times New Roman" w:eastAsia="Times New Roman" w:hAnsi="Times New Roman" w:cs="Times New Roman"/>
          <w:b/>
          <w:bCs/>
          <w:kern w:val="0"/>
          <w:sz w:val="24"/>
          <w:szCs w:val="24"/>
          <w14:ligatures w14:val="none"/>
        </w:rPr>
        <w:t xml:space="preserve">Titre </w:t>
      </w:r>
      <w:r w:rsidRPr="00135C17">
        <w:rPr>
          <w:rFonts w:ascii="Times New Roman" w:eastAsia="Times New Roman" w:hAnsi="Times New Roman" w:cs="Times New Roman"/>
          <w:kern w:val="0"/>
          <w:sz w:val="24"/>
          <w:szCs w:val="24"/>
          <w14:ligatures w14:val="none"/>
        </w:rPr>
        <w:t xml:space="preserve">: </w:t>
      </w:r>
      <w:r w:rsidR="0030476B" w:rsidRPr="00135C17">
        <w:rPr>
          <w:rFonts w:ascii="Times New Roman" w:eastAsia="Times New Roman" w:hAnsi="Times New Roman" w:cs="Times New Roman"/>
          <w:kern w:val="0"/>
          <w:sz w:val="24"/>
          <w:szCs w:val="24"/>
          <w14:ligatures w14:val="none"/>
        </w:rPr>
        <w:t>n</w:t>
      </w:r>
      <w:r w:rsidRPr="00135C17">
        <w:rPr>
          <w:rFonts w:ascii="Times New Roman" w:eastAsia="Times New Roman" w:hAnsi="Times New Roman" w:cs="Times New Roman"/>
          <w:kern w:val="0"/>
          <w:sz w:val="24"/>
          <w:szCs w:val="24"/>
          <w14:ligatures w14:val="none"/>
        </w:rPr>
        <w:t>e dépasse pas 15 mots</w:t>
      </w:r>
    </w:p>
    <w:p w14:paraId="64582CC5" w14:textId="5C9FE076" w:rsidR="00095D3A" w:rsidRDefault="006A6B3F" w:rsidP="00095D3A">
      <w:pPr>
        <w:numPr>
          <w:ilvl w:val="0"/>
          <w:numId w:val="5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95D3A">
        <w:rPr>
          <w:rFonts w:ascii="Times New Roman" w:eastAsia="Times New Roman" w:hAnsi="Times New Roman" w:cs="Times New Roman"/>
          <w:b/>
          <w:bCs/>
          <w:kern w:val="0"/>
          <w:sz w:val="24"/>
          <w:szCs w:val="24"/>
          <w14:ligatures w14:val="none"/>
        </w:rPr>
        <w:t>Résumé</w:t>
      </w:r>
      <w:r w:rsidRPr="00095D3A">
        <w:rPr>
          <w:rFonts w:ascii="Times New Roman" w:eastAsia="Times New Roman" w:hAnsi="Times New Roman" w:cs="Times New Roman"/>
          <w:kern w:val="0"/>
          <w:sz w:val="24"/>
          <w:szCs w:val="24"/>
          <w14:ligatures w14:val="none"/>
        </w:rPr>
        <w:t xml:space="preserve"> : </w:t>
      </w:r>
      <w:r w:rsidR="0030476B" w:rsidRPr="00095D3A">
        <w:rPr>
          <w:rFonts w:ascii="Times New Roman" w:eastAsia="Times New Roman" w:hAnsi="Times New Roman" w:cs="Times New Roman"/>
          <w:kern w:val="0"/>
          <w:sz w:val="24"/>
          <w:szCs w:val="24"/>
          <w14:ligatures w14:val="none"/>
        </w:rPr>
        <w:t>écrit</w:t>
      </w:r>
      <w:r w:rsidRPr="00095D3A">
        <w:rPr>
          <w:rFonts w:ascii="Times New Roman" w:eastAsia="Times New Roman" w:hAnsi="Times New Roman" w:cs="Times New Roman"/>
          <w:kern w:val="0"/>
          <w:sz w:val="24"/>
          <w:szCs w:val="24"/>
          <w14:ligatures w14:val="none"/>
        </w:rPr>
        <w:t xml:space="preserve"> en trois langues (arabe, français, et anglais), il doit comporter entre 200 et 250 mots par langue, et inclure l</w:t>
      </w:r>
      <w:r w:rsidR="00696975" w:rsidRPr="00095D3A">
        <w:rPr>
          <w:rFonts w:ascii="Times New Roman" w:eastAsia="Times New Roman" w:hAnsi="Times New Roman" w:cs="Times New Roman"/>
          <w:kern w:val="0"/>
          <w:sz w:val="24"/>
          <w:szCs w:val="24"/>
          <w14:ligatures w14:val="none"/>
        </w:rPr>
        <w:t>a</w:t>
      </w:r>
      <w:r w:rsidRPr="00095D3A">
        <w:rPr>
          <w:rFonts w:ascii="Times New Roman" w:eastAsia="Times New Roman" w:hAnsi="Times New Roman" w:cs="Times New Roman"/>
          <w:kern w:val="0"/>
          <w:sz w:val="24"/>
          <w:szCs w:val="24"/>
          <w14:ligatures w14:val="none"/>
        </w:rPr>
        <w:t xml:space="preserve"> </w:t>
      </w:r>
      <w:r w:rsidR="0030476B" w:rsidRPr="00095D3A">
        <w:rPr>
          <w:rFonts w:ascii="Times New Roman" w:eastAsia="Times New Roman" w:hAnsi="Times New Roman" w:cs="Times New Roman"/>
          <w:kern w:val="0"/>
          <w:sz w:val="24"/>
          <w:szCs w:val="24"/>
          <w14:ligatures w14:val="none"/>
        </w:rPr>
        <w:t>problématique</w:t>
      </w:r>
      <w:r w:rsidRPr="00095D3A">
        <w:rPr>
          <w:rFonts w:ascii="Times New Roman" w:eastAsia="Times New Roman" w:hAnsi="Times New Roman" w:cs="Times New Roman"/>
          <w:kern w:val="0"/>
          <w:sz w:val="24"/>
          <w:szCs w:val="24"/>
          <w14:ligatures w14:val="none"/>
        </w:rPr>
        <w:t xml:space="preserve">, les objectifs, </w:t>
      </w:r>
      <w:r w:rsidR="00482E37" w:rsidRPr="00095D3A">
        <w:rPr>
          <w:rFonts w:ascii="Times New Roman" w:eastAsia="Times New Roman" w:hAnsi="Times New Roman" w:cs="Times New Roman"/>
          <w:kern w:val="0"/>
          <w:sz w:val="24"/>
          <w:szCs w:val="24"/>
          <w14:ligatures w14:val="none"/>
        </w:rPr>
        <w:t>le cadre théorique principal</w:t>
      </w:r>
      <w:r w:rsidR="009C5512">
        <w:rPr>
          <w:rFonts w:ascii="Times New Roman" w:eastAsia="Times New Roman" w:hAnsi="Times New Roman" w:cs="Times New Roman"/>
          <w:kern w:val="0"/>
          <w:sz w:val="24"/>
          <w:szCs w:val="24"/>
          <w14:ligatures w14:val="none"/>
        </w:rPr>
        <w:t xml:space="preserve">, les conclusions essentielles et </w:t>
      </w:r>
      <w:r w:rsidR="00095D3A" w:rsidRPr="00095D3A">
        <w:rPr>
          <w:rFonts w:ascii="Times New Roman" w:eastAsia="Times New Roman" w:hAnsi="Times New Roman" w:cs="Times New Roman"/>
          <w:kern w:val="0"/>
          <w:sz w:val="24"/>
          <w:szCs w:val="24"/>
          <w14:ligatures w14:val="none"/>
        </w:rPr>
        <w:t>les mots-clés (maximum 5 mots-clés).</w:t>
      </w:r>
    </w:p>
    <w:p w14:paraId="2DE558BC" w14:textId="66AF0B7A" w:rsidR="006F1ABA" w:rsidRPr="00095D3A" w:rsidRDefault="006A6B3F" w:rsidP="00095D3A">
      <w:pPr>
        <w:numPr>
          <w:ilvl w:val="0"/>
          <w:numId w:val="5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95D3A">
        <w:rPr>
          <w:rFonts w:ascii="Times New Roman" w:eastAsia="Times New Roman" w:hAnsi="Times New Roman" w:cs="Times New Roman"/>
          <w:b/>
          <w:bCs/>
          <w:kern w:val="0"/>
          <w:sz w:val="24"/>
          <w:szCs w:val="24"/>
          <w14:ligatures w14:val="none"/>
        </w:rPr>
        <w:t xml:space="preserve">Introduction </w:t>
      </w:r>
      <w:r w:rsidRPr="00095D3A">
        <w:rPr>
          <w:rFonts w:ascii="Times New Roman" w:eastAsia="Times New Roman" w:hAnsi="Times New Roman" w:cs="Times New Roman"/>
          <w:kern w:val="0"/>
          <w:sz w:val="24"/>
          <w:szCs w:val="24"/>
          <w14:ligatures w14:val="none"/>
        </w:rPr>
        <w:t xml:space="preserve">: </w:t>
      </w:r>
      <w:r w:rsidR="0030476B" w:rsidRPr="00095D3A">
        <w:rPr>
          <w:rFonts w:ascii="Times New Roman" w:eastAsia="Times New Roman" w:hAnsi="Times New Roman" w:cs="Times New Roman"/>
          <w:kern w:val="0"/>
          <w:sz w:val="24"/>
          <w:szCs w:val="24"/>
          <w14:ligatures w14:val="none"/>
        </w:rPr>
        <w:t>f</w:t>
      </w:r>
      <w:r w:rsidRPr="00095D3A">
        <w:rPr>
          <w:rFonts w:ascii="Times New Roman" w:eastAsia="Times New Roman" w:hAnsi="Times New Roman" w:cs="Times New Roman"/>
          <w:kern w:val="0"/>
          <w:sz w:val="24"/>
          <w:szCs w:val="24"/>
          <w14:ligatures w14:val="none"/>
        </w:rPr>
        <w:t>ournit une</w:t>
      </w:r>
      <w:r w:rsidR="0030476B" w:rsidRPr="00095D3A">
        <w:rPr>
          <w:rFonts w:ascii="Times New Roman" w:eastAsia="Times New Roman" w:hAnsi="Times New Roman" w:cs="Times New Roman"/>
          <w:kern w:val="0"/>
          <w:sz w:val="24"/>
          <w:szCs w:val="24"/>
          <w14:ligatures w14:val="none"/>
        </w:rPr>
        <w:t xml:space="preserve"> présentation</w:t>
      </w:r>
      <w:r w:rsidRPr="00095D3A">
        <w:rPr>
          <w:rFonts w:ascii="Times New Roman" w:eastAsia="Times New Roman" w:hAnsi="Times New Roman" w:cs="Times New Roman"/>
          <w:kern w:val="0"/>
          <w:sz w:val="24"/>
          <w:szCs w:val="24"/>
          <w14:ligatures w14:val="none"/>
        </w:rPr>
        <w:t xml:space="preserve"> claire </w:t>
      </w:r>
      <w:r w:rsidR="00B44359" w:rsidRPr="00095D3A">
        <w:rPr>
          <w:rFonts w:ascii="Times New Roman" w:eastAsia="Times New Roman" w:hAnsi="Times New Roman" w:cs="Times New Roman"/>
          <w:kern w:val="0"/>
          <w:sz w:val="24"/>
          <w:szCs w:val="24"/>
          <w14:ligatures w14:val="none"/>
        </w:rPr>
        <w:t>du</w:t>
      </w:r>
      <w:r w:rsidRPr="00095D3A">
        <w:rPr>
          <w:rFonts w:ascii="Times New Roman" w:eastAsia="Times New Roman" w:hAnsi="Times New Roman" w:cs="Times New Roman"/>
          <w:kern w:val="0"/>
          <w:sz w:val="24"/>
          <w:szCs w:val="24"/>
          <w14:ligatures w14:val="none"/>
        </w:rPr>
        <w:t xml:space="preserve"> sujet </w:t>
      </w:r>
      <w:r w:rsidR="000F4268" w:rsidRPr="00095D3A">
        <w:rPr>
          <w:rFonts w:ascii="Times New Roman" w:eastAsia="Times New Roman" w:hAnsi="Times New Roman" w:cs="Times New Roman"/>
          <w:kern w:val="0"/>
          <w:sz w:val="24"/>
          <w:szCs w:val="24"/>
          <w14:ligatures w14:val="none"/>
        </w:rPr>
        <w:t>de la communication</w:t>
      </w:r>
      <w:r w:rsidRPr="00095D3A">
        <w:rPr>
          <w:rFonts w:ascii="Times New Roman" w:eastAsia="Times New Roman" w:hAnsi="Times New Roman" w:cs="Times New Roman"/>
          <w:kern w:val="0"/>
          <w:sz w:val="24"/>
          <w:szCs w:val="24"/>
          <w14:ligatures w14:val="none"/>
        </w:rPr>
        <w:t xml:space="preserve"> et </w:t>
      </w:r>
      <w:r w:rsidR="00B44359" w:rsidRPr="00095D3A">
        <w:rPr>
          <w:rFonts w:ascii="Times New Roman" w:eastAsia="Times New Roman" w:hAnsi="Times New Roman" w:cs="Times New Roman"/>
          <w:kern w:val="0"/>
          <w:sz w:val="24"/>
          <w:szCs w:val="24"/>
          <w14:ligatures w14:val="none"/>
        </w:rPr>
        <w:t>de</w:t>
      </w:r>
      <w:r w:rsidRPr="00095D3A">
        <w:rPr>
          <w:rFonts w:ascii="Times New Roman" w:eastAsia="Times New Roman" w:hAnsi="Times New Roman" w:cs="Times New Roman"/>
          <w:kern w:val="0"/>
          <w:sz w:val="24"/>
          <w:szCs w:val="24"/>
          <w14:ligatures w14:val="none"/>
        </w:rPr>
        <w:t xml:space="preserve"> son importance, définit clairement le problème, expose le cadre théorique et formule les objectifs principaux d</w:t>
      </w:r>
      <w:r w:rsidR="000F4268" w:rsidRPr="00095D3A">
        <w:rPr>
          <w:rFonts w:ascii="Times New Roman" w:eastAsia="Times New Roman" w:hAnsi="Times New Roman" w:cs="Times New Roman"/>
          <w:kern w:val="0"/>
          <w:sz w:val="24"/>
          <w:szCs w:val="24"/>
          <w14:ligatures w14:val="none"/>
        </w:rPr>
        <w:t>e la communication</w:t>
      </w:r>
    </w:p>
    <w:p w14:paraId="65039E1D" w14:textId="58FA9E54" w:rsidR="009F4E1A" w:rsidRPr="00F46E6D" w:rsidRDefault="006F1ABA" w:rsidP="00F46E6D">
      <w:pPr>
        <w:numPr>
          <w:ilvl w:val="0"/>
          <w:numId w:val="5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46E6D">
        <w:rPr>
          <w:rFonts w:ascii="Times New Roman" w:eastAsia="Times New Roman" w:hAnsi="Times New Roman" w:cs="Times New Roman"/>
          <w:b/>
          <w:bCs/>
          <w:kern w:val="0"/>
          <w:sz w:val="24"/>
          <w:szCs w:val="24"/>
          <w14:ligatures w14:val="none"/>
        </w:rPr>
        <w:t xml:space="preserve">Cadre </w:t>
      </w:r>
      <w:r w:rsidR="00F46E6D" w:rsidRPr="00F46E6D">
        <w:rPr>
          <w:rFonts w:ascii="Times New Roman" w:eastAsia="Times New Roman" w:hAnsi="Times New Roman" w:cs="Times New Roman"/>
          <w:b/>
          <w:bCs/>
          <w:kern w:val="0"/>
          <w:sz w:val="24"/>
          <w:szCs w:val="24"/>
          <w14:ligatures w14:val="none"/>
        </w:rPr>
        <w:t>théorique</w:t>
      </w:r>
      <w:r w:rsidR="00F46E6D" w:rsidRPr="00F46E6D">
        <w:rPr>
          <w:rFonts w:ascii="Times New Roman" w:eastAsia="Times New Roman" w:hAnsi="Times New Roman" w:cs="Times New Roman"/>
          <w:kern w:val="0"/>
          <w:sz w:val="24"/>
          <w:szCs w:val="24"/>
          <w14:ligatures w14:val="none"/>
        </w:rPr>
        <w:t xml:space="preserve"> :</w:t>
      </w:r>
      <w:r w:rsidRPr="00F46E6D">
        <w:rPr>
          <w:rFonts w:ascii="Times New Roman" w:eastAsia="Times New Roman" w:hAnsi="Times New Roman" w:cs="Times New Roman"/>
          <w:kern w:val="0"/>
          <w:sz w:val="24"/>
          <w:szCs w:val="24"/>
          <w14:ligatures w14:val="none"/>
        </w:rPr>
        <w:t xml:space="preserve"> </w:t>
      </w:r>
      <w:r w:rsidR="00F46E6D" w:rsidRPr="00F46E6D">
        <w:rPr>
          <w:rFonts w:ascii="Times New Roman" w:eastAsia="Times New Roman" w:hAnsi="Times New Roman" w:cs="Times New Roman"/>
          <w:kern w:val="0"/>
          <w:sz w:val="24"/>
          <w:szCs w:val="24"/>
          <w14:ligatures w14:val="none"/>
        </w:rPr>
        <w:t>Définit la principale théorie adoptée dans la communication</w:t>
      </w:r>
    </w:p>
    <w:p w14:paraId="44F29098" w14:textId="77777777" w:rsidR="00F46E6D" w:rsidRDefault="00F46E6D" w:rsidP="00F46E6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03A925EA" w14:textId="77777777" w:rsidR="003F324E" w:rsidRDefault="003F324E" w:rsidP="00F46E6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6E8B1DE3" w14:textId="77777777" w:rsidR="003F324E" w:rsidRPr="00F46E6D" w:rsidRDefault="003F324E" w:rsidP="00F46E6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3783391C" w14:textId="0FAFC939" w:rsidR="009F4E1A" w:rsidRDefault="003D2F85" w:rsidP="009F4E1A">
      <w:pPr>
        <w:numPr>
          <w:ilvl w:val="0"/>
          <w:numId w:val="51"/>
        </w:numPr>
        <w:spacing w:after="0"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Présentation et analyse de la r</w:t>
      </w:r>
      <w:r w:rsidR="008C4C2A">
        <w:rPr>
          <w:rFonts w:ascii="Times New Roman" w:eastAsia="Times New Roman" w:hAnsi="Times New Roman" w:cs="Times New Roman"/>
          <w:b/>
          <w:bCs/>
          <w:kern w:val="0"/>
          <w:sz w:val="24"/>
          <w:szCs w:val="24"/>
          <w14:ligatures w14:val="none"/>
        </w:rPr>
        <w:t xml:space="preserve">evue de </w:t>
      </w:r>
      <w:r w:rsidR="00CF4C50">
        <w:rPr>
          <w:rFonts w:ascii="Times New Roman" w:eastAsia="Times New Roman" w:hAnsi="Times New Roman" w:cs="Times New Roman"/>
          <w:b/>
          <w:bCs/>
          <w:kern w:val="0"/>
          <w:sz w:val="24"/>
          <w:szCs w:val="24"/>
          <w14:ligatures w14:val="none"/>
        </w:rPr>
        <w:t xml:space="preserve">la </w:t>
      </w:r>
      <w:r w:rsidR="008C4C2A">
        <w:rPr>
          <w:rFonts w:ascii="Times New Roman" w:eastAsia="Times New Roman" w:hAnsi="Times New Roman" w:cs="Times New Roman"/>
          <w:b/>
          <w:bCs/>
          <w:kern w:val="0"/>
          <w:sz w:val="24"/>
          <w:szCs w:val="24"/>
          <w14:ligatures w14:val="none"/>
        </w:rPr>
        <w:t xml:space="preserve">littérature </w:t>
      </w:r>
    </w:p>
    <w:p w14:paraId="0111E85A" w14:textId="6913CBED" w:rsidR="00860419" w:rsidRPr="009F4E1A" w:rsidRDefault="00750011" w:rsidP="009F4E1A">
      <w:pPr>
        <w:pStyle w:val="ListParagraph"/>
        <w:numPr>
          <w:ilvl w:val="0"/>
          <w:numId w:val="30"/>
        </w:numPr>
        <w:spacing w:after="0" w:line="360" w:lineRule="auto"/>
        <w:jc w:val="both"/>
        <w:rPr>
          <w:rFonts w:ascii="Times New Roman" w:eastAsia="Times New Roman" w:hAnsi="Times New Roman" w:cs="Times New Roman"/>
          <w:kern w:val="0"/>
          <w:sz w:val="24"/>
          <w:szCs w:val="24"/>
          <w14:ligatures w14:val="none"/>
        </w:rPr>
      </w:pPr>
      <w:r w:rsidRPr="009F4E1A">
        <w:rPr>
          <w:rFonts w:ascii="Times New Roman" w:eastAsia="Times New Roman" w:hAnsi="Times New Roman" w:cs="Times New Roman"/>
          <w:b/>
          <w:bCs/>
          <w:kern w:val="0"/>
          <w:sz w:val="24"/>
          <w:szCs w:val="24"/>
          <w14:ligatures w14:val="none"/>
        </w:rPr>
        <w:t>Communications</w:t>
      </w:r>
      <w:r w:rsidR="006A6B3F" w:rsidRPr="009F4E1A">
        <w:rPr>
          <w:rFonts w:ascii="Times New Roman" w:eastAsia="Times New Roman" w:hAnsi="Times New Roman" w:cs="Times New Roman"/>
          <w:b/>
          <w:bCs/>
          <w:kern w:val="0"/>
          <w:sz w:val="24"/>
          <w:szCs w:val="24"/>
          <w14:ligatures w14:val="none"/>
        </w:rPr>
        <w:t xml:space="preserve"> théoriques </w:t>
      </w:r>
    </w:p>
    <w:p w14:paraId="1C8BEF63" w14:textId="77777777" w:rsidR="009F4E1A" w:rsidRDefault="006A6B3F" w:rsidP="009F4E1A">
      <w:pPr>
        <w:pStyle w:val="ListParagraph"/>
        <w:spacing w:before="100" w:beforeAutospacing="1" w:after="100" w:afterAutospacing="1" w:line="360" w:lineRule="auto"/>
        <w:ind w:left="1440"/>
        <w:jc w:val="both"/>
        <w:rPr>
          <w:rFonts w:ascii="Times New Roman" w:eastAsia="Times New Roman" w:hAnsi="Times New Roman" w:cs="Times New Roman"/>
          <w:kern w:val="0"/>
          <w:sz w:val="24"/>
          <w:szCs w:val="24"/>
          <w14:ligatures w14:val="none"/>
        </w:rPr>
      </w:pPr>
      <w:r w:rsidRPr="00135C17">
        <w:rPr>
          <w:rFonts w:ascii="Times New Roman" w:eastAsia="Times New Roman" w:hAnsi="Times New Roman" w:cs="Times New Roman"/>
          <w:kern w:val="0"/>
          <w:sz w:val="24"/>
          <w:szCs w:val="24"/>
          <w14:ligatures w14:val="none"/>
        </w:rPr>
        <w:t>Se concentrent sur l'analyse des théories et concepts éducatifs</w:t>
      </w:r>
      <w:r w:rsidR="009E4F51" w:rsidRPr="009E4F51">
        <w:rPr>
          <w:rFonts w:ascii="Times New Roman" w:eastAsia="Times New Roman" w:hAnsi="Times New Roman" w:cs="Times New Roman"/>
          <w:kern w:val="0"/>
          <w:sz w:val="24"/>
          <w:szCs w:val="24"/>
          <w14:ligatures w14:val="none"/>
        </w:rPr>
        <w:t xml:space="preserve"> et comprennent</w:t>
      </w:r>
      <w:r w:rsidR="009E4F51" w:rsidRPr="00135C17">
        <w:rPr>
          <w:rFonts w:ascii="Times New Roman" w:eastAsia="Times New Roman" w:hAnsi="Times New Roman" w:cs="Times New Roman"/>
          <w:kern w:val="0"/>
          <w:sz w:val="24"/>
          <w:szCs w:val="24"/>
          <w14:ligatures w14:val="none"/>
        </w:rPr>
        <w:t xml:space="preserve"> :</w:t>
      </w:r>
    </w:p>
    <w:p w14:paraId="77266E6F" w14:textId="4EE6D211" w:rsidR="008C4C2A" w:rsidRPr="008C4C2A" w:rsidRDefault="008C4C2A" w:rsidP="008C4C2A">
      <w:pPr>
        <w:pStyle w:val="ListParagraph"/>
        <w:numPr>
          <w:ilvl w:val="2"/>
          <w:numId w:val="5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roofErr w:type="gramStart"/>
      <w:r>
        <w:rPr>
          <w:rFonts w:ascii="Times New Roman" w:eastAsia="Times New Roman" w:hAnsi="Times New Roman" w:cs="Times New Roman"/>
          <w:b/>
          <w:bCs/>
          <w:kern w:val="0"/>
          <w:sz w:val="24"/>
          <w:szCs w:val="24"/>
          <w14:ligatures w14:val="none"/>
        </w:rPr>
        <w:t>une</w:t>
      </w:r>
      <w:proofErr w:type="gramEnd"/>
      <w:r>
        <w:rPr>
          <w:rFonts w:ascii="Times New Roman" w:eastAsia="Times New Roman" w:hAnsi="Times New Roman" w:cs="Times New Roman"/>
          <w:b/>
          <w:bCs/>
          <w:kern w:val="0"/>
          <w:sz w:val="24"/>
          <w:szCs w:val="24"/>
          <w14:ligatures w14:val="none"/>
        </w:rPr>
        <w:t xml:space="preserve"> r</w:t>
      </w:r>
      <w:r w:rsidRPr="008C4C2A">
        <w:rPr>
          <w:rFonts w:ascii="Times New Roman" w:eastAsia="Times New Roman" w:hAnsi="Times New Roman" w:cs="Times New Roman"/>
          <w:b/>
          <w:bCs/>
          <w:kern w:val="0"/>
          <w:sz w:val="24"/>
          <w:szCs w:val="24"/>
          <w14:ligatures w14:val="none"/>
        </w:rPr>
        <w:t xml:space="preserve">evue de la littérature : </w:t>
      </w:r>
      <w:r>
        <w:rPr>
          <w:rFonts w:ascii="Times New Roman" w:eastAsia="Times New Roman" w:hAnsi="Times New Roman" w:cs="Times New Roman"/>
          <w:kern w:val="0"/>
          <w:sz w:val="24"/>
          <w:szCs w:val="24"/>
          <w14:ligatures w14:val="none"/>
        </w:rPr>
        <w:t>a</w:t>
      </w:r>
      <w:r w:rsidRPr="008C4C2A">
        <w:rPr>
          <w:rFonts w:ascii="Times New Roman" w:eastAsia="Times New Roman" w:hAnsi="Times New Roman" w:cs="Times New Roman"/>
          <w:kern w:val="0"/>
          <w:sz w:val="24"/>
          <w:szCs w:val="24"/>
          <w14:ligatures w14:val="none"/>
        </w:rPr>
        <w:t xml:space="preserve">nalyse de la littérature originale et </w:t>
      </w:r>
      <w:r w:rsidRPr="002C525C">
        <w:rPr>
          <w:rFonts w:ascii="Times New Roman" w:eastAsia="Times New Roman" w:hAnsi="Times New Roman" w:cs="Times New Roman"/>
          <w:kern w:val="0"/>
          <w:sz w:val="24"/>
          <w:szCs w:val="24"/>
          <w14:ligatures w14:val="none"/>
        </w:rPr>
        <w:t>contemporaine</w:t>
      </w:r>
      <w:r w:rsidRPr="008C4C2A">
        <w:rPr>
          <w:rFonts w:ascii="Times New Roman" w:eastAsia="Times New Roman" w:hAnsi="Times New Roman" w:cs="Times New Roman"/>
          <w:kern w:val="0"/>
          <w:sz w:val="24"/>
          <w:szCs w:val="24"/>
          <w14:ligatures w14:val="none"/>
        </w:rPr>
        <w:t xml:space="preserve"> pertinente</w:t>
      </w:r>
    </w:p>
    <w:p w14:paraId="18679EC0" w14:textId="08EF7474" w:rsidR="008C4C2A" w:rsidRDefault="00CF4C50" w:rsidP="008C4C2A">
      <w:pPr>
        <w:pStyle w:val="ListParagraph"/>
        <w:numPr>
          <w:ilvl w:val="2"/>
          <w:numId w:val="5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Une</w:t>
      </w:r>
      <w:r w:rsidR="008C4C2A">
        <w:rPr>
          <w:rFonts w:ascii="Times New Roman" w:eastAsia="Times New Roman" w:hAnsi="Times New Roman" w:cs="Times New Roman"/>
          <w:b/>
          <w:bCs/>
          <w:kern w:val="0"/>
          <w:sz w:val="24"/>
          <w:szCs w:val="24"/>
          <w14:ligatures w14:val="none"/>
        </w:rPr>
        <w:t xml:space="preserve"> d</w:t>
      </w:r>
      <w:r w:rsidR="008C4C2A" w:rsidRPr="008C4C2A">
        <w:rPr>
          <w:rFonts w:ascii="Times New Roman" w:eastAsia="Times New Roman" w:hAnsi="Times New Roman" w:cs="Times New Roman"/>
          <w:b/>
          <w:bCs/>
          <w:kern w:val="0"/>
          <w:sz w:val="24"/>
          <w:szCs w:val="24"/>
          <w14:ligatures w14:val="none"/>
        </w:rPr>
        <w:t xml:space="preserve">iscussion : </w:t>
      </w:r>
      <w:r w:rsidR="008C4C2A">
        <w:rPr>
          <w:rFonts w:ascii="Times New Roman" w:eastAsia="Times New Roman" w:hAnsi="Times New Roman" w:cs="Times New Roman"/>
          <w:kern w:val="0"/>
          <w:sz w:val="24"/>
          <w:szCs w:val="24"/>
          <w14:ligatures w14:val="none"/>
        </w:rPr>
        <w:t>mise</w:t>
      </w:r>
      <w:r w:rsidR="008C4C2A" w:rsidRPr="008C4C2A">
        <w:rPr>
          <w:rFonts w:ascii="Times New Roman" w:eastAsia="Times New Roman" w:hAnsi="Times New Roman" w:cs="Times New Roman"/>
          <w:kern w:val="0"/>
          <w:sz w:val="24"/>
          <w:szCs w:val="24"/>
          <w14:ligatures w14:val="none"/>
        </w:rPr>
        <w:t xml:space="preserve"> en lumière </w:t>
      </w:r>
      <w:r w:rsidR="008C4C2A">
        <w:rPr>
          <w:rFonts w:ascii="Times New Roman" w:eastAsia="Times New Roman" w:hAnsi="Times New Roman" w:cs="Times New Roman"/>
          <w:kern w:val="0"/>
          <w:sz w:val="24"/>
          <w:szCs w:val="24"/>
          <w14:ligatures w14:val="none"/>
        </w:rPr>
        <w:t>d</w:t>
      </w:r>
      <w:r w:rsidR="008C4C2A" w:rsidRPr="008C4C2A">
        <w:rPr>
          <w:rFonts w:ascii="Times New Roman" w:eastAsia="Times New Roman" w:hAnsi="Times New Roman" w:cs="Times New Roman"/>
          <w:kern w:val="0"/>
          <w:sz w:val="24"/>
          <w:szCs w:val="24"/>
          <w14:ligatures w14:val="none"/>
        </w:rPr>
        <w:t>es relations entre les différentes théories et l</w:t>
      </w:r>
      <w:r w:rsidR="00CB3273">
        <w:rPr>
          <w:rFonts w:ascii="Times New Roman" w:eastAsia="Times New Roman" w:hAnsi="Times New Roman" w:cs="Times New Roman"/>
          <w:kern w:val="0"/>
          <w:sz w:val="24"/>
          <w:szCs w:val="24"/>
          <w14:ligatures w14:val="none"/>
        </w:rPr>
        <w:t>eur</w:t>
      </w:r>
      <w:r w:rsidR="008C4C2A" w:rsidRPr="008C4C2A">
        <w:rPr>
          <w:rFonts w:ascii="Times New Roman" w:eastAsia="Times New Roman" w:hAnsi="Times New Roman" w:cs="Times New Roman"/>
          <w:kern w:val="0"/>
          <w:sz w:val="24"/>
          <w:szCs w:val="24"/>
          <w14:ligatures w14:val="none"/>
        </w:rPr>
        <w:t xml:space="preserve"> </w:t>
      </w:r>
      <w:r w:rsidR="00CB3273">
        <w:rPr>
          <w:rFonts w:ascii="Times New Roman" w:eastAsia="Times New Roman" w:hAnsi="Times New Roman" w:cs="Times New Roman"/>
          <w:kern w:val="0"/>
          <w:sz w:val="24"/>
          <w:szCs w:val="24"/>
          <w14:ligatures w14:val="none"/>
        </w:rPr>
        <w:t>lien avec</w:t>
      </w:r>
      <w:r w:rsidR="008C4C2A" w:rsidRPr="008C4C2A">
        <w:rPr>
          <w:rFonts w:ascii="Times New Roman" w:eastAsia="Times New Roman" w:hAnsi="Times New Roman" w:cs="Times New Roman"/>
          <w:kern w:val="0"/>
          <w:sz w:val="24"/>
          <w:szCs w:val="24"/>
          <w14:ligatures w14:val="none"/>
        </w:rPr>
        <w:t xml:space="preserve"> </w:t>
      </w:r>
      <w:r w:rsidR="00CB3273">
        <w:rPr>
          <w:rFonts w:ascii="Times New Roman" w:eastAsia="Times New Roman" w:hAnsi="Times New Roman" w:cs="Times New Roman"/>
          <w:kern w:val="0"/>
          <w:sz w:val="24"/>
          <w:szCs w:val="24"/>
          <w14:ligatures w14:val="none"/>
        </w:rPr>
        <w:t xml:space="preserve">les </w:t>
      </w:r>
      <w:r w:rsidR="008C4C2A" w:rsidRPr="008C4C2A">
        <w:rPr>
          <w:rFonts w:ascii="Times New Roman" w:eastAsia="Times New Roman" w:hAnsi="Times New Roman" w:cs="Times New Roman"/>
          <w:kern w:val="0"/>
          <w:sz w:val="24"/>
          <w:szCs w:val="24"/>
          <w14:ligatures w14:val="none"/>
        </w:rPr>
        <w:t xml:space="preserve">objectifs du </w:t>
      </w:r>
      <w:r w:rsidR="00CB3273">
        <w:rPr>
          <w:rFonts w:ascii="Times New Roman" w:eastAsia="Times New Roman" w:hAnsi="Times New Roman" w:cs="Times New Roman"/>
          <w:kern w:val="0"/>
          <w:sz w:val="24"/>
          <w:szCs w:val="24"/>
          <w14:ligatures w14:val="none"/>
        </w:rPr>
        <w:t>colloque</w:t>
      </w:r>
    </w:p>
    <w:p w14:paraId="43F8DE07" w14:textId="77777777" w:rsidR="00CF4C50" w:rsidRPr="008C4C2A" w:rsidRDefault="00CF4C50" w:rsidP="00CF4C50">
      <w:pPr>
        <w:pStyle w:val="ListParagraph"/>
        <w:spacing w:before="100" w:beforeAutospacing="1" w:after="100" w:afterAutospacing="1" w:line="240" w:lineRule="auto"/>
        <w:ind w:left="2160"/>
        <w:jc w:val="both"/>
        <w:rPr>
          <w:rFonts w:ascii="Times New Roman" w:eastAsia="Times New Roman" w:hAnsi="Times New Roman" w:cs="Times New Roman"/>
          <w:kern w:val="0"/>
          <w:sz w:val="24"/>
          <w:szCs w:val="24"/>
          <w14:ligatures w14:val="none"/>
        </w:rPr>
      </w:pPr>
    </w:p>
    <w:p w14:paraId="3D16AC13" w14:textId="29D42347" w:rsidR="00CF4C50" w:rsidRDefault="00CF4C50" w:rsidP="00CF4C50">
      <w:pPr>
        <w:pStyle w:val="ListParagraph"/>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F4C50">
        <w:rPr>
          <w:rFonts w:ascii="Times New Roman" w:eastAsia="Times New Roman" w:hAnsi="Times New Roman" w:cs="Times New Roman"/>
          <w:b/>
          <w:bCs/>
          <w:kern w:val="0"/>
          <w:sz w:val="24"/>
          <w:szCs w:val="24"/>
          <w14:ligatures w14:val="none"/>
        </w:rPr>
        <w:t>Communications réflexives</w:t>
      </w:r>
    </w:p>
    <w:p w14:paraId="2B5A0E8A" w14:textId="4F9F1859" w:rsidR="008C4C2A" w:rsidRPr="00CF4C50" w:rsidRDefault="00CF4C50" w:rsidP="00AD59D8">
      <w:pPr>
        <w:pStyle w:val="ListParagraph"/>
        <w:spacing w:before="100" w:beforeAutospacing="1" w:after="100" w:afterAutospacing="1" w:line="240" w:lineRule="auto"/>
        <w:ind w:left="1440"/>
        <w:jc w:val="both"/>
        <w:rPr>
          <w:rFonts w:ascii="Times New Roman" w:eastAsia="Times New Roman" w:hAnsi="Times New Roman" w:cs="Times New Roman"/>
          <w:kern w:val="0"/>
          <w:sz w:val="24"/>
          <w:szCs w:val="24"/>
          <w14:ligatures w14:val="none"/>
        </w:rPr>
      </w:pPr>
      <w:r w:rsidRPr="002C525C">
        <w:rPr>
          <w:rFonts w:ascii="Times New Roman" w:eastAsia="Times New Roman" w:hAnsi="Times New Roman" w:cs="Times New Roman"/>
          <w:kern w:val="0"/>
          <w:sz w:val="24"/>
          <w:szCs w:val="24"/>
          <w14:ligatures w14:val="none"/>
        </w:rPr>
        <w:t>Basé</w:t>
      </w:r>
      <w:r>
        <w:rPr>
          <w:rFonts w:ascii="Times New Roman" w:eastAsia="Times New Roman" w:hAnsi="Times New Roman" w:cs="Times New Roman"/>
          <w:kern w:val="0"/>
          <w:sz w:val="24"/>
          <w:szCs w:val="24"/>
          <w14:ligatures w14:val="none"/>
        </w:rPr>
        <w:t>e</w:t>
      </w:r>
      <w:r w:rsidRPr="002C525C">
        <w:rPr>
          <w:rFonts w:ascii="Times New Roman" w:eastAsia="Times New Roman" w:hAnsi="Times New Roman" w:cs="Times New Roman"/>
          <w:kern w:val="0"/>
          <w:sz w:val="24"/>
          <w:szCs w:val="24"/>
          <w14:ligatures w14:val="none"/>
        </w:rPr>
        <w:t>s sur l'analyse réfléchie d'une expérience ou d'une question éducative</w:t>
      </w:r>
      <w:r>
        <w:rPr>
          <w:rFonts w:ascii="Times New Roman" w:eastAsia="Times New Roman" w:hAnsi="Times New Roman" w:cs="Times New Roman"/>
          <w:kern w:val="0"/>
          <w:sz w:val="24"/>
          <w:szCs w:val="24"/>
          <w14:ligatures w14:val="none"/>
        </w:rPr>
        <w:t xml:space="preserve"> et </w:t>
      </w:r>
      <w:proofErr w:type="gramStart"/>
      <w:r w:rsidR="00AD59D8">
        <w:rPr>
          <w:rFonts w:ascii="Times New Roman" w:eastAsia="Times New Roman" w:hAnsi="Times New Roman" w:cs="Times New Roman"/>
          <w:kern w:val="0"/>
          <w:sz w:val="24"/>
          <w:szCs w:val="24"/>
          <w14:ligatures w14:val="none"/>
        </w:rPr>
        <w:t>comprennent</w:t>
      </w:r>
      <w:r w:rsidR="008C4C2A" w:rsidRPr="00CF4C50">
        <w:rPr>
          <w:rFonts w:ascii="Times New Roman" w:eastAsia="Times New Roman" w:hAnsi="Times New Roman" w:cs="Times New Roman"/>
          <w:kern w:val="0"/>
          <w:sz w:val="24"/>
          <w:szCs w:val="24"/>
          <w14:ligatures w14:val="none"/>
        </w:rPr>
        <w:t>:</w:t>
      </w:r>
      <w:proofErr w:type="gramEnd"/>
    </w:p>
    <w:p w14:paraId="38EC82D9" w14:textId="59BBC71C" w:rsidR="008C4C2A" w:rsidRPr="008C4C2A" w:rsidRDefault="008C4C2A" w:rsidP="00CF4C50">
      <w:pPr>
        <w:pStyle w:val="ListParagraph"/>
        <w:numPr>
          <w:ilvl w:val="2"/>
          <w:numId w:val="5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C4C2A">
        <w:rPr>
          <w:rFonts w:ascii="Times New Roman" w:eastAsia="Times New Roman" w:hAnsi="Times New Roman" w:cs="Times New Roman"/>
          <w:b/>
          <w:bCs/>
          <w:kern w:val="0"/>
          <w:sz w:val="24"/>
          <w:szCs w:val="24"/>
          <w14:ligatures w14:val="none"/>
        </w:rPr>
        <w:t>Contexte et expérience</w:t>
      </w:r>
      <w:r w:rsidRPr="008C4C2A">
        <w:rPr>
          <w:rFonts w:ascii="Times New Roman" w:eastAsia="Times New Roman" w:hAnsi="Times New Roman" w:cs="Times New Roman"/>
          <w:kern w:val="0"/>
          <w:sz w:val="24"/>
          <w:szCs w:val="24"/>
          <w14:ligatures w14:val="none"/>
        </w:rPr>
        <w:t xml:space="preserve"> : </w:t>
      </w:r>
      <w:r w:rsidR="00AD59D8">
        <w:rPr>
          <w:rFonts w:ascii="Times New Roman" w:eastAsia="Times New Roman" w:hAnsi="Times New Roman" w:cs="Times New Roman"/>
          <w:kern w:val="0"/>
          <w:sz w:val="24"/>
          <w:szCs w:val="24"/>
          <w14:ligatures w14:val="none"/>
        </w:rPr>
        <w:t>p</w:t>
      </w:r>
      <w:r w:rsidRPr="008C4C2A">
        <w:rPr>
          <w:rFonts w:ascii="Times New Roman" w:eastAsia="Times New Roman" w:hAnsi="Times New Roman" w:cs="Times New Roman"/>
          <w:kern w:val="0"/>
          <w:sz w:val="24"/>
          <w:szCs w:val="24"/>
          <w14:ligatures w14:val="none"/>
        </w:rPr>
        <w:t>résentation de l'expérience personnelle ou professionnelle.</w:t>
      </w:r>
    </w:p>
    <w:p w14:paraId="646499F1" w14:textId="78003162" w:rsidR="008C4C2A" w:rsidRPr="00AD59D8" w:rsidRDefault="008C4C2A" w:rsidP="00AD59D8">
      <w:pPr>
        <w:pStyle w:val="ListParagraph"/>
        <w:numPr>
          <w:ilvl w:val="2"/>
          <w:numId w:val="5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C4C2A">
        <w:rPr>
          <w:rFonts w:ascii="Times New Roman" w:eastAsia="Times New Roman" w:hAnsi="Times New Roman" w:cs="Times New Roman"/>
          <w:b/>
          <w:bCs/>
          <w:kern w:val="0"/>
          <w:sz w:val="24"/>
          <w:szCs w:val="24"/>
          <w14:ligatures w14:val="none"/>
        </w:rPr>
        <w:t>Revue de la littérature</w:t>
      </w:r>
      <w:r w:rsidRPr="008C4C2A">
        <w:rPr>
          <w:rFonts w:ascii="Times New Roman" w:eastAsia="Times New Roman" w:hAnsi="Times New Roman" w:cs="Times New Roman"/>
          <w:kern w:val="0"/>
          <w:sz w:val="24"/>
          <w:szCs w:val="24"/>
          <w14:ligatures w14:val="none"/>
        </w:rPr>
        <w:t xml:space="preserve"> : </w:t>
      </w:r>
      <w:r w:rsidR="00AD59D8">
        <w:rPr>
          <w:rFonts w:ascii="Times New Roman" w:eastAsia="Times New Roman" w:hAnsi="Times New Roman" w:cs="Times New Roman"/>
          <w:kern w:val="0"/>
          <w:sz w:val="24"/>
          <w:szCs w:val="24"/>
          <w14:ligatures w14:val="none"/>
        </w:rPr>
        <w:t>a</w:t>
      </w:r>
      <w:r w:rsidR="00AD59D8" w:rsidRPr="008C4C2A">
        <w:rPr>
          <w:rFonts w:ascii="Times New Roman" w:eastAsia="Times New Roman" w:hAnsi="Times New Roman" w:cs="Times New Roman"/>
          <w:kern w:val="0"/>
          <w:sz w:val="24"/>
          <w:szCs w:val="24"/>
          <w14:ligatures w14:val="none"/>
        </w:rPr>
        <w:t xml:space="preserve">nalyse de la littérature originale et </w:t>
      </w:r>
      <w:r w:rsidR="00AD59D8" w:rsidRPr="002C525C">
        <w:rPr>
          <w:rFonts w:ascii="Times New Roman" w:eastAsia="Times New Roman" w:hAnsi="Times New Roman" w:cs="Times New Roman"/>
          <w:kern w:val="0"/>
          <w:sz w:val="24"/>
          <w:szCs w:val="24"/>
          <w14:ligatures w14:val="none"/>
        </w:rPr>
        <w:t>contemporaine</w:t>
      </w:r>
      <w:r w:rsidR="00AD59D8" w:rsidRPr="008C4C2A">
        <w:rPr>
          <w:rFonts w:ascii="Times New Roman" w:eastAsia="Times New Roman" w:hAnsi="Times New Roman" w:cs="Times New Roman"/>
          <w:kern w:val="0"/>
          <w:sz w:val="24"/>
          <w:szCs w:val="24"/>
          <w14:ligatures w14:val="none"/>
        </w:rPr>
        <w:t xml:space="preserve"> pertinente</w:t>
      </w:r>
    </w:p>
    <w:p w14:paraId="0272ADF6" w14:textId="79796E3F" w:rsidR="008C4C2A" w:rsidRDefault="008C4C2A" w:rsidP="00CF4C50">
      <w:pPr>
        <w:pStyle w:val="ListParagraph"/>
        <w:numPr>
          <w:ilvl w:val="2"/>
          <w:numId w:val="5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C4C2A">
        <w:rPr>
          <w:rFonts w:ascii="Times New Roman" w:eastAsia="Times New Roman" w:hAnsi="Times New Roman" w:cs="Times New Roman"/>
          <w:b/>
          <w:bCs/>
          <w:kern w:val="0"/>
          <w:sz w:val="24"/>
          <w:szCs w:val="24"/>
          <w14:ligatures w14:val="none"/>
        </w:rPr>
        <w:t>Analyse critique</w:t>
      </w:r>
      <w:r w:rsidRPr="008C4C2A">
        <w:rPr>
          <w:rFonts w:ascii="Times New Roman" w:eastAsia="Times New Roman" w:hAnsi="Times New Roman" w:cs="Times New Roman"/>
          <w:kern w:val="0"/>
          <w:sz w:val="24"/>
          <w:szCs w:val="24"/>
          <w14:ligatures w14:val="none"/>
        </w:rPr>
        <w:t xml:space="preserve"> : </w:t>
      </w:r>
      <w:r w:rsidR="006B4358">
        <w:rPr>
          <w:rFonts w:ascii="Times New Roman" w:eastAsia="Times New Roman" w:hAnsi="Times New Roman" w:cs="Times New Roman"/>
          <w:kern w:val="0"/>
          <w:sz w:val="24"/>
          <w:szCs w:val="24"/>
          <w14:ligatures w14:val="none"/>
        </w:rPr>
        <w:t>a</w:t>
      </w:r>
      <w:r w:rsidR="006B4358" w:rsidRPr="006B4358">
        <w:rPr>
          <w:rFonts w:ascii="Times New Roman" w:eastAsia="Times New Roman" w:hAnsi="Times New Roman" w:cs="Times New Roman"/>
          <w:kern w:val="0"/>
          <w:sz w:val="24"/>
          <w:szCs w:val="24"/>
          <w14:ligatures w14:val="none"/>
        </w:rPr>
        <w:t xml:space="preserve">nalyse de l'expérience à la lumière des théories éducatives pertinentes </w:t>
      </w:r>
    </w:p>
    <w:p w14:paraId="6D398568" w14:textId="77777777" w:rsidR="008D6E6C" w:rsidRPr="008C4C2A" w:rsidRDefault="008D6E6C" w:rsidP="008D6E6C">
      <w:pPr>
        <w:pStyle w:val="ListParagraph"/>
        <w:spacing w:before="100" w:beforeAutospacing="1" w:after="100" w:afterAutospacing="1" w:line="240" w:lineRule="auto"/>
        <w:ind w:left="2160"/>
        <w:jc w:val="both"/>
        <w:rPr>
          <w:rFonts w:ascii="Times New Roman" w:eastAsia="Times New Roman" w:hAnsi="Times New Roman" w:cs="Times New Roman"/>
          <w:kern w:val="0"/>
          <w:sz w:val="24"/>
          <w:szCs w:val="24"/>
          <w14:ligatures w14:val="none"/>
        </w:rPr>
      </w:pPr>
    </w:p>
    <w:p w14:paraId="4C16FE42" w14:textId="600DB7F2" w:rsidR="00F936DD" w:rsidRDefault="00F936DD" w:rsidP="00F936DD">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Communications </w:t>
      </w:r>
      <w:r w:rsidR="008C4C2A" w:rsidRPr="008D6E6C">
        <w:rPr>
          <w:rFonts w:ascii="Times New Roman" w:eastAsia="Times New Roman" w:hAnsi="Times New Roman" w:cs="Times New Roman"/>
          <w:b/>
          <w:bCs/>
          <w:kern w:val="0"/>
          <w:sz w:val="24"/>
          <w:szCs w:val="24"/>
          <w14:ligatures w14:val="none"/>
        </w:rPr>
        <w:t>de position académique</w:t>
      </w:r>
    </w:p>
    <w:p w14:paraId="013FEA6A" w14:textId="1C0D91CD" w:rsidR="008C4C2A" w:rsidRPr="00F936DD" w:rsidRDefault="00F936DD" w:rsidP="00F936DD">
      <w:pPr>
        <w:pStyle w:val="ListParagraph"/>
        <w:spacing w:before="100" w:beforeAutospacing="1" w:after="100" w:afterAutospacing="1" w:line="240" w:lineRule="auto"/>
        <w:ind w:left="1440"/>
        <w:outlineLvl w:val="2"/>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P</w:t>
      </w:r>
      <w:r w:rsidR="008C4C2A" w:rsidRPr="00F936DD">
        <w:rPr>
          <w:rFonts w:ascii="Times New Roman" w:eastAsia="Times New Roman" w:hAnsi="Times New Roman" w:cs="Times New Roman"/>
          <w:kern w:val="0"/>
          <w:sz w:val="24"/>
          <w:szCs w:val="24"/>
          <w14:ligatures w14:val="none"/>
        </w:rPr>
        <w:t>résentent une position académique sur une question éducative, appuyée par des preuves et des arguments scientifiques</w:t>
      </w:r>
      <w:r w:rsidR="00E272E6" w:rsidRPr="00E272E6">
        <w:rPr>
          <w:rFonts w:ascii="Times New Roman" w:eastAsia="Times New Roman" w:hAnsi="Times New Roman" w:cs="Times New Roman"/>
          <w:kern w:val="0"/>
          <w:sz w:val="24"/>
          <w:szCs w:val="24"/>
          <w14:ligatures w14:val="none"/>
        </w:rPr>
        <w:t xml:space="preserve"> </w:t>
      </w:r>
      <w:r w:rsidR="00E272E6" w:rsidRPr="009E4F51">
        <w:rPr>
          <w:rFonts w:ascii="Times New Roman" w:eastAsia="Times New Roman" w:hAnsi="Times New Roman" w:cs="Times New Roman"/>
          <w:kern w:val="0"/>
          <w:sz w:val="24"/>
          <w:szCs w:val="24"/>
          <w14:ligatures w14:val="none"/>
        </w:rPr>
        <w:t>et comprennent</w:t>
      </w:r>
      <w:r w:rsidR="00E272E6">
        <w:rPr>
          <w:rFonts w:ascii="Times New Roman" w:eastAsia="Times New Roman" w:hAnsi="Times New Roman" w:cs="Times New Roman"/>
          <w:kern w:val="0"/>
          <w:sz w:val="24"/>
          <w:szCs w:val="24"/>
          <w14:ligatures w14:val="none"/>
        </w:rPr>
        <w:t xml:space="preserve"> </w:t>
      </w:r>
      <w:r w:rsidR="008C4C2A" w:rsidRPr="00F936DD">
        <w:rPr>
          <w:rFonts w:ascii="Times New Roman" w:eastAsia="Times New Roman" w:hAnsi="Times New Roman" w:cs="Times New Roman"/>
          <w:kern w:val="0"/>
          <w:sz w:val="24"/>
          <w:szCs w:val="24"/>
          <w14:ligatures w14:val="none"/>
        </w:rPr>
        <w:t>:</w:t>
      </w:r>
    </w:p>
    <w:p w14:paraId="0C108B64" w14:textId="556005C0" w:rsidR="008C4C2A" w:rsidRPr="008C4C2A" w:rsidRDefault="008C4C2A" w:rsidP="00F936DD">
      <w:pPr>
        <w:pStyle w:val="ListParagraph"/>
        <w:numPr>
          <w:ilvl w:val="2"/>
          <w:numId w:val="5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C4C2A">
        <w:rPr>
          <w:rFonts w:ascii="Times New Roman" w:eastAsia="Times New Roman" w:hAnsi="Times New Roman" w:cs="Times New Roman"/>
          <w:b/>
          <w:bCs/>
          <w:kern w:val="0"/>
          <w:sz w:val="24"/>
          <w:szCs w:val="24"/>
          <w14:ligatures w14:val="none"/>
        </w:rPr>
        <w:t>Présentation de la question</w:t>
      </w:r>
      <w:r w:rsidRPr="008C4C2A">
        <w:rPr>
          <w:rFonts w:ascii="Times New Roman" w:eastAsia="Times New Roman" w:hAnsi="Times New Roman" w:cs="Times New Roman"/>
          <w:kern w:val="0"/>
          <w:sz w:val="24"/>
          <w:szCs w:val="24"/>
          <w14:ligatures w14:val="none"/>
        </w:rPr>
        <w:t xml:space="preserve"> : </w:t>
      </w:r>
      <w:r w:rsidR="00E272E6">
        <w:rPr>
          <w:rFonts w:ascii="Times New Roman" w:eastAsia="Times New Roman" w:hAnsi="Times New Roman" w:cs="Times New Roman"/>
          <w:kern w:val="0"/>
          <w:sz w:val="24"/>
          <w:szCs w:val="24"/>
          <w14:ligatures w14:val="none"/>
        </w:rPr>
        <w:t>c</w:t>
      </w:r>
      <w:r w:rsidRPr="008C4C2A">
        <w:rPr>
          <w:rFonts w:ascii="Times New Roman" w:eastAsia="Times New Roman" w:hAnsi="Times New Roman" w:cs="Times New Roman"/>
          <w:kern w:val="0"/>
          <w:sz w:val="24"/>
          <w:szCs w:val="24"/>
          <w14:ligatures w14:val="none"/>
        </w:rPr>
        <w:t xml:space="preserve">larification du sujet </w:t>
      </w:r>
      <w:r w:rsidR="00E272E6">
        <w:rPr>
          <w:rFonts w:ascii="Times New Roman" w:eastAsia="Times New Roman" w:hAnsi="Times New Roman" w:cs="Times New Roman"/>
          <w:kern w:val="0"/>
          <w:sz w:val="24"/>
          <w:szCs w:val="24"/>
          <w14:ligatures w14:val="none"/>
        </w:rPr>
        <w:t xml:space="preserve">proposé </w:t>
      </w:r>
      <w:r w:rsidRPr="008C4C2A">
        <w:rPr>
          <w:rFonts w:ascii="Times New Roman" w:eastAsia="Times New Roman" w:hAnsi="Times New Roman" w:cs="Times New Roman"/>
          <w:kern w:val="0"/>
          <w:sz w:val="24"/>
          <w:szCs w:val="24"/>
          <w14:ligatures w14:val="none"/>
        </w:rPr>
        <w:t>et de son importance</w:t>
      </w:r>
    </w:p>
    <w:p w14:paraId="71C029F6" w14:textId="2ADA930C" w:rsidR="008C4C2A" w:rsidRPr="00E272E6" w:rsidRDefault="008C4C2A" w:rsidP="00E272E6">
      <w:pPr>
        <w:pStyle w:val="ListParagraph"/>
        <w:numPr>
          <w:ilvl w:val="2"/>
          <w:numId w:val="5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C4C2A">
        <w:rPr>
          <w:rFonts w:ascii="Times New Roman" w:eastAsia="Times New Roman" w:hAnsi="Times New Roman" w:cs="Times New Roman"/>
          <w:b/>
          <w:bCs/>
          <w:kern w:val="0"/>
          <w:sz w:val="24"/>
          <w:szCs w:val="24"/>
          <w14:ligatures w14:val="none"/>
        </w:rPr>
        <w:lastRenderedPageBreak/>
        <w:t>Revue de la littérature</w:t>
      </w:r>
      <w:r w:rsidRPr="008C4C2A">
        <w:rPr>
          <w:rFonts w:ascii="Times New Roman" w:eastAsia="Times New Roman" w:hAnsi="Times New Roman" w:cs="Times New Roman"/>
          <w:kern w:val="0"/>
          <w:sz w:val="24"/>
          <w:szCs w:val="24"/>
          <w14:ligatures w14:val="none"/>
        </w:rPr>
        <w:t xml:space="preserve"> : </w:t>
      </w:r>
      <w:r w:rsidR="00E272E6">
        <w:rPr>
          <w:rFonts w:ascii="Times New Roman" w:eastAsia="Times New Roman" w:hAnsi="Times New Roman" w:cs="Times New Roman"/>
          <w:kern w:val="0"/>
          <w:sz w:val="24"/>
          <w:szCs w:val="24"/>
          <w14:ligatures w14:val="none"/>
        </w:rPr>
        <w:t>a</w:t>
      </w:r>
      <w:r w:rsidR="00E272E6" w:rsidRPr="008C4C2A">
        <w:rPr>
          <w:rFonts w:ascii="Times New Roman" w:eastAsia="Times New Roman" w:hAnsi="Times New Roman" w:cs="Times New Roman"/>
          <w:kern w:val="0"/>
          <w:sz w:val="24"/>
          <w:szCs w:val="24"/>
          <w14:ligatures w14:val="none"/>
        </w:rPr>
        <w:t xml:space="preserve">nalyse de la littérature originale et </w:t>
      </w:r>
      <w:r w:rsidR="00E272E6" w:rsidRPr="002C525C">
        <w:rPr>
          <w:rFonts w:ascii="Times New Roman" w:eastAsia="Times New Roman" w:hAnsi="Times New Roman" w:cs="Times New Roman"/>
          <w:kern w:val="0"/>
          <w:sz w:val="24"/>
          <w:szCs w:val="24"/>
          <w14:ligatures w14:val="none"/>
        </w:rPr>
        <w:t>contemporaine</w:t>
      </w:r>
      <w:r w:rsidR="00E272E6" w:rsidRPr="008C4C2A">
        <w:rPr>
          <w:rFonts w:ascii="Times New Roman" w:eastAsia="Times New Roman" w:hAnsi="Times New Roman" w:cs="Times New Roman"/>
          <w:kern w:val="0"/>
          <w:sz w:val="24"/>
          <w:szCs w:val="24"/>
          <w14:ligatures w14:val="none"/>
        </w:rPr>
        <w:t xml:space="preserve"> pertinente</w:t>
      </w:r>
    </w:p>
    <w:p w14:paraId="7416AE5D" w14:textId="77579396" w:rsidR="008C4C2A" w:rsidRPr="008C4C2A" w:rsidRDefault="008C4C2A" w:rsidP="00E272E6">
      <w:pPr>
        <w:pStyle w:val="ListParagraph"/>
        <w:numPr>
          <w:ilvl w:val="2"/>
          <w:numId w:val="5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C4C2A">
        <w:rPr>
          <w:rFonts w:ascii="Times New Roman" w:eastAsia="Times New Roman" w:hAnsi="Times New Roman" w:cs="Times New Roman"/>
          <w:b/>
          <w:bCs/>
          <w:kern w:val="0"/>
          <w:sz w:val="24"/>
          <w:szCs w:val="24"/>
          <w14:ligatures w14:val="none"/>
        </w:rPr>
        <w:t>Arguments scientifiques</w:t>
      </w:r>
      <w:r w:rsidRPr="008C4C2A">
        <w:rPr>
          <w:rFonts w:ascii="Times New Roman" w:eastAsia="Times New Roman" w:hAnsi="Times New Roman" w:cs="Times New Roman"/>
          <w:kern w:val="0"/>
          <w:sz w:val="24"/>
          <w:szCs w:val="24"/>
          <w14:ligatures w14:val="none"/>
        </w:rPr>
        <w:t xml:space="preserve"> : </w:t>
      </w:r>
      <w:r w:rsidR="00E272E6" w:rsidRPr="00E272E6">
        <w:rPr>
          <w:rFonts w:ascii="Times New Roman" w:eastAsia="Times New Roman" w:hAnsi="Times New Roman" w:cs="Times New Roman"/>
          <w:kern w:val="0"/>
          <w:sz w:val="24"/>
          <w:szCs w:val="24"/>
          <w14:ligatures w14:val="none"/>
        </w:rPr>
        <w:t>analyse des différentes opinions et des preuves soutenant la position académique</w:t>
      </w:r>
    </w:p>
    <w:p w14:paraId="7F0EA713" w14:textId="77777777" w:rsidR="00F936DD" w:rsidRPr="00F936DD" w:rsidRDefault="00F936DD" w:rsidP="00F936DD">
      <w:pPr>
        <w:pStyle w:val="ListParagraph"/>
        <w:spacing w:after="0" w:line="276" w:lineRule="auto"/>
        <w:jc w:val="both"/>
        <w:rPr>
          <w:rFonts w:ascii="Times New Roman" w:eastAsia="Times New Roman" w:hAnsi="Times New Roman" w:cs="Times New Roman"/>
          <w:kern w:val="0"/>
          <w:sz w:val="24"/>
          <w:szCs w:val="24"/>
          <w14:ligatures w14:val="none"/>
        </w:rPr>
      </w:pPr>
    </w:p>
    <w:p w14:paraId="4BE340D8" w14:textId="382F063A" w:rsidR="00D30A27" w:rsidRPr="00135C17" w:rsidRDefault="00022AB9" w:rsidP="000679A6">
      <w:pPr>
        <w:pStyle w:val="ListParagraph"/>
        <w:numPr>
          <w:ilvl w:val="0"/>
          <w:numId w:val="51"/>
        </w:numPr>
        <w:spacing w:after="0" w:line="276" w:lineRule="auto"/>
        <w:jc w:val="both"/>
        <w:rPr>
          <w:rFonts w:ascii="Times New Roman" w:eastAsia="Times New Roman" w:hAnsi="Times New Roman" w:cs="Times New Roman"/>
          <w:kern w:val="0"/>
          <w:sz w:val="24"/>
          <w:szCs w:val="24"/>
          <w14:ligatures w14:val="none"/>
        </w:rPr>
      </w:pPr>
      <w:r w:rsidRPr="00135C17">
        <w:rPr>
          <w:rFonts w:ascii="Times New Roman" w:eastAsia="Times New Roman" w:hAnsi="Times New Roman" w:cs="Times New Roman"/>
          <w:b/>
          <w:bCs/>
          <w:kern w:val="0"/>
          <w:sz w:val="24"/>
          <w:szCs w:val="24"/>
          <w14:ligatures w14:val="none"/>
        </w:rPr>
        <w:t>Conclusions et recommandations</w:t>
      </w:r>
      <w:r w:rsidRPr="00135C17">
        <w:rPr>
          <w:rFonts w:ascii="Times New Roman" w:eastAsia="Times New Roman" w:hAnsi="Times New Roman" w:cs="Times New Roman"/>
          <w:kern w:val="0"/>
          <w:sz w:val="24"/>
          <w:szCs w:val="24"/>
          <w14:ligatures w14:val="none"/>
        </w:rPr>
        <w:t xml:space="preserve"> </w:t>
      </w:r>
    </w:p>
    <w:p w14:paraId="134F6A71" w14:textId="628242A3" w:rsidR="00AF48BC" w:rsidRDefault="008A2934" w:rsidP="00AF48BC">
      <w:pPr>
        <w:spacing w:after="0" w:line="240" w:lineRule="auto"/>
        <w:ind w:left="720"/>
        <w:jc w:val="both"/>
        <w:rPr>
          <w:rFonts w:ascii="Times New Roman" w:eastAsia="Times New Roman" w:hAnsi="Times New Roman" w:cs="Times New Roman"/>
          <w:kern w:val="0"/>
          <w:sz w:val="24"/>
          <w:szCs w:val="24"/>
          <w14:ligatures w14:val="none"/>
        </w:rPr>
      </w:pPr>
      <w:r w:rsidRPr="00135C17">
        <w:rPr>
          <w:rFonts w:ascii="Times New Roman" w:eastAsia="Times New Roman" w:hAnsi="Times New Roman" w:cs="Times New Roman"/>
          <w:kern w:val="0"/>
          <w:sz w:val="24"/>
          <w:szCs w:val="24"/>
          <w:u w:val="single"/>
          <w14:ligatures w14:val="none"/>
        </w:rPr>
        <w:t>Communications théoriques</w:t>
      </w:r>
      <w:r w:rsidRPr="00135C17">
        <w:rPr>
          <w:rFonts w:ascii="Times New Roman" w:eastAsia="Times New Roman" w:hAnsi="Times New Roman" w:cs="Times New Roman"/>
          <w:kern w:val="0"/>
          <w:sz w:val="24"/>
          <w:szCs w:val="24"/>
          <w14:ligatures w14:val="none"/>
        </w:rPr>
        <w:t xml:space="preserve"> : </w:t>
      </w:r>
      <w:r w:rsidR="002D6EED" w:rsidRPr="002D6EED">
        <w:rPr>
          <w:rFonts w:ascii="Times New Roman" w:eastAsia="Times New Roman" w:hAnsi="Times New Roman" w:cs="Times New Roman"/>
          <w:kern w:val="0"/>
          <w:sz w:val="24"/>
          <w:szCs w:val="24"/>
          <w14:ligatures w14:val="none"/>
        </w:rPr>
        <w:t>présentation de la relation entre les théories éducatives et les politiques éducatives, et extraction des idées soutenant la prise de décision éducative</w:t>
      </w:r>
    </w:p>
    <w:p w14:paraId="262B045A" w14:textId="77777777" w:rsidR="002D6EED" w:rsidRDefault="00150143" w:rsidP="002D6EED">
      <w:pPr>
        <w:spacing w:after="0" w:line="240" w:lineRule="auto"/>
        <w:ind w:left="720"/>
        <w:jc w:val="both"/>
        <w:rPr>
          <w:rFonts w:ascii="Times New Roman" w:eastAsia="Times New Roman" w:hAnsi="Times New Roman" w:cs="Times New Roman"/>
          <w:kern w:val="0"/>
          <w:sz w:val="24"/>
          <w:szCs w:val="24"/>
          <w14:ligatures w14:val="none"/>
        </w:rPr>
      </w:pPr>
      <w:r w:rsidRPr="00AF48BC">
        <w:rPr>
          <w:rFonts w:ascii="Times New Roman" w:eastAsia="Times New Roman" w:hAnsi="Times New Roman" w:cs="Times New Roman"/>
          <w:kern w:val="0"/>
          <w:sz w:val="24"/>
          <w:szCs w:val="24"/>
          <w:u w:val="single"/>
          <w14:ligatures w14:val="none"/>
        </w:rPr>
        <w:t xml:space="preserve">Communications </w:t>
      </w:r>
      <w:r w:rsidR="000679A6" w:rsidRPr="00AF48BC">
        <w:rPr>
          <w:rFonts w:ascii="Times New Roman" w:eastAsia="Times New Roman" w:hAnsi="Times New Roman" w:cs="Times New Roman"/>
          <w:kern w:val="0"/>
          <w:sz w:val="24"/>
          <w:szCs w:val="24"/>
          <w:u w:val="single"/>
          <w14:ligatures w14:val="none"/>
        </w:rPr>
        <w:t>réflexives</w:t>
      </w:r>
      <w:r w:rsidR="000679A6" w:rsidRPr="00AF48BC">
        <w:rPr>
          <w:rFonts w:ascii="Times New Roman" w:eastAsia="Times New Roman" w:hAnsi="Times New Roman" w:cs="Times New Roman"/>
          <w:kern w:val="0"/>
          <w:sz w:val="24"/>
          <w:szCs w:val="24"/>
          <w14:ligatures w14:val="none"/>
        </w:rPr>
        <w:t xml:space="preserve"> :</w:t>
      </w:r>
      <w:r w:rsidRPr="00AF48BC">
        <w:rPr>
          <w:rFonts w:ascii="Times New Roman" w:eastAsia="Times New Roman" w:hAnsi="Times New Roman" w:cs="Times New Roman"/>
          <w:kern w:val="0"/>
          <w:sz w:val="24"/>
          <w:szCs w:val="24"/>
          <w14:ligatures w14:val="none"/>
        </w:rPr>
        <w:t> </w:t>
      </w:r>
      <w:r w:rsidR="002D6EED" w:rsidRPr="002D6EED">
        <w:rPr>
          <w:rFonts w:ascii="Times New Roman" w:eastAsia="Times New Roman" w:hAnsi="Times New Roman" w:cs="Times New Roman"/>
          <w:kern w:val="0"/>
          <w:sz w:val="24"/>
          <w:szCs w:val="24"/>
          <w14:ligatures w14:val="none"/>
        </w:rPr>
        <w:t>identification des leçons apprises et présentation des recommandations pour le développement</w:t>
      </w:r>
    </w:p>
    <w:p w14:paraId="3F2BD5B7" w14:textId="2E2BDBAC" w:rsidR="00022AB9" w:rsidRPr="00AF48BC" w:rsidRDefault="00150143" w:rsidP="002D6EED">
      <w:pPr>
        <w:spacing w:after="0" w:line="240" w:lineRule="auto"/>
        <w:ind w:left="720"/>
        <w:jc w:val="both"/>
        <w:rPr>
          <w:rFonts w:ascii="Times New Roman" w:eastAsia="Times New Roman" w:hAnsi="Times New Roman" w:cs="Times New Roman"/>
          <w:kern w:val="0"/>
          <w:sz w:val="24"/>
          <w:szCs w:val="24"/>
          <w14:ligatures w14:val="none"/>
        </w:rPr>
      </w:pPr>
      <w:r w:rsidRPr="00AF48BC">
        <w:rPr>
          <w:rFonts w:ascii="Times New Roman" w:eastAsia="Times New Roman" w:hAnsi="Times New Roman" w:cs="Times New Roman"/>
          <w:kern w:val="0"/>
          <w:sz w:val="24"/>
          <w:szCs w:val="24"/>
          <w:u w:val="single"/>
          <w14:ligatures w14:val="none"/>
        </w:rPr>
        <w:t>Communications de position académique</w:t>
      </w:r>
      <w:r w:rsidRPr="00AF48BC">
        <w:rPr>
          <w:rFonts w:ascii="Times New Roman" w:eastAsia="Times New Roman" w:hAnsi="Times New Roman" w:cs="Times New Roman"/>
          <w:kern w:val="0"/>
          <w:sz w:val="24"/>
          <w:szCs w:val="24"/>
          <w14:ligatures w14:val="none"/>
        </w:rPr>
        <w:t xml:space="preserve"> : </w:t>
      </w:r>
      <w:r w:rsidR="002D6EED" w:rsidRPr="002D6EED">
        <w:rPr>
          <w:rFonts w:ascii="Times New Roman" w:eastAsia="Times New Roman" w:hAnsi="Times New Roman" w:cs="Times New Roman"/>
          <w:kern w:val="0"/>
          <w:sz w:val="24"/>
          <w:szCs w:val="24"/>
          <w14:ligatures w14:val="none"/>
        </w:rPr>
        <w:t>synthèse des arguments et présentation des idées qui soutiennent les politiques éducatives et les pratiques pédagogiques</w:t>
      </w:r>
    </w:p>
    <w:p w14:paraId="09794932" w14:textId="77777777" w:rsidR="00ED53AF" w:rsidRPr="00135C17" w:rsidRDefault="00ED53AF" w:rsidP="00D30A27">
      <w:pPr>
        <w:pStyle w:val="ListParagraph"/>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265CCEAE" w14:textId="651700E8" w:rsidR="009A2C33" w:rsidRDefault="00ED53AF" w:rsidP="00ED53AF">
      <w:pPr>
        <w:pStyle w:val="ListParagraph"/>
        <w:numPr>
          <w:ilvl w:val="0"/>
          <w:numId w:val="5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35C17">
        <w:rPr>
          <w:rFonts w:ascii="Times New Roman" w:eastAsia="Times New Roman" w:hAnsi="Times New Roman" w:cs="Times New Roman"/>
          <w:b/>
          <w:bCs/>
          <w:kern w:val="0"/>
          <w:sz w:val="24"/>
          <w:szCs w:val="24"/>
          <w14:ligatures w14:val="none"/>
        </w:rPr>
        <w:t>Citations, tableaux, figures</w:t>
      </w:r>
      <w:r w:rsidR="00222552">
        <w:rPr>
          <w:rFonts w:ascii="Times New Roman" w:eastAsia="Times New Roman" w:hAnsi="Times New Roman" w:cs="Times New Roman"/>
          <w:b/>
          <w:bCs/>
          <w:kern w:val="0"/>
          <w:sz w:val="24"/>
          <w:szCs w:val="24"/>
          <w14:ligatures w14:val="none"/>
        </w:rPr>
        <w:t xml:space="preserve"> </w:t>
      </w:r>
      <w:r w:rsidRPr="00135C17">
        <w:rPr>
          <w:rFonts w:ascii="Times New Roman" w:eastAsia="Times New Roman" w:hAnsi="Times New Roman" w:cs="Times New Roman"/>
          <w:b/>
          <w:bCs/>
          <w:kern w:val="0"/>
          <w:sz w:val="24"/>
          <w:szCs w:val="24"/>
          <w14:ligatures w14:val="none"/>
        </w:rPr>
        <w:t>et liste des références :</w:t>
      </w:r>
      <w:r w:rsidR="00222552">
        <w:rPr>
          <w:rFonts w:ascii="Times New Roman" w:eastAsia="Times New Roman" w:hAnsi="Times New Roman" w:cs="Times New Roman"/>
          <w:b/>
          <w:bCs/>
          <w:kern w:val="0"/>
          <w:sz w:val="24"/>
          <w:szCs w:val="24"/>
          <w14:ligatures w14:val="none"/>
        </w:rPr>
        <w:t xml:space="preserve"> </w:t>
      </w:r>
      <w:r w:rsidR="00222552">
        <w:rPr>
          <w:rFonts w:ascii="Times New Roman" w:eastAsia="Times New Roman" w:hAnsi="Times New Roman" w:cs="Times New Roman"/>
          <w:kern w:val="0"/>
          <w:sz w:val="24"/>
          <w:szCs w:val="24"/>
          <w14:ligatures w14:val="none"/>
        </w:rPr>
        <w:t>ils</w:t>
      </w:r>
      <w:r w:rsidRPr="00135C17">
        <w:rPr>
          <w:rFonts w:ascii="Times New Roman" w:eastAsia="Times New Roman" w:hAnsi="Times New Roman" w:cs="Times New Roman"/>
          <w:kern w:val="0"/>
          <w:sz w:val="24"/>
          <w:szCs w:val="24"/>
          <w14:ligatures w14:val="none"/>
        </w:rPr>
        <w:t xml:space="preserve"> sont rédigés et organisés selon le s</w:t>
      </w:r>
      <w:r w:rsidR="00222552">
        <w:rPr>
          <w:rFonts w:ascii="Times New Roman" w:eastAsia="Times New Roman" w:hAnsi="Times New Roman" w:cs="Times New Roman"/>
          <w:kern w:val="0"/>
          <w:sz w:val="24"/>
          <w:szCs w:val="24"/>
          <w14:ligatures w14:val="none"/>
        </w:rPr>
        <w:t>tyl</w:t>
      </w:r>
      <w:r w:rsidRPr="00135C17">
        <w:rPr>
          <w:rFonts w:ascii="Times New Roman" w:eastAsia="Times New Roman" w:hAnsi="Times New Roman" w:cs="Times New Roman"/>
          <w:kern w:val="0"/>
          <w:sz w:val="24"/>
          <w:szCs w:val="24"/>
          <w14:ligatures w14:val="none"/>
        </w:rPr>
        <w:t xml:space="preserve">e APA 7, et la liste des références </w:t>
      </w:r>
      <w:r w:rsidR="00222552" w:rsidRPr="00222552">
        <w:rPr>
          <w:rFonts w:ascii="Times New Roman" w:eastAsia="Times New Roman" w:hAnsi="Times New Roman" w:cs="Times New Roman"/>
          <w:kern w:val="0"/>
          <w:sz w:val="24"/>
          <w:szCs w:val="24"/>
          <w14:ligatures w14:val="none"/>
        </w:rPr>
        <w:t>d</w:t>
      </w:r>
      <w:r w:rsidR="00222552">
        <w:rPr>
          <w:rFonts w:ascii="Times New Roman" w:eastAsia="Times New Roman" w:hAnsi="Times New Roman" w:cs="Times New Roman"/>
          <w:kern w:val="0"/>
          <w:sz w:val="24"/>
          <w:szCs w:val="24"/>
          <w14:ligatures w14:val="none"/>
        </w:rPr>
        <w:t>oit</w:t>
      </w:r>
      <w:r w:rsidR="00222552" w:rsidRPr="00222552">
        <w:rPr>
          <w:rFonts w:ascii="Times New Roman" w:eastAsia="Times New Roman" w:hAnsi="Times New Roman" w:cs="Times New Roman"/>
          <w:kern w:val="0"/>
          <w:sz w:val="24"/>
          <w:szCs w:val="24"/>
          <w14:ligatures w14:val="none"/>
        </w:rPr>
        <w:t xml:space="preserve"> inclure</w:t>
      </w:r>
      <w:r w:rsidRPr="00135C17">
        <w:rPr>
          <w:rFonts w:ascii="Times New Roman" w:eastAsia="Times New Roman" w:hAnsi="Times New Roman" w:cs="Times New Roman"/>
          <w:kern w:val="0"/>
          <w:sz w:val="24"/>
          <w:szCs w:val="24"/>
          <w14:ligatures w14:val="none"/>
        </w:rPr>
        <w:t xml:space="preserve"> toutes les sources citées dans le texte.</w:t>
      </w:r>
    </w:p>
    <w:p w14:paraId="74484ED6" w14:textId="77777777" w:rsidR="00F936DD" w:rsidRPr="00F936DD" w:rsidRDefault="00F936DD" w:rsidP="00F936DD">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3AB470B3" w14:textId="658BABF4" w:rsidR="00870083" w:rsidRPr="00135C17" w:rsidRDefault="002452DE" w:rsidP="00E82864">
      <w:pPr>
        <w:pStyle w:val="ListParagraph"/>
        <w:numPr>
          <w:ilvl w:val="3"/>
          <w:numId w:val="57"/>
        </w:numPr>
        <w:tabs>
          <w:tab w:val="left" w:pos="720"/>
        </w:tabs>
        <w:spacing w:before="100" w:beforeAutospacing="1" w:after="100" w:afterAutospacing="1" w:line="240" w:lineRule="auto"/>
        <w:ind w:left="2700" w:hanging="234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Communications</w:t>
      </w:r>
      <w:r w:rsidR="00C22F99" w:rsidRPr="00135C17">
        <w:rPr>
          <w:rFonts w:ascii="Times New Roman" w:eastAsia="Times New Roman" w:hAnsi="Times New Roman" w:cs="Times New Roman"/>
          <w:b/>
          <w:bCs/>
          <w:kern w:val="0"/>
          <w:sz w:val="24"/>
          <w:szCs w:val="24"/>
          <w14:ligatures w14:val="none"/>
        </w:rPr>
        <w:t xml:space="preserve"> empiriques </w:t>
      </w:r>
    </w:p>
    <w:p w14:paraId="667799AA" w14:textId="3CCA8050" w:rsidR="006A6B3F" w:rsidRPr="00135C17" w:rsidRDefault="006E0029" w:rsidP="00870083">
      <w:pPr>
        <w:pStyle w:val="ListParagraph"/>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35C17">
        <w:rPr>
          <w:rFonts w:ascii="Times New Roman" w:eastAsia="Times New Roman" w:hAnsi="Times New Roman" w:cs="Times New Roman"/>
          <w:kern w:val="0"/>
          <w:sz w:val="24"/>
          <w:szCs w:val="24"/>
          <w14:ligatures w14:val="none"/>
        </w:rPr>
        <w:t>Elles</w:t>
      </w:r>
      <w:r w:rsidR="006A6B3F" w:rsidRPr="00135C17">
        <w:rPr>
          <w:rFonts w:ascii="Times New Roman" w:eastAsia="Times New Roman" w:hAnsi="Times New Roman" w:cs="Times New Roman"/>
          <w:kern w:val="0"/>
          <w:sz w:val="24"/>
          <w:szCs w:val="24"/>
          <w14:ligatures w14:val="none"/>
        </w:rPr>
        <w:t xml:space="preserve"> comprennent les sections</w:t>
      </w:r>
      <w:r w:rsidR="0027772B" w:rsidRPr="00135C17">
        <w:rPr>
          <w:rFonts w:ascii="Times New Roman" w:eastAsia="Times New Roman" w:hAnsi="Times New Roman" w:cs="Times New Roman"/>
          <w:kern w:val="0"/>
          <w:sz w:val="24"/>
          <w:szCs w:val="24"/>
          <w14:ligatures w14:val="none"/>
        </w:rPr>
        <w:t xml:space="preserve"> </w:t>
      </w:r>
      <w:r w:rsidR="006A6B3F" w:rsidRPr="00135C17">
        <w:rPr>
          <w:rFonts w:ascii="Times New Roman" w:eastAsia="Times New Roman" w:hAnsi="Times New Roman" w:cs="Times New Roman"/>
          <w:kern w:val="0"/>
          <w:sz w:val="24"/>
          <w:szCs w:val="24"/>
          <w14:ligatures w14:val="none"/>
        </w:rPr>
        <w:t>suivantes :</w:t>
      </w:r>
    </w:p>
    <w:p w14:paraId="154EF111" w14:textId="061D75F3" w:rsidR="006A6B3F" w:rsidRPr="00135C17" w:rsidRDefault="001846CE" w:rsidP="00870083">
      <w:pPr>
        <w:numPr>
          <w:ilvl w:val="0"/>
          <w:numId w:val="5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135C17">
        <w:rPr>
          <w:rFonts w:ascii="Times New Roman" w:eastAsia="Times New Roman" w:hAnsi="Times New Roman" w:cs="Times New Roman"/>
          <w:b/>
          <w:bCs/>
          <w:kern w:val="0"/>
          <w:sz w:val="24"/>
          <w:szCs w:val="24"/>
          <w14:ligatures w14:val="none"/>
        </w:rPr>
        <w:t>Titre</w:t>
      </w:r>
      <w:r w:rsidRPr="00135C17">
        <w:rPr>
          <w:rFonts w:ascii="Times New Roman" w:eastAsia="Times New Roman" w:hAnsi="Times New Roman" w:cs="Times New Roman"/>
          <w:kern w:val="0"/>
          <w:sz w:val="24"/>
          <w:szCs w:val="24"/>
          <w14:ligatures w14:val="none"/>
        </w:rPr>
        <w:t xml:space="preserve"> :</w:t>
      </w:r>
      <w:r w:rsidR="006A6B3F" w:rsidRPr="00135C17">
        <w:rPr>
          <w:rFonts w:ascii="Times New Roman" w:eastAsia="Times New Roman" w:hAnsi="Times New Roman" w:cs="Times New Roman"/>
          <w:kern w:val="0"/>
          <w:sz w:val="24"/>
          <w:szCs w:val="24"/>
          <w14:ligatures w14:val="none"/>
        </w:rPr>
        <w:t xml:space="preserve"> </w:t>
      </w:r>
      <w:r w:rsidR="008232A2" w:rsidRPr="00135C17">
        <w:rPr>
          <w:rFonts w:ascii="Times New Roman" w:eastAsia="Times New Roman" w:hAnsi="Times New Roman" w:cs="Times New Roman"/>
          <w:kern w:val="0"/>
          <w:sz w:val="24"/>
          <w:szCs w:val="24"/>
          <w14:ligatures w14:val="none"/>
        </w:rPr>
        <w:t>n</w:t>
      </w:r>
      <w:r w:rsidR="006A6B3F" w:rsidRPr="00135C17">
        <w:rPr>
          <w:rFonts w:ascii="Times New Roman" w:eastAsia="Times New Roman" w:hAnsi="Times New Roman" w:cs="Times New Roman"/>
          <w:kern w:val="0"/>
          <w:sz w:val="24"/>
          <w:szCs w:val="24"/>
          <w14:ligatures w14:val="none"/>
        </w:rPr>
        <w:t>e dépasse pas 15 mots</w:t>
      </w:r>
    </w:p>
    <w:p w14:paraId="5EE6BA37" w14:textId="77777777" w:rsidR="00147037" w:rsidRPr="00135C17" w:rsidRDefault="00147037" w:rsidP="00147037">
      <w:pPr>
        <w:spacing w:before="100" w:beforeAutospacing="1" w:after="100" w:afterAutospacing="1" w:line="360" w:lineRule="auto"/>
        <w:ind w:left="720"/>
        <w:jc w:val="both"/>
        <w:rPr>
          <w:rFonts w:ascii="Times New Roman" w:eastAsia="Times New Roman" w:hAnsi="Times New Roman" w:cs="Times New Roman"/>
          <w:kern w:val="0"/>
          <w:sz w:val="2"/>
          <w:szCs w:val="2"/>
          <w14:ligatures w14:val="none"/>
        </w:rPr>
      </w:pPr>
    </w:p>
    <w:p w14:paraId="613D5FB0" w14:textId="64A94E50" w:rsidR="000F4AE4" w:rsidRPr="00135C17" w:rsidRDefault="006A6B3F" w:rsidP="000F4AE4">
      <w:pPr>
        <w:numPr>
          <w:ilvl w:val="0"/>
          <w:numId w:val="52"/>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135C17">
        <w:rPr>
          <w:rFonts w:ascii="Times New Roman" w:eastAsia="Times New Roman" w:hAnsi="Times New Roman" w:cs="Times New Roman"/>
          <w:b/>
          <w:bCs/>
          <w:kern w:val="0"/>
          <w:sz w:val="24"/>
          <w:szCs w:val="24"/>
          <w14:ligatures w14:val="none"/>
        </w:rPr>
        <w:t>Résumé</w:t>
      </w:r>
      <w:r w:rsidRPr="00135C17">
        <w:rPr>
          <w:rFonts w:ascii="Times New Roman" w:eastAsia="Times New Roman" w:hAnsi="Times New Roman" w:cs="Times New Roman"/>
          <w:kern w:val="0"/>
          <w:sz w:val="24"/>
          <w:szCs w:val="24"/>
          <w14:ligatures w14:val="none"/>
        </w:rPr>
        <w:t xml:space="preserve"> : </w:t>
      </w:r>
      <w:r w:rsidR="004D7443" w:rsidRPr="00135C17">
        <w:rPr>
          <w:rFonts w:ascii="Times New Roman" w:eastAsia="Times New Roman" w:hAnsi="Times New Roman" w:cs="Times New Roman"/>
          <w:kern w:val="0"/>
          <w:sz w:val="24"/>
          <w:szCs w:val="24"/>
          <w14:ligatures w14:val="none"/>
        </w:rPr>
        <w:t>écrit</w:t>
      </w:r>
      <w:r w:rsidRPr="00135C17">
        <w:rPr>
          <w:rFonts w:ascii="Times New Roman" w:eastAsia="Times New Roman" w:hAnsi="Times New Roman" w:cs="Times New Roman"/>
          <w:kern w:val="0"/>
          <w:sz w:val="24"/>
          <w:szCs w:val="24"/>
          <w14:ligatures w14:val="none"/>
        </w:rPr>
        <w:t xml:space="preserve"> en trois langues (arabe, français, et anglais), il doit comporter entre 200 et 250 mots par langue, et inclure l</w:t>
      </w:r>
      <w:r w:rsidR="005F4A0B" w:rsidRPr="00135C17">
        <w:rPr>
          <w:rFonts w:ascii="Times New Roman" w:eastAsia="Times New Roman" w:hAnsi="Times New Roman" w:cs="Times New Roman"/>
          <w:kern w:val="0"/>
          <w:sz w:val="24"/>
          <w:szCs w:val="24"/>
          <w14:ligatures w14:val="none"/>
        </w:rPr>
        <w:t xml:space="preserve">es </w:t>
      </w:r>
      <w:r w:rsidRPr="00135C17">
        <w:rPr>
          <w:rFonts w:ascii="Times New Roman" w:eastAsia="Times New Roman" w:hAnsi="Times New Roman" w:cs="Times New Roman"/>
          <w:kern w:val="0"/>
          <w:sz w:val="24"/>
          <w:szCs w:val="24"/>
          <w14:ligatures w14:val="none"/>
        </w:rPr>
        <w:t>objectif</w:t>
      </w:r>
      <w:r w:rsidR="005F4A0B" w:rsidRPr="00135C17">
        <w:rPr>
          <w:rFonts w:ascii="Times New Roman" w:eastAsia="Times New Roman" w:hAnsi="Times New Roman" w:cs="Times New Roman"/>
          <w:kern w:val="0"/>
          <w:sz w:val="24"/>
          <w:szCs w:val="24"/>
          <w14:ligatures w14:val="none"/>
        </w:rPr>
        <w:t xml:space="preserve">s et </w:t>
      </w:r>
      <w:r w:rsidRPr="00135C17">
        <w:rPr>
          <w:rFonts w:ascii="Times New Roman" w:eastAsia="Times New Roman" w:hAnsi="Times New Roman" w:cs="Times New Roman"/>
          <w:kern w:val="0"/>
          <w:sz w:val="24"/>
          <w:szCs w:val="24"/>
          <w14:ligatures w14:val="none"/>
        </w:rPr>
        <w:t>les questions de recherche, la méthodologie utilisée, ainsi que les principa</w:t>
      </w:r>
      <w:r w:rsidR="005F4A0B" w:rsidRPr="00135C17">
        <w:rPr>
          <w:rFonts w:ascii="Times New Roman" w:eastAsia="Times New Roman" w:hAnsi="Times New Roman" w:cs="Times New Roman"/>
          <w:kern w:val="0"/>
          <w:sz w:val="24"/>
          <w:szCs w:val="24"/>
          <w14:ligatures w14:val="none"/>
        </w:rPr>
        <w:t>ux</w:t>
      </w:r>
      <w:r w:rsidRPr="00135C17">
        <w:rPr>
          <w:rFonts w:ascii="Times New Roman" w:eastAsia="Times New Roman" w:hAnsi="Times New Roman" w:cs="Times New Roman"/>
          <w:kern w:val="0"/>
          <w:sz w:val="24"/>
          <w:szCs w:val="24"/>
          <w14:ligatures w14:val="none"/>
        </w:rPr>
        <w:t xml:space="preserve"> </w:t>
      </w:r>
      <w:r w:rsidR="005F4A0B" w:rsidRPr="00135C17">
        <w:rPr>
          <w:rFonts w:ascii="Times New Roman" w:eastAsia="Times New Roman" w:hAnsi="Times New Roman" w:cs="Times New Roman"/>
          <w:kern w:val="0"/>
          <w:sz w:val="24"/>
          <w:szCs w:val="24"/>
          <w14:ligatures w14:val="none"/>
        </w:rPr>
        <w:t xml:space="preserve">résultats et </w:t>
      </w:r>
      <w:r w:rsidRPr="00135C17">
        <w:rPr>
          <w:rFonts w:ascii="Times New Roman" w:eastAsia="Times New Roman" w:hAnsi="Times New Roman" w:cs="Times New Roman"/>
          <w:kern w:val="0"/>
          <w:sz w:val="24"/>
          <w:szCs w:val="24"/>
          <w14:ligatures w14:val="none"/>
        </w:rPr>
        <w:t>conclusions</w:t>
      </w:r>
      <w:r w:rsidR="005F4A0B" w:rsidRPr="00135C17">
        <w:rPr>
          <w:rFonts w:ascii="Times New Roman" w:eastAsia="Times New Roman" w:hAnsi="Times New Roman" w:cs="Times New Roman"/>
          <w:kern w:val="0"/>
          <w:sz w:val="24"/>
          <w:szCs w:val="24"/>
          <w14:ligatures w14:val="none"/>
        </w:rPr>
        <w:t>.</w:t>
      </w:r>
    </w:p>
    <w:p w14:paraId="1B76EDC3" w14:textId="77777777" w:rsidR="000F4AE4" w:rsidRPr="00135C17" w:rsidRDefault="000F4AE4" w:rsidP="000F4AE4">
      <w:pPr>
        <w:spacing w:before="100" w:beforeAutospacing="1" w:after="100" w:afterAutospacing="1" w:line="276" w:lineRule="auto"/>
        <w:ind w:left="720"/>
        <w:jc w:val="both"/>
        <w:rPr>
          <w:rFonts w:ascii="Times New Roman" w:eastAsia="Times New Roman" w:hAnsi="Times New Roman" w:cs="Times New Roman"/>
          <w:kern w:val="0"/>
          <w:sz w:val="2"/>
          <w:szCs w:val="2"/>
          <w14:ligatures w14:val="none"/>
        </w:rPr>
      </w:pPr>
    </w:p>
    <w:p w14:paraId="06BDDFA7" w14:textId="1C3C529B" w:rsidR="006A6B3F" w:rsidRPr="00135C17" w:rsidRDefault="006A6B3F" w:rsidP="000F4AE4">
      <w:pPr>
        <w:numPr>
          <w:ilvl w:val="0"/>
          <w:numId w:val="52"/>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135C17">
        <w:rPr>
          <w:rFonts w:ascii="Times New Roman" w:eastAsia="Times New Roman" w:hAnsi="Times New Roman" w:cs="Times New Roman"/>
          <w:b/>
          <w:bCs/>
          <w:kern w:val="0"/>
          <w:sz w:val="24"/>
          <w:szCs w:val="24"/>
          <w14:ligatures w14:val="none"/>
        </w:rPr>
        <w:t>Introduction</w:t>
      </w:r>
      <w:r w:rsidRPr="00135C17">
        <w:rPr>
          <w:rFonts w:ascii="Times New Roman" w:eastAsia="Times New Roman" w:hAnsi="Times New Roman" w:cs="Times New Roman"/>
          <w:kern w:val="0"/>
          <w:sz w:val="24"/>
          <w:szCs w:val="24"/>
          <w14:ligatures w14:val="none"/>
        </w:rPr>
        <w:t xml:space="preserve"> : </w:t>
      </w:r>
      <w:r w:rsidR="00BD2C89" w:rsidRPr="00135C17">
        <w:rPr>
          <w:rFonts w:ascii="Times New Roman" w:eastAsia="Times New Roman" w:hAnsi="Times New Roman" w:cs="Times New Roman"/>
          <w:kern w:val="0"/>
          <w:sz w:val="24"/>
          <w:szCs w:val="24"/>
          <w14:ligatures w14:val="none"/>
        </w:rPr>
        <w:t>f</w:t>
      </w:r>
      <w:r w:rsidRPr="00135C17">
        <w:rPr>
          <w:rFonts w:ascii="Times New Roman" w:eastAsia="Times New Roman" w:hAnsi="Times New Roman" w:cs="Times New Roman"/>
          <w:kern w:val="0"/>
          <w:sz w:val="24"/>
          <w:szCs w:val="24"/>
          <w14:ligatures w14:val="none"/>
        </w:rPr>
        <w:t xml:space="preserve">ournit une </w:t>
      </w:r>
      <w:r w:rsidR="00BD2C89" w:rsidRPr="00135C17">
        <w:rPr>
          <w:rFonts w:ascii="Times New Roman" w:eastAsia="Times New Roman" w:hAnsi="Times New Roman" w:cs="Times New Roman"/>
          <w:kern w:val="0"/>
          <w:sz w:val="24"/>
          <w:szCs w:val="24"/>
          <w14:ligatures w14:val="none"/>
        </w:rPr>
        <w:t>présentation</w:t>
      </w:r>
      <w:r w:rsidRPr="00135C17">
        <w:rPr>
          <w:rFonts w:ascii="Times New Roman" w:eastAsia="Times New Roman" w:hAnsi="Times New Roman" w:cs="Times New Roman"/>
          <w:kern w:val="0"/>
          <w:sz w:val="24"/>
          <w:szCs w:val="24"/>
          <w14:ligatures w14:val="none"/>
        </w:rPr>
        <w:t xml:space="preserve"> claire </w:t>
      </w:r>
      <w:r w:rsidR="00BD2C89" w:rsidRPr="00135C17">
        <w:rPr>
          <w:rFonts w:ascii="Times New Roman" w:eastAsia="Times New Roman" w:hAnsi="Times New Roman" w:cs="Times New Roman"/>
          <w:kern w:val="0"/>
          <w:sz w:val="24"/>
          <w:szCs w:val="24"/>
          <w14:ligatures w14:val="none"/>
        </w:rPr>
        <w:t>d</w:t>
      </w:r>
      <w:r w:rsidRPr="00135C17">
        <w:rPr>
          <w:rFonts w:ascii="Times New Roman" w:eastAsia="Times New Roman" w:hAnsi="Times New Roman" w:cs="Times New Roman"/>
          <w:kern w:val="0"/>
          <w:sz w:val="24"/>
          <w:szCs w:val="24"/>
          <w14:ligatures w14:val="none"/>
        </w:rPr>
        <w:t xml:space="preserve">u sujet et </w:t>
      </w:r>
      <w:r w:rsidR="00BD2C89" w:rsidRPr="00135C17">
        <w:rPr>
          <w:rFonts w:ascii="Times New Roman" w:eastAsia="Times New Roman" w:hAnsi="Times New Roman" w:cs="Times New Roman"/>
          <w:kern w:val="0"/>
          <w:sz w:val="24"/>
          <w:szCs w:val="24"/>
          <w14:ligatures w14:val="none"/>
        </w:rPr>
        <w:t>de</w:t>
      </w:r>
      <w:r w:rsidRPr="00135C17">
        <w:rPr>
          <w:rFonts w:ascii="Times New Roman" w:eastAsia="Times New Roman" w:hAnsi="Times New Roman" w:cs="Times New Roman"/>
          <w:kern w:val="0"/>
          <w:sz w:val="24"/>
          <w:szCs w:val="24"/>
          <w14:ligatures w14:val="none"/>
        </w:rPr>
        <w:t xml:space="preserve"> son importance, définit le problème de recherche, passe en revue la littérature pertinente, en mettant l'accent sur les lacunes de recherche que </w:t>
      </w:r>
      <w:r w:rsidR="00D53470" w:rsidRPr="00135C17">
        <w:rPr>
          <w:rFonts w:ascii="Times New Roman" w:eastAsia="Times New Roman" w:hAnsi="Times New Roman" w:cs="Times New Roman"/>
          <w:kern w:val="0"/>
          <w:sz w:val="24"/>
          <w:szCs w:val="24"/>
          <w14:ligatures w14:val="none"/>
        </w:rPr>
        <w:t xml:space="preserve">la communication </w:t>
      </w:r>
      <w:r w:rsidRPr="00135C17">
        <w:rPr>
          <w:rFonts w:ascii="Times New Roman" w:eastAsia="Times New Roman" w:hAnsi="Times New Roman" w:cs="Times New Roman"/>
          <w:kern w:val="0"/>
          <w:sz w:val="24"/>
          <w:szCs w:val="24"/>
          <w14:ligatures w14:val="none"/>
        </w:rPr>
        <w:t>cherche à combler, et formule les objectifs, les questions de recherche et les hypothèses (</w:t>
      </w:r>
      <w:r w:rsidR="00632DC0">
        <w:rPr>
          <w:rFonts w:ascii="Times New Roman" w:eastAsia="Times New Roman" w:hAnsi="Times New Roman" w:cs="Times New Roman"/>
          <w:kern w:val="0"/>
          <w:sz w:val="24"/>
          <w:szCs w:val="24"/>
          <w14:ligatures w14:val="none"/>
        </w:rPr>
        <w:t>au cas échéant</w:t>
      </w:r>
      <w:r w:rsidRPr="00135C17">
        <w:rPr>
          <w:rFonts w:ascii="Times New Roman" w:eastAsia="Times New Roman" w:hAnsi="Times New Roman" w:cs="Times New Roman"/>
          <w:kern w:val="0"/>
          <w:sz w:val="24"/>
          <w:szCs w:val="24"/>
          <w14:ligatures w14:val="none"/>
        </w:rPr>
        <w:t>)</w:t>
      </w:r>
    </w:p>
    <w:p w14:paraId="745FA344" w14:textId="77777777" w:rsidR="000F4AE4" w:rsidRPr="00135C17" w:rsidRDefault="000F4AE4" w:rsidP="004F3473">
      <w:pPr>
        <w:spacing w:before="100" w:beforeAutospacing="1" w:after="100" w:afterAutospacing="1" w:line="276" w:lineRule="auto"/>
        <w:ind w:left="720"/>
        <w:jc w:val="both"/>
        <w:rPr>
          <w:rFonts w:ascii="Times New Roman" w:eastAsia="Times New Roman" w:hAnsi="Times New Roman" w:cs="Times New Roman"/>
          <w:kern w:val="0"/>
          <w:sz w:val="2"/>
          <w:szCs w:val="2"/>
          <w14:ligatures w14:val="none"/>
        </w:rPr>
      </w:pPr>
    </w:p>
    <w:p w14:paraId="3D39B580" w14:textId="7A6FD047" w:rsidR="006A6B3F" w:rsidRPr="00135C17" w:rsidRDefault="006A6B3F" w:rsidP="00632DC0">
      <w:pPr>
        <w:numPr>
          <w:ilvl w:val="0"/>
          <w:numId w:val="52"/>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135C17">
        <w:rPr>
          <w:rFonts w:ascii="Times New Roman" w:eastAsia="Times New Roman" w:hAnsi="Times New Roman" w:cs="Times New Roman"/>
          <w:b/>
          <w:bCs/>
          <w:kern w:val="0"/>
          <w:sz w:val="24"/>
          <w:szCs w:val="24"/>
          <w14:ligatures w14:val="none"/>
        </w:rPr>
        <w:t>Méthodologie</w:t>
      </w:r>
      <w:r w:rsidRPr="00135C17">
        <w:rPr>
          <w:rFonts w:ascii="Times New Roman" w:eastAsia="Times New Roman" w:hAnsi="Times New Roman" w:cs="Times New Roman"/>
          <w:kern w:val="0"/>
          <w:sz w:val="24"/>
          <w:szCs w:val="24"/>
          <w14:ligatures w14:val="none"/>
        </w:rPr>
        <w:t xml:space="preserve"> : </w:t>
      </w:r>
      <w:r w:rsidR="00461395" w:rsidRPr="00135C17">
        <w:rPr>
          <w:rFonts w:ascii="Times New Roman" w:eastAsia="Times New Roman" w:hAnsi="Times New Roman" w:cs="Times New Roman"/>
          <w:kern w:val="0"/>
          <w:sz w:val="24"/>
          <w:szCs w:val="24"/>
          <w14:ligatures w14:val="none"/>
        </w:rPr>
        <w:t>d</w:t>
      </w:r>
      <w:r w:rsidRPr="00135C17">
        <w:rPr>
          <w:rFonts w:ascii="Times New Roman" w:eastAsia="Times New Roman" w:hAnsi="Times New Roman" w:cs="Times New Roman"/>
          <w:kern w:val="0"/>
          <w:sz w:val="24"/>
          <w:szCs w:val="24"/>
          <w14:ligatures w14:val="none"/>
        </w:rPr>
        <w:t xml:space="preserve">écrit avec précision la méthodologie de recherche utilisée, définit la population et l'échantillon, présente les outils de recherche utilisés, </w:t>
      </w:r>
      <w:r w:rsidR="00632DC0" w:rsidRPr="00632DC0">
        <w:rPr>
          <w:rFonts w:ascii="Times New Roman" w:eastAsia="Times New Roman" w:hAnsi="Times New Roman" w:cs="Times New Roman"/>
          <w:kern w:val="0"/>
          <w:sz w:val="24"/>
          <w:szCs w:val="24"/>
          <w14:ligatures w14:val="none"/>
        </w:rPr>
        <w:t>explique les démarches entreprises pour assurer la validité et la fiabilité</w:t>
      </w:r>
      <w:r w:rsidRPr="00135C17">
        <w:rPr>
          <w:rFonts w:ascii="Times New Roman" w:eastAsia="Times New Roman" w:hAnsi="Times New Roman" w:cs="Times New Roman"/>
          <w:kern w:val="0"/>
          <w:sz w:val="24"/>
          <w:szCs w:val="24"/>
          <w14:ligatures w14:val="none"/>
        </w:rPr>
        <w:t>, expose les procédures de collecte et d'analyse des données, et décrit les mesures prises pour respecter l'éthique de la recherche</w:t>
      </w:r>
    </w:p>
    <w:p w14:paraId="687BFB2D" w14:textId="77777777" w:rsidR="000F4AE4" w:rsidRPr="00135C17" w:rsidRDefault="000F4AE4" w:rsidP="000F4AE4">
      <w:pPr>
        <w:spacing w:before="100" w:beforeAutospacing="1" w:after="100" w:afterAutospacing="1" w:line="276" w:lineRule="auto"/>
        <w:ind w:left="720"/>
        <w:jc w:val="both"/>
        <w:rPr>
          <w:rFonts w:ascii="Times New Roman" w:eastAsia="Times New Roman" w:hAnsi="Times New Roman" w:cs="Times New Roman"/>
          <w:kern w:val="0"/>
          <w:sz w:val="2"/>
          <w:szCs w:val="2"/>
          <w14:ligatures w14:val="none"/>
        </w:rPr>
      </w:pPr>
    </w:p>
    <w:p w14:paraId="69F4D34D" w14:textId="40B86A28" w:rsidR="006A6B3F" w:rsidRPr="00135C17" w:rsidRDefault="006A6B3F" w:rsidP="000F4AE4">
      <w:pPr>
        <w:numPr>
          <w:ilvl w:val="0"/>
          <w:numId w:val="52"/>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135C17">
        <w:rPr>
          <w:rFonts w:ascii="Times New Roman" w:eastAsia="Times New Roman" w:hAnsi="Times New Roman" w:cs="Times New Roman"/>
          <w:b/>
          <w:bCs/>
          <w:kern w:val="0"/>
          <w:sz w:val="24"/>
          <w:szCs w:val="24"/>
          <w14:ligatures w14:val="none"/>
        </w:rPr>
        <w:t>Résultats et discussion</w:t>
      </w:r>
      <w:r w:rsidRPr="00135C17">
        <w:rPr>
          <w:rFonts w:ascii="Times New Roman" w:eastAsia="Times New Roman" w:hAnsi="Times New Roman" w:cs="Times New Roman"/>
          <w:kern w:val="0"/>
          <w:sz w:val="24"/>
          <w:szCs w:val="24"/>
          <w14:ligatures w14:val="none"/>
        </w:rPr>
        <w:t xml:space="preserve"> : </w:t>
      </w:r>
      <w:r w:rsidR="00F85609" w:rsidRPr="00135C17">
        <w:rPr>
          <w:rFonts w:ascii="Times New Roman" w:eastAsia="Times New Roman" w:hAnsi="Times New Roman" w:cs="Times New Roman"/>
          <w:kern w:val="0"/>
          <w:sz w:val="24"/>
          <w:szCs w:val="24"/>
          <w14:ligatures w14:val="none"/>
        </w:rPr>
        <w:t>p</w:t>
      </w:r>
      <w:r w:rsidRPr="00135C17">
        <w:rPr>
          <w:rFonts w:ascii="Times New Roman" w:eastAsia="Times New Roman" w:hAnsi="Times New Roman" w:cs="Times New Roman"/>
          <w:kern w:val="0"/>
          <w:sz w:val="24"/>
          <w:szCs w:val="24"/>
          <w14:ligatures w14:val="none"/>
        </w:rPr>
        <w:t xml:space="preserve">résente les principaux résultats, soutenus par des tableaux et des graphiques si nécessaire, relie les résultats au cadre théorique et à la littérature, discute de leur </w:t>
      </w:r>
      <w:r w:rsidRPr="00135C17">
        <w:rPr>
          <w:rFonts w:ascii="Times New Roman" w:eastAsia="Times New Roman" w:hAnsi="Times New Roman" w:cs="Times New Roman"/>
          <w:kern w:val="0"/>
          <w:sz w:val="24"/>
          <w:szCs w:val="24"/>
          <w14:ligatures w14:val="none"/>
        </w:rPr>
        <w:lastRenderedPageBreak/>
        <w:t xml:space="preserve">conformité ou divergence par rapport aux </w:t>
      </w:r>
      <w:r w:rsidR="00F85609" w:rsidRPr="00135C17">
        <w:rPr>
          <w:rFonts w:ascii="Times New Roman" w:eastAsia="Times New Roman" w:hAnsi="Times New Roman" w:cs="Times New Roman"/>
          <w:kern w:val="0"/>
          <w:sz w:val="24"/>
          <w:szCs w:val="24"/>
          <w14:ligatures w14:val="none"/>
        </w:rPr>
        <w:t>recherches</w:t>
      </w:r>
      <w:r w:rsidRPr="00135C17">
        <w:rPr>
          <w:rFonts w:ascii="Times New Roman" w:eastAsia="Times New Roman" w:hAnsi="Times New Roman" w:cs="Times New Roman"/>
          <w:kern w:val="0"/>
          <w:sz w:val="24"/>
          <w:szCs w:val="24"/>
          <w14:ligatures w14:val="none"/>
        </w:rPr>
        <w:t xml:space="preserve"> précédentes, analyse les implications des résultats pour les politiques éducatives et les pratiques pédagogiques, et discute des limites de l'étude</w:t>
      </w:r>
    </w:p>
    <w:p w14:paraId="122C8B66" w14:textId="77777777" w:rsidR="000F4AE4" w:rsidRPr="00135C17" w:rsidRDefault="000F4AE4" w:rsidP="000F4AE4">
      <w:pPr>
        <w:spacing w:before="100" w:beforeAutospacing="1" w:after="100" w:afterAutospacing="1" w:line="276" w:lineRule="auto"/>
        <w:ind w:left="720"/>
        <w:jc w:val="both"/>
        <w:rPr>
          <w:rFonts w:ascii="Times New Roman" w:eastAsia="Times New Roman" w:hAnsi="Times New Roman" w:cs="Times New Roman"/>
          <w:kern w:val="0"/>
          <w:sz w:val="2"/>
          <w:szCs w:val="2"/>
          <w14:ligatures w14:val="none"/>
        </w:rPr>
      </w:pPr>
    </w:p>
    <w:p w14:paraId="0AE7B543" w14:textId="32D79800" w:rsidR="000F4AE4" w:rsidRPr="00135C17" w:rsidRDefault="006A6B3F" w:rsidP="006C2D46">
      <w:pPr>
        <w:numPr>
          <w:ilvl w:val="0"/>
          <w:numId w:val="52"/>
        </w:numPr>
        <w:spacing w:before="100" w:beforeAutospacing="1" w:after="100" w:afterAutospacing="1" w:line="276" w:lineRule="auto"/>
        <w:jc w:val="both"/>
        <w:rPr>
          <w:rFonts w:ascii="Times New Roman" w:eastAsia="Times New Roman" w:hAnsi="Times New Roman" w:cs="Times New Roman"/>
          <w:kern w:val="0"/>
          <w:sz w:val="10"/>
          <w:szCs w:val="10"/>
          <w14:ligatures w14:val="none"/>
        </w:rPr>
      </w:pPr>
      <w:r w:rsidRPr="00135C17">
        <w:rPr>
          <w:rFonts w:ascii="Times New Roman" w:eastAsia="Times New Roman" w:hAnsi="Times New Roman" w:cs="Times New Roman"/>
          <w:b/>
          <w:bCs/>
          <w:kern w:val="0"/>
          <w:sz w:val="24"/>
          <w:szCs w:val="24"/>
          <w14:ligatures w14:val="none"/>
        </w:rPr>
        <w:t>Conclusion</w:t>
      </w:r>
      <w:r w:rsidRPr="00135C17">
        <w:rPr>
          <w:rFonts w:ascii="Times New Roman" w:eastAsia="Times New Roman" w:hAnsi="Times New Roman" w:cs="Times New Roman"/>
          <w:kern w:val="0"/>
          <w:sz w:val="24"/>
          <w:szCs w:val="24"/>
          <w14:ligatures w14:val="none"/>
        </w:rPr>
        <w:t xml:space="preserve"> : </w:t>
      </w:r>
      <w:r w:rsidR="006A6867" w:rsidRPr="00135C17">
        <w:rPr>
          <w:rFonts w:ascii="Times New Roman" w:eastAsia="Times New Roman" w:hAnsi="Times New Roman" w:cs="Times New Roman"/>
          <w:kern w:val="0"/>
          <w:sz w:val="24"/>
          <w:szCs w:val="24"/>
          <w14:ligatures w14:val="none"/>
        </w:rPr>
        <w:t>r</w:t>
      </w:r>
      <w:r w:rsidRPr="00135C17">
        <w:rPr>
          <w:rFonts w:ascii="Times New Roman" w:eastAsia="Times New Roman" w:hAnsi="Times New Roman" w:cs="Times New Roman"/>
          <w:kern w:val="0"/>
          <w:sz w:val="24"/>
          <w:szCs w:val="24"/>
          <w14:ligatures w14:val="none"/>
        </w:rPr>
        <w:t xml:space="preserve">ésume les principaux résultats de l'étude, présente des conclusions fondées sur les preuves de la recherche et met en évidence les principales recommandations </w:t>
      </w:r>
    </w:p>
    <w:p w14:paraId="6D6557A9" w14:textId="77777777" w:rsidR="006A6867" w:rsidRPr="00135C17" w:rsidRDefault="006A6867" w:rsidP="006A6867">
      <w:pPr>
        <w:spacing w:before="100" w:beforeAutospacing="1" w:after="100" w:afterAutospacing="1" w:line="276" w:lineRule="auto"/>
        <w:ind w:left="720"/>
        <w:jc w:val="both"/>
        <w:rPr>
          <w:rFonts w:ascii="Times New Roman" w:eastAsia="Times New Roman" w:hAnsi="Times New Roman" w:cs="Times New Roman"/>
          <w:kern w:val="0"/>
          <w:sz w:val="2"/>
          <w:szCs w:val="2"/>
          <w14:ligatures w14:val="none"/>
        </w:rPr>
      </w:pPr>
    </w:p>
    <w:p w14:paraId="2B5FB342" w14:textId="77777777" w:rsidR="00632DC0" w:rsidRDefault="00632DC0" w:rsidP="00632DC0">
      <w:pPr>
        <w:pStyle w:val="ListParagraph"/>
        <w:numPr>
          <w:ilvl w:val="0"/>
          <w:numId w:val="5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35C17">
        <w:rPr>
          <w:rFonts w:ascii="Times New Roman" w:eastAsia="Times New Roman" w:hAnsi="Times New Roman" w:cs="Times New Roman"/>
          <w:b/>
          <w:bCs/>
          <w:kern w:val="0"/>
          <w:sz w:val="24"/>
          <w:szCs w:val="24"/>
          <w14:ligatures w14:val="none"/>
        </w:rPr>
        <w:t>Citations, tableaux, figures</w:t>
      </w:r>
      <w:r>
        <w:rPr>
          <w:rFonts w:ascii="Times New Roman" w:eastAsia="Times New Roman" w:hAnsi="Times New Roman" w:cs="Times New Roman"/>
          <w:b/>
          <w:bCs/>
          <w:kern w:val="0"/>
          <w:sz w:val="24"/>
          <w:szCs w:val="24"/>
          <w14:ligatures w14:val="none"/>
        </w:rPr>
        <w:t xml:space="preserve"> </w:t>
      </w:r>
      <w:r w:rsidRPr="00135C17">
        <w:rPr>
          <w:rFonts w:ascii="Times New Roman" w:eastAsia="Times New Roman" w:hAnsi="Times New Roman" w:cs="Times New Roman"/>
          <w:b/>
          <w:bCs/>
          <w:kern w:val="0"/>
          <w:sz w:val="24"/>
          <w:szCs w:val="24"/>
          <w14:ligatures w14:val="none"/>
        </w:rPr>
        <w:t>et liste des références :</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ils</w:t>
      </w:r>
      <w:r w:rsidRPr="00135C17">
        <w:rPr>
          <w:rFonts w:ascii="Times New Roman" w:eastAsia="Times New Roman" w:hAnsi="Times New Roman" w:cs="Times New Roman"/>
          <w:kern w:val="0"/>
          <w:sz w:val="24"/>
          <w:szCs w:val="24"/>
          <w14:ligatures w14:val="none"/>
        </w:rPr>
        <w:t xml:space="preserve"> sont rédigés et organisés selon le s</w:t>
      </w:r>
      <w:r>
        <w:rPr>
          <w:rFonts w:ascii="Times New Roman" w:eastAsia="Times New Roman" w:hAnsi="Times New Roman" w:cs="Times New Roman"/>
          <w:kern w:val="0"/>
          <w:sz w:val="24"/>
          <w:szCs w:val="24"/>
          <w14:ligatures w14:val="none"/>
        </w:rPr>
        <w:t>tyl</w:t>
      </w:r>
      <w:r w:rsidRPr="00135C17">
        <w:rPr>
          <w:rFonts w:ascii="Times New Roman" w:eastAsia="Times New Roman" w:hAnsi="Times New Roman" w:cs="Times New Roman"/>
          <w:kern w:val="0"/>
          <w:sz w:val="24"/>
          <w:szCs w:val="24"/>
          <w14:ligatures w14:val="none"/>
        </w:rPr>
        <w:t xml:space="preserve">e APA 7, et la liste des références </w:t>
      </w:r>
      <w:r w:rsidRPr="00222552">
        <w:rPr>
          <w:rFonts w:ascii="Times New Roman" w:eastAsia="Times New Roman" w:hAnsi="Times New Roman" w:cs="Times New Roman"/>
          <w:kern w:val="0"/>
          <w:sz w:val="24"/>
          <w:szCs w:val="24"/>
          <w14:ligatures w14:val="none"/>
        </w:rPr>
        <w:t>d</w:t>
      </w:r>
      <w:r>
        <w:rPr>
          <w:rFonts w:ascii="Times New Roman" w:eastAsia="Times New Roman" w:hAnsi="Times New Roman" w:cs="Times New Roman"/>
          <w:kern w:val="0"/>
          <w:sz w:val="24"/>
          <w:szCs w:val="24"/>
          <w14:ligatures w14:val="none"/>
        </w:rPr>
        <w:t>oit</w:t>
      </w:r>
      <w:r w:rsidRPr="00222552">
        <w:rPr>
          <w:rFonts w:ascii="Times New Roman" w:eastAsia="Times New Roman" w:hAnsi="Times New Roman" w:cs="Times New Roman"/>
          <w:kern w:val="0"/>
          <w:sz w:val="24"/>
          <w:szCs w:val="24"/>
          <w14:ligatures w14:val="none"/>
        </w:rPr>
        <w:t xml:space="preserve"> inclure</w:t>
      </w:r>
      <w:r w:rsidRPr="00135C17">
        <w:rPr>
          <w:rFonts w:ascii="Times New Roman" w:eastAsia="Times New Roman" w:hAnsi="Times New Roman" w:cs="Times New Roman"/>
          <w:kern w:val="0"/>
          <w:sz w:val="24"/>
          <w:szCs w:val="24"/>
          <w14:ligatures w14:val="none"/>
        </w:rPr>
        <w:t xml:space="preserve"> toutes les sources citées dans le texte.</w:t>
      </w:r>
    </w:p>
    <w:p w14:paraId="6EC252BA" w14:textId="31AE532F" w:rsidR="00B83E8E" w:rsidRPr="00632DC0" w:rsidRDefault="00B83E8E" w:rsidP="00632DC0">
      <w:p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p>
    <w:p w14:paraId="66F44F87" w14:textId="5CF0EF09" w:rsidR="00870083" w:rsidRPr="00135C17" w:rsidRDefault="00870083" w:rsidP="00B83E8E">
      <w:pPr>
        <w:spacing w:before="100" w:beforeAutospacing="1" w:after="100" w:afterAutospacing="1" w:line="276" w:lineRule="auto"/>
        <w:ind w:left="360"/>
        <w:jc w:val="both"/>
        <w:rPr>
          <w:rFonts w:ascii="Times New Roman" w:eastAsia="Times New Roman" w:hAnsi="Times New Roman" w:cs="Times New Roman"/>
          <w:kern w:val="0"/>
          <w:sz w:val="24"/>
          <w:szCs w:val="24"/>
          <w14:ligatures w14:val="none"/>
        </w:rPr>
      </w:pPr>
    </w:p>
    <w:p w14:paraId="629BCD6A" w14:textId="402E0A5A" w:rsidR="006A6B3F" w:rsidRPr="00135C17" w:rsidRDefault="002452DE" w:rsidP="004255E5">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II</w:t>
      </w:r>
      <w:r w:rsidR="006A6B3F" w:rsidRPr="00135C17">
        <w:rPr>
          <w:rFonts w:ascii="Times New Roman" w:eastAsia="Times New Roman" w:hAnsi="Times New Roman" w:cs="Times New Roman"/>
          <w:b/>
          <w:bCs/>
          <w:kern w:val="0"/>
          <w:sz w:val="24"/>
          <w:szCs w:val="24"/>
          <w14:ligatures w14:val="none"/>
        </w:rPr>
        <w:t xml:space="preserve">. </w:t>
      </w:r>
      <w:r w:rsidR="004255E5" w:rsidRPr="00135C17">
        <w:rPr>
          <w:rFonts w:ascii="Times New Roman" w:eastAsia="Times New Roman" w:hAnsi="Times New Roman" w:cs="Times New Roman"/>
          <w:b/>
          <w:bCs/>
          <w:kern w:val="0"/>
          <w:sz w:val="24"/>
          <w:szCs w:val="24"/>
          <w14:ligatures w14:val="none"/>
        </w:rPr>
        <w:t>Directives de mise en forme</w:t>
      </w:r>
    </w:p>
    <w:p w14:paraId="2E9DE6FA" w14:textId="24D01051" w:rsidR="00FA226F" w:rsidRDefault="00FA226F" w:rsidP="00FA226F">
      <w:pPr>
        <w:numPr>
          <w:ilvl w:val="0"/>
          <w:numId w:val="5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A226F">
        <w:rPr>
          <w:rFonts w:ascii="Times New Roman" w:eastAsia="Times New Roman" w:hAnsi="Times New Roman" w:cs="Times New Roman"/>
          <w:kern w:val="0"/>
          <w:sz w:val="24"/>
          <w:szCs w:val="24"/>
          <w14:ligatures w14:val="none"/>
        </w:rPr>
        <w:t xml:space="preserve">Les chercheurs s'engagent à suivre rigoureusement les directives de mise en forme du </w:t>
      </w:r>
      <w:hyperlink w:anchor="format" w:history="1">
        <w:r w:rsidRPr="00FA226F">
          <w:rPr>
            <w:rStyle w:val="Hyperlink"/>
            <w:rFonts w:ascii="Times New Roman" w:eastAsia="Times New Roman" w:hAnsi="Times New Roman" w:cs="Times New Roman"/>
            <w:kern w:val="0"/>
            <w:sz w:val="24"/>
            <w:szCs w:val="24"/>
            <w14:ligatures w14:val="none"/>
          </w:rPr>
          <w:t>document "Template"</w:t>
        </w:r>
      </w:hyperlink>
      <w:r w:rsidRPr="00FA226F">
        <w:rPr>
          <w:rFonts w:ascii="Times New Roman" w:eastAsia="Times New Roman" w:hAnsi="Times New Roman" w:cs="Times New Roman"/>
          <w:kern w:val="0"/>
          <w:sz w:val="24"/>
          <w:szCs w:val="24"/>
          <w14:ligatures w14:val="none"/>
        </w:rPr>
        <w:t>, qui peut être téléchargé pour la rédaction de la communication, afin d'éviter qu'une nouvelle soumission ne soit nécessaire.</w:t>
      </w:r>
    </w:p>
    <w:p w14:paraId="3B690CBC" w14:textId="1F9707FE" w:rsidR="00651C5A" w:rsidRPr="00135C17" w:rsidRDefault="00651C5A" w:rsidP="005F2B28">
      <w:pPr>
        <w:numPr>
          <w:ilvl w:val="0"/>
          <w:numId w:val="5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135C17">
        <w:rPr>
          <w:rFonts w:ascii="Times New Roman" w:eastAsia="Times New Roman" w:hAnsi="Times New Roman" w:cs="Times New Roman"/>
          <w:kern w:val="0"/>
          <w:sz w:val="24"/>
          <w:szCs w:val="24"/>
          <w14:ligatures w14:val="none"/>
        </w:rPr>
        <w:t>Le nombre de mots de l</w:t>
      </w:r>
      <w:r w:rsidR="00EB64FD" w:rsidRPr="00135C17">
        <w:rPr>
          <w:rFonts w:ascii="Times New Roman" w:eastAsia="Times New Roman" w:hAnsi="Times New Roman" w:cs="Times New Roman"/>
          <w:kern w:val="0"/>
          <w:sz w:val="24"/>
          <w:szCs w:val="24"/>
          <w14:ligatures w14:val="none"/>
        </w:rPr>
        <w:t>a communication</w:t>
      </w:r>
      <w:r w:rsidRPr="00135C17">
        <w:rPr>
          <w:rFonts w:ascii="Times New Roman" w:eastAsia="Times New Roman" w:hAnsi="Times New Roman" w:cs="Times New Roman"/>
          <w:kern w:val="0"/>
          <w:sz w:val="24"/>
          <w:szCs w:val="24"/>
          <w14:ligatures w14:val="none"/>
        </w:rPr>
        <w:t xml:space="preserve"> (hors résumés) doit être compris entre 4000 mots </w:t>
      </w:r>
      <w:r w:rsidR="00C216F9">
        <w:rPr>
          <w:rFonts w:ascii="Times New Roman" w:eastAsia="Times New Roman" w:hAnsi="Times New Roman" w:cs="Times New Roman"/>
          <w:kern w:val="0"/>
          <w:sz w:val="24"/>
          <w:szCs w:val="24"/>
          <w14:ligatures w14:val="none"/>
        </w:rPr>
        <w:t xml:space="preserve">au </w:t>
      </w:r>
      <w:r w:rsidRPr="00135C17">
        <w:rPr>
          <w:rFonts w:ascii="Times New Roman" w:eastAsia="Times New Roman" w:hAnsi="Times New Roman" w:cs="Times New Roman"/>
          <w:kern w:val="0"/>
          <w:sz w:val="24"/>
          <w:szCs w:val="24"/>
          <w14:ligatures w14:val="none"/>
        </w:rPr>
        <w:t xml:space="preserve">minimum et 5000 mots </w:t>
      </w:r>
      <w:r w:rsidR="00C216F9">
        <w:rPr>
          <w:rFonts w:ascii="Times New Roman" w:eastAsia="Times New Roman" w:hAnsi="Times New Roman" w:cs="Times New Roman"/>
          <w:kern w:val="0"/>
          <w:sz w:val="24"/>
          <w:szCs w:val="24"/>
          <w14:ligatures w14:val="none"/>
        </w:rPr>
        <w:t xml:space="preserve">au </w:t>
      </w:r>
      <w:r w:rsidRPr="00135C17">
        <w:rPr>
          <w:rFonts w:ascii="Times New Roman" w:eastAsia="Times New Roman" w:hAnsi="Times New Roman" w:cs="Times New Roman"/>
          <w:kern w:val="0"/>
          <w:sz w:val="24"/>
          <w:szCs w:val="24"/>
          <w14:ligatures w14:val="none"/>
        </w:rPr>
        <w:t>maximum, y compris les références.</w:t>
      </w:r>
    </w:p>
    <w:p w14:paraId="1BA705EC" w14:textId="7446A056" w:rsidR="00651C5A" w:rsidRDefault="00651C5A" w:rsidP="001900FB">
      <w:pPr>
        <w:numPr>
          <w:ilvl w:val="0"/>
          <w:numId w:val="5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37529">
        <w:rPr>
          <w:rFonts w:ascii="Times New Roman" w:eastAsia="Times New Roman" w:hAnsi="Times New Roman" w:cs="Times New Roman"/>
          <w:kern w:val="0"/>
          <w:sz w:val="24"/>
          <w:szCs w:val="24"/>
          <w14:ligatures w14:val="none"/>
        </w:rPr>
        <w:t xml:space="preserve">Les chercheurs sont responsables de la révision linguistique </w:t>
      </w:r>
      <w:r w:rsidR="00737529" w:rsidRPr="00737529">
        <w:rPr>
          <w:rFonts w:ascii="Times New Roman" w:eastAsia="Times New Roman" w:hAnsi="Times New Roman" w:cs="Times New Roman"/>
          <w:kern w:val="0"/>
          <w:sz w:val="24"/>
          <w:szCs w:val="24"/>
          <w14:ligatures w14:val="none"/>
        </w:rPr>
        <w:t>de leur communication</w:t>
      </w:r>
      <w:r w:rsidR="00737529">
        <w:rPr>
          <w:rFonts w:ascii="Times New Roman" w:eastAsia="Times New Roman" w:hAnsi="Times New Roman" w:cs="Times New Roman"/>
          <w:kern w:val="0"/>
          <w:sz w:val="24"/>
          <w:szCs w:val="24"/>
          <w14:ligatures w14:val="none"/>
        </w:rPr>
        <w:t>.</w:t>
      </w:r>
      <w:r w:rsidR="00737529" w:rsidRPr="00737529">
        <w:rPr>
          <w:rFonts w:ascii="Times New Roman" w:eastAsia="Times New Roman" w:hAnsi="Times New Roman" w:cs="Times New Roman"/>
          <w:kern w:val="0"/>
          <w:sz w:val="24"/>
          <w:szCs w:val="24"/>
          <w14:ligatures w14:val="none"/>
        </w:rPr>
        <w:t xml:space="preserve"> </w:t>
      </w:r>
    </w:p>
    <w:p w14:paraId="7D244A63" w14:textId="77777777" w:rsidR="00737529" w:rsidRPr="00737529" w:rsidRDefault="00737529" w:rsidP="00737529">
      <w:pPr>
        <w:spacing w:before="100" w:beforeAutospacing="1" w:after="100" w:afterAutospacing="1" w:line="240" w:lineRule="auto"/>
        <w:ind w:left="720"/>
        <w:jc w:val="both"/>
        <w:rPr>
          <w:rFonts w:ascii="Times New Roman" w:eastAsia="Times New Roman" w:hAnsi="Times New Roman" w:cs="Times New Roman"/>
          <w:kern w:val="0"/>
          <w:sz w:val="24"/>
          <w:szCs w:val="24"/>
          <w14:ligatures w14:val="none"/>
        </w:rPr>
      </w:pPr>
    </w:p>
    <w:p w14:paraId="62CE8C6E" w14:textId="39C2C519" w:rsidR="006A6B3F" w:rsidRPr="00135C17" w:rsidRDefault="002452DE" w:rsidP="0020177D">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III</w:t>
      </w:r>
      <w:r w:rsidR="006A6B3F" w:rsidRPr="00135C17">
        <w:rPr>
          <w:rFonts w:ascii="Times New Roman" w:eastAsia="Times New Roman" w:hAnsi="Times New Roman" w:cs="Times New Roman"/>
          <w:b/>
          <w:bCs/>
          <w:kern w:val="0"/>
          <w:sz w:val="24"/>
          <w:szCs w:val="24"/>
          <w14:ligatures w14:val="none"/>
        </w:rPr>
        <w:t xml:space="preserve">. </w:t>
      </w:r>
      <w:r w:rsidR="006A6B3F" w:rsidRPr="003F324E">
        <w:rPr>
          <w:rFonts w:ascii="Times New Roman" w:eastAsia="Times New Roman" w:hAnsi="Times New Roman" w:cs="Times New Roman"/>
          <w:b/>
          <w:bCs/>
          <w:kern w:val="0"/>
          <w:sz w:val="24"/>
          <w:szCs w:val="24"/>
          <w14:ligatures w14:val="none"/>
        </w:rPr>
        <w:t>Dates</w:t>
      </w:r>
      <w:r w:rsidR="008A3247" w:rsidRPr="003F324E">
        <w:rPr>
          <w:rFonts w:ascii="Times New Roman" w:eastAsia="Times New Roman" w:hAnsi="Times New Roman" w:cs="Times New Roman"/>
          <w:b/>
          <w:bCs/>
          <w:kern w:val="0"/>
          <w:sz w:val="24"/>
          <w:szCs w:val="24"/>
          <w14:ligatures w14:val="none"/>
        </w:rPr>
        <w:t xml:space="preserve"> importantes</w:t>
      </w:r>
      <w:r w:rsidR="008A3247" w:rsidRPr="00135C17">
        <w:rPr>
          <w:rFonts w:ascii="Times New Roman" w:eastAsia="Times New Roman" w:hAnsi="Times New Roman" w:cs="Times New Roman"/>
          <w:b/>
          <w:bCs/>
          <w:kern w:val="0"/>
          <w:sz w:val="24"/>
          <w:szCs w:val="24"/>
          <w14:ligatures w14:val="none"/>
        </w:rPr>
        <w:t xml:space="preserve"> </w:t>
      </w:r>
    </w:p>
    <w:p w14:paraId="28EE4A9A" w14:textId="24921E2E" w:rsidR="006A6B3F" w:rsidRPr="00135C17" w:rsidRDefault="006A6B3F" w:rsidP="00651C5A">
      <w:pPr>
        <w:numPr>
          <w:ilvl w:val="0"/>
          <w:numId w:val="5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135C17">
        <w:rPr>
          <w:rFonts w:ascii="Times New Roman" w:eastAsia="Times New Roman" w:hAnsi="Times New Roman" w:cs="Times New Roman"/>
          <w:kern w:val="0"/>
          <w:sz w:val="24"/>
          <w:szCs w:val="24"/>
          <w14:ligatures w14:val="none"/>
        </w:rPr>
        <w:t xml:space="preserve">Date limite pour soumettre les </w:t>
      </w:r>
      <w:r w:rsidRPr="00135C17">
        <w:rPr>
          <w:rFonts w:ascii="Times New Roman" w:eastAsia="Times New Roman" w:hAnsi="Times New Roman" w:cs="Times New Roman"/>
          <w:b/>
          <w:bCs/>
          <w:kern w:val="0"/>
          <w:sz w:val="24"/>
          <w:szCs w:val="24"/>
          <w14:ligatures w14:val="none"/>
        </w:rPr>
        <w:t>résumés</w:t>
      </w:r>
      <w:r w:rsidRPr="00135C17">
        <w:rPr>
          <w:rFonts w:ascii="Times New Roman" w:eastAsia="Times New Roman" w:hAnsi="Times New Roman" w:cs="Times New Roman"/>
          <w:kern w:val="0"/>
          <w:sz w:val="24"/>
          <w:szCs w:val="24"/>
          <w14:ligatures w14:val="none"/>
        </w:rPr>
        <w:t xml:space="preserve"> : </w:t>
      </w:r>
      <w:r w:rsidRPr="00135C17">
        <w:rPr>
          <w:rFonts w:ascii="Times New Roman" w:eastAsia="Times New Roman" w:hAnsi="Times New Roman" w:cs="Times New Roman"/>
          <w:b/>
          <w:bCs/>
          <w:kern w:val="0"/>
          <w:sz w:val="24"/>
          <w:szCs w:val="24"/>
          <w14:ligatures w14:val="none"/>
        </w:rPr>
        <w:t>Mardi 22 avril 2025</w:t>
      </w:r>
    </w:p>
    <w:p w14:paraId="58B0CC56" w14:textId="678547FF" w:rsidR="006A6B3F" w:rsidRPr="00135C17" w:rsidRDefault="006A6B3F" w:rsidP="00651C5A">
      <w:pPr>
        <w:numPr>
          <w:ilvl w:val="0"/>
          <w:numId w:val="5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135C17">
        <w:rPr>
          <w:rFonts w:ascii="Times New Roman" w:eastAsia="Times New Roman" w:hAnsi="Times New Roman" w:cs="Times New Roman"/>
          <w:kern w:val="0"/>
          <w:sz w:val="24"/>
          <w:szCs w:val="24"/>
          <w14:ligatures w14:val="none"/>
        </w:rPr>
        <w:t xml:space="preserve">Annonce des résultats </w:t>
      </w:r>
      <w:r w:rsidR="006E7308" w:rsidRPr="00135C17">
        <w:rPr>
          <w:rFonts w:ascii="Times New Roman" w:eastAsia="Times New Roman" w:hAnsi="Times New Roman" w:cs="Times New Roman"/>
          <w:kern w:val="0"/>
          <w:sz w:val="24"/>
          <w:szCs w:val="24"/>
          <w14:ligatures w14:val="none"/>
        </w:rPr>
        <w:t>de la révision</w:t>
      </w:r>
      <w:r w:rsidRPr="00135C17">
        <w:rPr>
          <w:rFonts w:ascii="Times New Roman" w:eastAsia="Times New Roman" w:hAnsi="Times New Roman" w:cs="Times New Roman"/>
          <w:kern w:val="0"/>
          <w:sz w:val="24"/>
          <w:szCs w:val="24"/>
          <w14:ligatures w14:val="none"/>
        </w:rPr>
        <w:t xml:space="preserve"> des résumés : </w:t>
      </w:r>
      <w:r w:rsidRPr="00135C17">
        <w:rPr>
          <w:rFonts w:ascii="Times New Roman" w:eastAsia="Times New Roman" w:hAnsi="Times New Roman" w:cs="Times New Roman"/>
          <w:b/>
          <w:bCs/>
          <w:kern w:val="0"/>
          <w:sz w:val="24"/>
          <w:szCs w:val="24"/>
          <w14:ligatures w14:val="none"/>
        </w:rPr>
        <w:t>Lundi 5 mai 2025</w:t>
      </w:r>
    </w:p>
    <w:p w14:paraId="482338E5" w14:textId="74DFCBB8" w:rsidR="003F324E" w:rsidRPr="00210D82" w:rsidRDefault="006A6B3F" w:rsidP="00210D82">
      <w:pPr>
        <w:numPr>
          <w:ilvl w:val="0"/>
          <w:numId w:val="5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135C17">
        <w:rPr>
          <w:rFonts w:ascii="Times New Roman" w:eastAsia="Times New Roman" w:hAnsi="Times New Roman" w:cs="Times New Roman"/>
          <w:kern w:val="0"/>
          <w:sz w:val="24"/>
          <w:szCs w:val="24"/>
          <w14:ligatures w14:val="none"/>
        </w:rPr>
        <w:t>Date limite pour soumettre l</w:t>
      </w:r>
      <w:r w:rsidR="00787B1F" w:rsidRPr="00135C17">
        <w:rPr>
          <w:rFonts w:ascii="Times New Roman" w:eastAsia="Times New Roman" w:hAnsi="Times New Roman" w:cs="Times New Roman"/>
          <w:kern w:val="0"/>
          <w:sz w:val="24"/>
          <w:szCs w:val="24"/>
          <w14:ligatures w14:val="none"/>
        </w:rPr>
        <w:t>a communication</w:t>
      </w:r>
      <w:r w:rsidR="006E7308" w:rsidRPr="00135C17">
        <w:rPr>
          <w:rFonts w:ascii="Times New Roman" w:eastAsia="Times New Roman" w:hAnsi="Times New Roman" w:cs="Times New Roman"/>
          <w:kern w:val="0"/>
          <w:sz w:val="24"/>
          <w:szCs w:val="24"/>
          <w14:ligatures w14:val="none"/>
        </w:rPr>
        <w:t xml:space="preserve"> </w:t>
      </w:r>
      <w:r w:rsidRPr="00135C17">
        <w:rPr>
          <w:rFonts w:ascii="Times New Roman" w:eastAsia="Times New Roman" w:hAnsi="Times New Roman" w:cs="Times New Roman"/>
          <w:kern w:val="0"/>
          <w:sz w:val="24"/>
          <w:szCs w:val="24"/>
          <w14:ligatures w14:val="none"/>
        </w:rPr>
        <w:t>:</w:t>
      </w:r>
      <w:r w:rsidRPr="00135C17">
        <w:rPr>
          <w:rFonts w:ascii="Times New Roman" w:eastAsia="Times New Roman" w:hAnsi="Times New Roman" w:cs="Times New Roman"/>
          <w:b/>
          <w:bCs/>
          <w:kern w:val="0"/>
          <w:sz w:val="24"/>
          <w:szCs w:val="24"/>
          <w14:ligatures w14:val="none"/>
        </w:rPr>
        <w:t xml:space="preserve"> Vendredi 13 juin 2025</w:t>
      </w:r>
      <w:r w:rsidR="009E2779" w:rsidRPr="00135C17">
        <w:rPr>
          <w:rFonts w:ascii="Times New Roman" w:eastAsia="Times New Roman" w:hAnsi="Times New Roman" w:cs="Times New Roman"/>
          <w:b/>
          <w:bCs/>
          <w:kern w:val="0"/>
          <w:sz w:val="24"/>
          <w:szCs w:val="24"/>
          <w14:ligatures w14:val="none"/>
        </w:rPr>
        <w:t>.</w:t>
      </w:r>
    </w:p>
    <w:p w14:paraId="21CD0A3B" w14:textId="0757D0DB" w:rsidR="007E00E0" w:rsidRPr="007E00E0" w:rsidRDefault="005F342E" w:rsidP="007E00E0">
      <w:pPr>
        <w:rPr>
          <w:rFonts w:asciiTheme="majorBidi" w:hAnsiTheme="majorBidi" w:cstheme="majorBidi"/>
          <w:sz w:val="24"/>
          <w:szCs w:val="24"/>
        </w:rPr>
      </w:pPr>
      <w:r>
        <w:rPr>
          <w:rFonts w:ascii="Times New Roman" w:eastAsia="Times New Roman" w:hAnsi="Times New Roman" w:cs="Times New Roman"/>
          <w:kern w:val="0"/>
          <w:sz w:val="24"/>
          <w:szCs w:val="24"/>
          <w14:ligatures w14:val="none"/>
        </w:rPr>
        <w:t>C</w:t>
      </w:r>
      <w:r w:rsidR="007E00E0" w:rsidRPr="007E00E0">
        <w:rPr>
          <w:rFonts w:asciiTheme="majorBidi" w:hAnsiTheme="majorBidi" w:cstheme="majorBidi"/>
          <w:sz w:val="24"/>
          <w:szCs w:val="24"/>
        </w:rPr>
        <w:t xml:space="preserve">liquer </w:t>
      </w:r>
      <w:hyperlink w:anchor="format" w:history="1">
        <w:r w:rsidR="007E00E0" w:rsidRPr="007E00E0">
          <w:rPr>
            <w:rStyle w:val="Hyperlink"/>
            <w:rFonts w:asciiTheme="majorBidi" w:hAnsiTheme="majorBidi" w:cstheme="majorBidi"/>
            <w:sz w:val="24"/>
            <w:szCs w:val="24"/>
          </w:rPr>
          <w:t>ici</w:t>
        </w:r>
      </w:hyperlink>
      <w:r w:rsidR="007E00E0" w:rsidRPr="007E00E0">
        <w:rPr>
          <w:rFonts w:asciiTheme="majorBidi" w:hAnsiTheme="majorBidi" w:cstheme="majorBidi"/>
          <w:sz w:val="24"/>
          <w:szCs w:val="24"/>
        </w:rPr>
        <w:t xml:space="preserve"> pour consulter les axes du colloque.</w:t>
      </w:r>
    </w:p>
    <w:p w14:paraId="1772F683" w14:textId="55158715" w:rsidR="003F324E" w:rsidRPr="001E70A6" w:rsidRDefault="007E00E0" w:rsidP="001E70A6">
      <w:pPr>
        <w:rPr>
          <w:rFonts w:asciiTheme="majorBidi" w:hAnsiTheme="majorBidi" w:cstheme="majorBidi"/>
          <w:sz w:val="24"/>
          <w:szCs w:val="24"/>
        </w:rPr>
      </w:pPr>
      <w:r w:rsidRPr="007E00E0">
        <w:rPr>
          <w:rFonts w:asciiTheme="majorBidi" w:hAnsiTheme="majorBidi" w:cstheme="majorBidi"/>
          <w:sz w:val="24"/>
          <w:szCs w:val="24"/>
        </w:rPr>
        <w:t>Les résumés</w:t>
      </w:r>
      <w:r w:rsidR="005F342E">
        <w:rPr>
          <w:rFonts w:asciiTheme="majorBidi" w:hAnsiTheme="majorBidi" w:cstheme="majorBidi"/>
          <w:sz w:val="24"/>
          <w:szCs w:val="24"/>
        </w:rPr>
        <w:t xml:space="preserve"> et les communications </w:t>
      </w:r>
      <w:r w:rsidRPr="007E00E0">
        <w:rPr>
          <w:rFonts w:asciiTheme="majorBidi" w:hAnsiTheme="majorBidi" w:cstheme="majorBidi"/>
          <w:sz w:val="24"/>
          <w:szCs w:val="24"/>
        </w:rPr>
        <w:t xml:space="preserve">doivent être envoyés par </w:t>
      </w:r>
      <w:proofErr w:type="gramStart"/>
      <w:r w:rsidRPr="007E00E0">
        <w:rPr>
          <w:rFonts w:asciiTheme="majorBidi" w:hAnsiTheme="majorBidi" w:cstheme="majorBidi"/>
          <w:sz w:val="24"/>
          <w:szCs w:val="24"/>
        </w:rPr>
        <w:t>e-mail</w:t>
      </w:r>
      <w:proofErr w:type="gramEnd"/>
      <w:r w:rsidRPr="007E00E0">
        <w:rPr>
          <w:rFonts w:asciiTheme="majorBidi" w:hAnsiTheme="majorBidi" w:cstheme="majorBidi"/>
          <w:sz w:val="24"/>
          <w:szCs w:val="24"/>
        </w:rPr>
        <w:t xml:space="preserve"> au Centre d'Études et de Recherches </w:t>
      </w:r>
      <w:r w:rsidR="005F342E">
        <w:rPr>
          <w:rFonts w:asciiTheme="majorBidi" w:hAnsiTheme="majorBidi" w:cstheme="majorBidi"/>
          <w:sz w:val="24"/>
          <w:szCs w:val="24"/>
        </w:rPr>
        <w:t>Pédagogiques</w:t>
      </w:r>
      <w:r w:rsidRPr="007E00E0">
        <w:rPr>
          <w:rFonts w:asciiTheme="majorBidi" w:hAnsiTheme="majorBidi" w:cstheme="majorBidi"/>
          <w:sz w:val="24"/>
          <w:szCs w:val="24"/>
        </w:rPr>
        <w:t xml:space="preserve"> :</w:t>
      </w:r>
      <w:r w:rsidR="005F342E">
        <w:rPr>
          <w:rFonts w:asciiTheme="majorBidi" w:hAnsiTheme="majorBidi" w:cstheme="majorBidi"/>
          <w:sz w:val="24"/>
          <w:szCs w:val="24"/>
        </w:rPr>
        <w:t xml:space="preserve"> </w:t>
      </w:r>
      <w:hyperlink r:id="rId14" w:history="1">
        <w:r w:rsidR="005F342E" w:rsidRPr="007E00E0">
          <w:rPr>
            <w:rStyle w:val="Hyperlink"/>
            <w:rFonts w:asciiTheme="majorBidi" w:hAnsiTheme="majorBidi" w:cstheme="majorBidi"/>
            <w:b/>
            <w:bCs/>
            <w:sz w:val="24"/>
            <w:szCs w:val="24"/>
          </w:rPr>
          <w:t>cerp.education@ul.edu.lb</w:t>
        </w:r>
      </w:hyperlink>
      <w:r w:rsidR="005F342E">
        <w:rPr>
          <w:rFonts w:asciiTheme="majorBidi" w:hAnsiTheme="majorBidi" w:cstheme="majorBidi"/>
          <w:b/>
          <w:bCs/>
          <w:sz w:val="24"/>
          <w:szCs w:val="24"/>
        </w:rPr>
        <w:t xml:space="preserve"> </w:t>
      </w:r>
    </w:p>
    <w:p w14:paraId="707FD754" w14:textId="77777777" w:rsidR="00210D82" w:rsidRDefault="007E00E0" w:rsidP="00210D82">
      <w:pPr>
        <w:jc w:val="both"/>
        <w:rPr>
          <w:rFonts w:asciiTheme="majorBidi" w:hAnsiTheme="majorBidi" w:cstheme="majorBidi"/>
          <w:b/>
          <w:bCs/>
          <w:sz w:val="24"/>
          <w:szCs w:val="24"/>
        </w:rPr>
      </w:pPr>
      <w:r w:rsidRPr="007E00E0">
        <w:rPr>
          <w:rFonts w:asciiTheme="majorBidi" w:hAnsiTheme="majorBidi" w:cstheme="majorBidi"/>
          <w:b/>
          <w:bCs/>
          <w:color w:val="ED0000"/>
          <w:sz w:val="24"/>
          <w:szCs w:val="24"/>
        </w:rPr>
        <w:t>Remarque</w:t>
      </w:r>
      <w:r w:rsidRPr="007E00E0">
        <w:rPr>
          <w:rFonts w:asciiTheme="majorBidi" w:hAnsiTheme="majorBidi" w:cstheme="majorBidi"/>
          <w:b/>
          <w:bCs/>
          <w:sz w:val="24"/>
          <w:szCs w:val="24"/>
        </w:rPr>
        <w:t xml:space="preserve"> </w:t>
      </w:r>
      <w:r w:rsidRPr="007E00E0">
        <w:rPr>
          <w:rFonts w:asciiTheme="majorBidi" w:hAnsiTheme="majorBidi" w:cstheme="majorBidi"/>
          <w:sz w:val="24"/>
          <w:szCs w:val="24"/>
        </w:rPr>
        <w:br/>
      </w:r>
      <w:r w:rsidRPr="007E00E0">
        <w:rPr>
          <w:rFonts w:asciiTheme="majorBidi" w:hAnsiTheme="majorBidi" w:cstheme="majorBidi"/>
          <w:b/>
          <w:bCs/>
          <w:sz w:val="24"/>
          <w:szCs w:val="24"/>
        </w:rPr>
        <w:t>Nous</w:t>
      </w:r>
      <w:r w:rsidR="00806ADA">
        <w:rPr>
          <w:rFonts w:asciiTheme="majorBidi" w:hAnsiTheme="majorBidi" w:cstheme="majorBidi"/>
          <w:b/>
          <w:bCs/>
          <w:sz w:val="24"/>
          <w:szCs w:val="24"/>
        </w:rPr>
        <w:t xml:space="preserve"> </w:t>
      </w:r>
      <w:r w:rsidR="00806ADA" w:rsidRPr="00806ADA">
        <w:rPr>
          <w:rFonts w:asciiTheme="majorBidi" w:hAnsiTheme="majorBidi" w:cstheme="majorBidi"/>
          <w:b/>
          <w:bCs/>
          <w:sz w:val="24"/>
          <w:szCs w:val="24"/>
        </w:rPr>
        <w:t>regrettons de ne pouvoir accepter les contributions qui ne respectent pas rigoureusement toutes les directives.</w:t>
      </w:r>
    </w:p>
    <w:p w14:paraId="1821E0C1" w14:textId="0306434B" w:rsidR="001F1A71" w:rsidRDefault="007E00E0" w:rsidP="00EE60CD">
      <w:pPr>
        <w:jc w:val="both"/>
        <w:rPr>
          <w:rFonts w:asciiTheme="majorBidi" w:hAnsiTheme="majorBidi" w:cstheme="majorBidi"/>
          <w:b/>
          <w:bCs/>
          <w:i/>
          <w:iCs/>
          <w:sz w:val="24"/>
          <w:szCs w:val="24"/>
        </w:rPr>
      </w:pPr>
      <w:r w:rsidRPr="007E00E0">
        <w:rPr>
          <w:rFonts w:asciiTheme="majorBidi" w:hAnsiTheme="majorBidi" w:cstheme="majorBidi"/>
          <w:b/>
          <w:bCs/>
          <w:sz w:val="24"/>
          <w:szCs w:val="24"/>
        </w:rPr>
        <w:t xml:space="preserve">Seules les recherches présentées lors du colloque seront publiées dans les </w:t>
      </w:r>
      <w:r w:rsidRPr="007E00E0">
        <w:rPr>
          <w:rFonts w:asciiTheme="majorBidi" w:hAnsiTheme="majorBidi" w:cstheme="majorBidi"/>
          <w:b/>
          <w:bCs/>
          <w:i/>
          <w:iCs/>
          <w:sz w:val="24"/>
          <w:szCs w:val="24"/>
        </w:rPr>
        <w:t>Actes du colloque</w:t>
      </w:r>
      <w:r w:rsidR="00AC3999">
        <w:rPr>
          <w:rFonts w:asciiTheme="majorBidi" w:hAnsiTheme="majorBidi" w:cstheme="majorBidi"/>
          <w:b/>
          <w:bCs/>
          <w:i/>
          <w:iCs/>
          <w:sz w:val="24"/>
          <w:szCs w:val="24"/>
        </w:rPr>
        <w:t>.</w:t>
      </w:r>
    </w:p>
    <w:p w14:paraId="6A89DA33" w14:textId="4584CDE3" w:rsidR="00CF19E6" w:rsidRDefault="00CF19E6">
      <w:pPr>
        <w:rPr>
          <w:rFonts w:asciiTheme="majorBidi" w:hAnsiTheme="majorBidi" w:cstheme="majorBidi"/>
          <w:b/>
          <w:bCs/>
          <w:i/>
          <w:iCs/>
          <w:sz w:val="24"/>
          <w:szCs w:val="24"/>
        </w:rPr>
      </w:pPr>
      <w:r>
        <w:rPr>
          <w:rFonts w:asciiTheme="majorBidi" w:hAnsiTheme="majorBidi" w:cstheme="majorBidi"/>
          <w:b/>
          <w:bCs/>
          <w:i/>
          <w:iCs/>
          <w:sz w:val="24"/>
          <w:szCs w:val="24"/>
        </w:rPr>
        <w:lastRenderedPageBreak/>
        <w:br w:type="page"/>
      </w:r>
    </w:p>
    <w:p w14:paraId="48400B4D" w14:textId="77777777" w:rsidR="004F3473" w:rsidRDefault="004F3473" w:rsidP="00CF19E6">
      <w:pPr>
        <w:pStyle w:val="Title"/>
        <w:jc w:val="center"/>
        <w:rPr>
          <w:rFonts w:asciiTheme="majorBidi" w:hAnsiTheme="majorBidi"/>
          <w:b/>
          <w:bCs/>
          <w:sz w:val="40"/>
          <w:szCs w:val="40"/>
          <w:highlight w:val="yellow"/>
        </w:rPr>
        <w:sectPr w:rsidR="004F3473" w:rsidSect="00CF19E6">
          <w:headerReference w:type="default" r:id="rId15"/>
          <w:footerReference w:type="default" r:id="rId16"/>
          <w:footerReference w:type="first" r:id="rId17"/>
          <w:pgSz w:w="11906" w:h="16838" w:code="9"/>
          <w:pgMar w:top="1152" w:right="1080" w:bottom="1440" w:left="1080" w:header="720" w:footer="288" w:gutter="0"/>
          <w:cols w:space="720"/>
          <w:docGrid w:linePitch="360"/>
        </w:sectPr>
      </w:pPr>
    </w:p>
    <w:p w14:paraId="5864A879" w14:textId="1F147B3D" w:rsidR="00B060C1" w:rsidRDefault="004F3473" w:rsidP="00CF19E6">
      <w:pPr>
        <w:pStyle w:val="Title"/>
        <w:jc w:val="center"/>
        <w:rPr>
          <w:rFonts w:asciiTheme="majorBidi" w:hAnsiTheme="majorBidi"/>
          <w:b/>
          <w:bCs/>
          <w:sz w:val="40"/>
          <w:szCs w:val="40"/>
          <w:highlight w:val="yellow"/>
          <w:rtl/>
          <w:lang w:bidi="ar-LB"/>
        </w:rPr>
      </w:pPr>
      <w:r w:rsidRPr="00DD065F">
        <w:rPr>
          <w:rFonts w:ascii="Calibri" w:hAnsi="Calibri" w:cs="Calibri"/>
          <w:noProof/>
          <w:sz w:val="16"/>
          <w:szCs w:val="16"/>
          <w:lang w:bidi="ar-LB"/>
        </w:rPr>
        <w:lastRenderedPageBreak/>
        <w:drawing>
          <wp:anchor distT="152400" distB="152400" distL="152400" distR="152400" simplePos="0" relativeHeight="251661312" behindDoc="0" locked="0" layoutInCell="1" allowOverlap="1" wp14:anchorId="331F6075" wp14:editId="5337FFBA">
            <wp:simplePos x="0" y="0"/>
            <wp:positionH relativeFrom="margin">
              <wp:posOffset>5631815</wp:posOffset>
            </wp:positionH>
            <wp:positionV relativeFrom="page">
              <wp:posOffset>34925</wp:posOffset>
            </wp:positionV>
            <wp:extent cx="1205865" cy="1247775"/>
            <wp:effectExtent l="0" t="0" r="0" b="9525"/>
            <wp:wrapThrough wrapText="bothSides">
              <wp:wrapPolygon edited="0">
                <wp:start x="0" y="0"/>
                <wp:lineTo x="0" y="21435"/>
                <wp:lineTo x="21156" y="21435"/>
                <wp:lineTo x="21156" y="0"/>
                <wp:lineTo x="0" y="0"/>
              </wp:wrapPolygon>
            </wp:wrapThrough>
            <wp:docPr id="43918670" name="Picture 43918670" descr="A logo with a yellow and blue de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97498" name="Picture 941897498" descr="A logo with a yellow and blue design&#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05865" cy="1247775"/>
                    </a:xfrm>
                    <a:prstGeom prst="rect">
                      <a:avLst/>
                    </a:prstGeom>
                    <a:noFill/>
                    <a:ln>
                      <a:noFill/>
                    </a:ln>
                  </pic:spPr>
                </pic:pic>
              </a:graphicData>
            </a:graphic>
            <wp14:sizeRelH relativeFrom="margin">
              <wp14:pctWidth>0</wp14:pctWidth>
            </wp14:sizeRelH>
            <wp14:sizeRelV relativeFrom="page">
              <wp14:pctHeight>0</wp14:pctHeight>
            </wp14:sizeRelV>
          </wp:anchor>
        </w:drawing>
      </w:r>
      <w:r w:rsidR="00CF19E6" w:rsidRPr="00937ACB">
        <w:rPr>
          <w:rFonts w:asciiTheme="majorBidi" w:hAnsiTheme="majorBidi"/>
          <w:b/>
          <w:bCs/>
          <w:sz w:val="40"/>
          <w:szCs w:val="40"/>
          <w:highlight w:val="yellow"/>
        </w:rPr>
        <w:t>Modèle/Template/</w:t>
      </w:r>
      <w:r w:rsidR="00CF19E6" w:rsidRPr="00937ACB">
        <w:rPr>
          <w:rFonts w:asciiTheme="majorBidi" w:hAnsiTheme="majorBidi" w:hint="cs"/>
          <w:b/>
          <w:bCs/>
          <w:sz w:val="40"/>
          <w:szCs w:val="40"/>
          <w:highlight w:val="yellow"/>
          <w:rtl/>
          <w:lang w:bidi="ar-LB"/>
        </w:rPr>
        <w:t>نموذج</w:t>
      </w:r>
    </w:p>
    <w:p w14:paraId="6FC893AC" w14:textId="77777777" w:rsidR="00B060C1" w:rsidRDefault="00B060C1">
      <w:pPr>
        <w:rPr>
          <w:rFonts w:asciiTheme="majorBidi" w:eastAsiaTheme="majorEastAsia" w:hAnsiTheme="majorBidi" w:cstheme="majorBidi"/>
          <w:b/>
          <w:bCs/>
          <w:spacing w:val="-10"/>
          <w:kern w:val="28"/>
          <w:sz w:val="40"/>
          <w:szCs w:val="40"/>
          <w:highlight w:val="yellow"/>
          <w:rtl/>
          <w:lang w:bidi="ar-LB"/>
        </w:rPr>
      </w:pPr>
      <w:r>
        <w:rPr>
          <w:rFonts w:asciiTheme="majorBidi" w:hAnsiTheme="majorBidi"/>
          <w:b/>
          <w:bCs/>
          <w:sz w:val="40"/>
          <w:szCs w:val="40"/>
          <w:highlight w:val="yellow"/>
          <w:rtl/>
          <w:lang w:bidi="ar-LB"/>
        </w:rPr>
        <w:br w:type="page"/>
      </w:r>
    </w:p>
    <w:p w14:paraId="28A01DB9" w14:textId="207634E0" w:rsidR="00CF19E6" w:rsidRPr="007F6EE5" w:rsidRDefault="00963172" w:rsidP="004F3473">
      <w:pPr>
        <w:pStyle w:val="Title"/>
        <w:tabs>
          <w:tab w:val="center" w:pos="4873"/>
          <w:tab w:val="right" w:pos="9746"/>
        </w:tabs>
        <w:rPr>
          <w:rFonts w:asciiTheme="majorBidi" w:hAnsiTheme="majorBidi"/>
          <w:b/>
          <w:bCs/>
          <w:sz w:val="40"/>
          <w:szCs w:val="40"/>
        </w:rPr>
      </w:pPr>
      <w:r>
        <w:rPr>
          <w:rFonts w:asciiTheme="majorBidi" w:hAnsiTheme="majorBidi"/>
          <w:b/>
          <w:bCs/>
          <w:noProof/>
          <w:sz w:val="40"/>
          <w:szCs w:val="40"/>
        </w:rPr>
        <w:lastRenderedPageBreak/>
        <mc:AlternateContent>
          <mc:Choice Requires="wps">
            <w:drawing>
              <wp:anchor distT="0" distB="0" distL="114300" distR="114300" simplePos="0" relativeHeight="251736064" behindDoc="0" locked="0" layoutInCell="1" allowOverlap="1" wp14:anchorId="6837AE39" wp14:editId="7C377D64">
                <wp:simplePos x="0" y="0"/>
                <wp:positionH relativeFrom="column">
                  <wp:posOffset>-419005</wp:posOffset>
                </wp:positionH>
                <wp:positionV relativeFrom="paragraph">
                  <wp:posOffset>-45639</wp:posOffset>
                </wp:positionV>
                <wp:extent cx="2124075" cy="381000"/>
                <wp:effectExtent l="0" t="0" r="28575" b="19050"/>
                <wp:wrapNone/>
                <wp:docPr id="1873918883" name="Rectangle: Rounded Corners 2"/>
                <wp:cNvGraphicFramePr/>
                <a:graphic xmlns:a="http://schemas.openxmlformats.org/drawingml/2006/main">
                  <a:graphicData uri="http://schemas.microsoft.com/office/word/2010/wordprocessingShape">
                    <wps:wsp>
                      <wps:cNvSpPr/>
                      <wps:spPr>
                        <a:xfrm>
                          <a:off x="0" y="0"/>
                          <a:ext cx="2124075" cy="3810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3931328" w14:textId="2DD227F6" w:rsidR="00963172" w:rsidRPr="00C10343" w:rsidRDefault="00963172" w:rsidP="00963172">
                            <w:pPr>
                              <w:jc w:val="center"/>
                              <w:rPr>
                                <w:rFonts w:asciiTheme="majorBidi" w:hAnsiTheme="majorBidi" w:cstheme="majorBidi"/>
                                <w:color w:val="000000" w:themeColor="text1"/>
                                <w:lang w:val="en-US"/>
                              </w:rPr>
                            </w:pPr>
                            <w:proofErr w:type="gramStart"/>
                            <w:r w:rsidRPr="00963172">
                              <w:rPr>
                                <w:rFonts w:asciiTheme="majorBidi" w:hAnsiTheme="majorBidi" w:cstheme="majorBidi"/>
                                <w:b/>
                                <w:bCs/>
                                <w:color w:val="000000" w:themeColor="text1"/>
                                <w:highlight w:val="green"/>
                                <w:lang w:val="en-US"/>
                              </w:rPr>
                              <w:t>Margins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37AE39" id="Rectangle: Rounded Corners 2" o:spid="_x0000_s1026" style="position:absolute;margin-left:-33pt;margin-top:-3.6pt;width:167.25pt;height:30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" filled="f" strokecolor="#09101d [484]" strokeweight="1pt">
                <v:stroke joinstyle="miter"/>
                <v:textbox>
                  <w:txbxContent>
                    <w:p w14:paraId="23931328" w14:textId="2DD227F6" w:rsidR="00963172" w:rsidRPr="00C10343" w:rsidRDefault="00963172" w:rsidP="00963172">
                      <w:pPr>
                        <w:jc w:val="center"/>
                        <w:rPr>
                          <w:rFonts w:asciiTheme="majorBidi" w:hAnsiTheme="majorBidi" w:cstheme="majorBidi"/>
                          <w:color w:val="000000" w:themeColor="text1"/>
                          <w:lang w:val="en-US"/>
                        </w:rPr>
                      </w:pPr>
                      <w:proofErr w:type="gramStart"/>
                      <w:r w:rsidRPr="00963172">
                        <w:rPr>
                          <w:rFonts w:asciiTheme="majorBidi" w:hAnsiTheme="majorBidi" w:cstheme="majorBidi"/>
                          <w:b/>
                          <w:bCs/>
                          <w:color w:val="000000" w:themeColor="text1"/>
                          <w:highlight w:val="green"/>
                          <w:lang w:val="en-US"/>
                        </w:rPr>
                        <w:t>Margins ???</w:t>
                      </w:r>
                      <w:proofErr w:type="gramEnd"/>
                    </w:p>
                  </w:txbxContent>
                </v:textbox>
              </v:roundrect>
            </w:pict>
          </mc:Fallback>
        </mc:AlternateContent>
      </w:r>
      <w:r w:rsidR="00B1233A">
        <w:rPr>
          <w:rFonts w:asciiTheme="majorBidi" w:hAnsiTheme="majorBidi"/>
          <w:b/>
          <w:bCs/>
          <w:noProof/>
          <w:sz w:val="40"/>
          <w:szCs w:val="40"/>
        </w:rPr>
        <mc:AlternateContent>
          <mc:Choice Requires="wps">
            <w:drawing>
              <wp:anchor distT="0" distB="0" distL="114300" distR="114300" simplePos="0" relativeHeight="251663360" behindDoc="0" locked="0" layoutInCell="1" allowOverlap="1" wp14:anchorId="19874471" wp14:editId="5005A6F9">
                <wp:simplePos x="0" y="0"/>
                <wp:positionH relativeFrom="column">
                  <wp:posOffset>4533900</wp:posOffset>
                </wp:positionH>
                <wp:positionV relativeFrom="paragraph">
                  <wp:posOffset>-10795</wp:posOffset>
                </wp:positionV>
                <wp:extent cx="2124075" cy="285750"/>
                <wp:effectExtent l="0" t="0" r="28575" b="19050"/>
                <wp:wrapNone/>
                <wp:docPr id="1318758881" name="Rectangle: Rounded Corners 2"/>
                <wp:cNvGraphicFramePr/>
                <a:graphic xmlns:a="http://schemas.openxmlformats.org/drawingml/2006/main">
                  <a:graphicData uri="http://schemas.microsoft.com/office/word/2010/wordprocessingShape">
                    <wps:wsp>
                      <wps:cNvSpPr/>
                      <wps:spPr>
                        <a:xfrm>
                          <a:off x="0" y="0"/>
                          <a:ext cx="2124075" cy="28575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EDF481C" w14:textId="456AB852" w:rsidR="00B1233A" w:rsidRPr="00C10343" w:rsidRDefault="00C10343" w:rsidP="00B1233A">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00B1233A" w:rsidRPr="00C10343">
                              <w:rPr>
                                <w:rFonts w:asciiTheme="majorBidi" w:hAnsiTheme="majorBidi" w:cstheme="majorBidi"/>
                                <w:b/>
                                <w:bCs/>
                                <w:color w:val="000000" w:themeColor="text1"/>
                                <w:lang w:val="en-US"/>
                              </w:rPr>
                              <w:t>New Roman, 20 pt, Bold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874471" id="_x0000_s1027" style="position:absolute;margin-left:357pt;margin-top:-.85pt;width:167.2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" filled="f" strokecolor="#09101d [484]" strokeweight="1pt">
                <v:stroke joinstyle="miter"/>
                <v:textbox>
                  <w:txbxContent>
                    <w:p w14:paraId="4EDF481C" w14:textId="456AB852" w:rsidR="00B1233A" w:rsidRPr="00C10343" w:rsidRDefault="00C10343" w:rsidP="00B1233A">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00B1233A" w:rsidRPr="00C10343">
                        <w:rPr>
                          <w:rFonts w:asciiTheme="majorBidi" w:hAnsiTheme="majorBidi" w:cstheme="majorBidi"/>
                          <w:b/>
                          <w:bCs/>
                          <w:color w:val="000000" w:themeColor="text1"/>
                          <w:lang w:val="en-US"/>
                        </w:rPr>
                        <w:t>New Roman, 20 pt, Bold</w:t>
                      </w:r>
                    </w:p>
                  </w:txbxContent>
                </v:textbox>
              </v:roundrect>
            </w:pict>
          </mc:Fallback>
        </mc:AlternateContent>
      </w:r>
      <w:r w:rsidR="004F3473">
        <w:rPr>
          <w:rFonts w:asciiTheme="majorBidi" w:hAnsiTheme="majorBidi"/>
          <w:b/>
          <w:bCs/>
          <w:sz w:val="40"/>
          <w:szCs w:val="40"/>
        </w:rPr>
        <w:tab/>
      </w:r>
      <w:r w:rsidR="00CF19E6" w:rsidRPr="00DD065F">
        <w:rPr>
          <w:rFonts w:ascii="Calibri" w:hAnsi="Calibri" w:cs="Calibri"/>
          <w:noProof/>
          <w:sz w:val="16"/>
          <w:szCs w:val="16"/>
          <w:lang w:bidi="ar-LB"/>
        </w:rPr>
        <w:drawing>
          <wp:anchor distT="152400" distB="152400" distL="152400" distR="152400" simplePos="0" relativeHeight="251662336" behindDoc="0" locked="0" layoutInCell="1" allowOverlap="1" wp14:anchorId="43F15861" wp14:editId="22DC9E9D">
            <wp:simplePos x="0" y="0"/>
            <wp:positionH relativeFrom="margin">
              <wp:posOffset>-638175</wp:posOffset>
            </wp:positionH>
            <wp:positionV relativeFrom="page">
              <wp:posOffset>25400</wp:posOffset>
            </wp:positionV>
            <wp:extent cx="1419225" cy="1254125"/>
            <wp:effectExtent l="0" t="0" r="9525" b="3175"/>
            <wp:wrapThrough wrapText="bothSides">
              <wp:wrapPolygon edited="0">
                <wp:start x="0" y="0"/>
                <wp:lineTo x="0" y="21327"/>
                <wp:lineTo x="21455" y="21327"/>
                <wp:lineTo x="21455" y="0"/>
                <wp:lineTo x="0" y="0"/>
              </wp:wrapPolygon>
            </wp:wrapThrough>
            <wp:docPr id="946256722" name="Picture 946256722" descr="A logo of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57073" name="Picture 1732557073" descr="A logo of a book&#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19225" cy="1254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19E6" w:rsidRPr="007F6EE5">
        <w:rPr>
          <w:rFonts w:asciiTheme="majorBidi" w:hAnsiTheme="majorBidi"/>
          <w:b/>
          <w:bCs/>
          <w:sz w:val="40"/>
          <w:szCs w:val="40"/>
        </w:rPr>
        <w:t>Titre/</w:t>
      </w:r>
      <w:proofErr w:type="spellStart"/>
      <w:r w:rsidR="00CF19E6" w:rsidRPr="007F6EE5">
        <w:rPr>
          <w:rFonts w:asciiTheme="majorBidi" w:hAnsiTheme="majorBidi"/>
          <w:b/>
          <w:bCs/>
          <w:sz w:val="40"/>
          <w:szCs w:val="40"/>
        </w:rPr>
        <w:t>Title</w:t>
      </w:r>
      <w:proofErr w:type="spellEnd"/>
      <w:r w:rsidR="004F3473" w:rsidRPr="007F6EE5">
        <w:rPr>
          <w:rFonts w:asciiTheme="majorBidi" w:hAnsiTheme="majorBidi"/>
          <w:b/>
          <w:bCs/>
          <w:sz w:val="40"/>
          <w:szCs w:val="40"/>
        </w:rPr>
        <w:tab/>
      </w:r>
    </w:p>
    <w:p w14:paraId="21A10E09" w14:textId="5F118E6A" w:rsidR="00CF19E6" w:rsidRPr="007F6EE5" w:rsidRDefault="00C10343" w:rsidP="00CF19E6">
      <w:pPr>
        <w:spacing w:before="240"/>
        <w:ind w:left="567"/>
        <w:rPr>
          <w:rFonts w:asciiTheme="majorBidi" w:hAnsiTheme="majorBidi" w:cstheme="majorBidi"/>
          <w:b/>
          <w:bCs/>
        </w:rPr>
        <w:pPrChange w:id="10" w:author="Gilbert.Sawma" w:date="2025-02-24T22:02:00Z" w16du:dateUtc="2025-02-24T20:02:00Z">
          <w:pPr>
            <w:ind w:left="567"/>
          </w:pPr>
        </w:pPrChange>
      </w:pPr>
      <w:r>
        <w:rPr>
          <w:rFonts w:asciiTheme="majorBidi" w:hAnsiTheme="majorBidi"/>
          <w:b/>
          <w:bCs/>
          <w:noProof/>
          <w:sz w:val="40"/>
          <w:szCs w:val="40"/>
        </w:rPr>
        <mc:AlternateContent>
          <mc:Choice Requires="wps">
            <w:drawing>
              <wp:anchor distT="0" distB="0" distL="114300" distR="114300" simplePos="0" relativeHeight="251665408" behindDoc="0" locked="0" layoutInCell="1" allowOverlap="1" wp14:anchorId="2EA6C28F" wp14:editId="465B8322">
                <wp:simplePos x="0" y="0"/>
                <wp:positionH relativeFrom="column">
                  <wp:posOffset>4533900</wp:posOffset>
                </wp:positionH>
                <wp:positionV relativeFrom="paragraph">
                  <wp:posOffset>84455</wp:posOffset>
                </wp:positionV>
                <wp:extent cx="2124075" cy="285750"/>
                <wp:effectExtent l="0" t="0" r="28575" b="19050"/>
                <wp:wrapNone/>
                <wp:docPr id="1325380171" name="Rectangle: Rounded Corners 2"/>
                <wp:cNvGraphicFramePr/>
                <a:graphic xmlns:a="http://schemas.openxmlformats.org/drawingml/2006/main">
                  <a:graphicData uri="http://schemas.microsoft.com/office/word/2010/wordprocessingShape">
                    <wps:wsp>
                      <wps:cNvSpPr/>
                      <wps:spPr>
                        <a:xfrm>
                          <a:off x="0" y="0"/>
                          <a:ext cx="2124075" cy="28575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A186983" w14:textId="66C1EB0B" w:rsidR="00C10343" w:rsidRPr="00C10343" w:rsidRDefault="00C10343" w:rsidP="00C10343">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w:t>
                            </w:r>
                            <w:r w:rsidRPr="00C10343">
                              <w:rPr>
                                <w:rFonts w:asciiTheme="majorBidi" w:hAnsiTheme="majorBidi" w:cstheme="majorBidi"/>
                                <w:b/>
                                <w:bCs/>
                                <w:color w:val="000000" w:themeColor="text1"/>
                                <w:lang w:val="en-US"/>
                              </w:rPr>
                              <w:t>0 pt, Bold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A6C28F" id="_x0000_s1028" style="position:absolute;left:0;text-align:left;margin-left:357pt;margin-top:6.65pt;width:167.2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" filled="f" strokecolor="#09101d [484]" strokeweight="1pt">
                <v:stroke joinstyle="miter"/>
                <v:textbox>
                  <w:txbxContent>
                    <w:p w14:paraId="2A186983" w14:textId="66C1EB0B" w:rsidR="00C10343" w:rsidRPr="00C10343" w:rsidRDefault="00C10343" w:rsidP="00C10343">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w:t>
                      </w:r>
                      <w:r w:rsidRPr="00C10343">
                        <w:rPr>
                          <w:rFonts w:asciiTheme="majorBidi" w:hAnsiTheme="majorBidi" w:cstheme="majorBidi"/>
                          <w:b/>
                          <w:bCs/>
                          <w:color w:val="000000" w:themeColor="text1"/>
                          <w:lang w:val="en-US"/>
                        </w:rPr>
                        <w:t>0 pt, Bold</w:t>
                      </w:r>
                    </w:p>
                  </w:txbxContent>
                </v:textbox>
              </v:roundrect>
            </w:pict>
          </mc:Fallback>
        </mc:AlternateContent>
      </w:r>
      <w:r w:rsidR="00CF19E6" w:rsidRPr="007F6EE5">
        <w:rPr>
          <w:rFonts w:asciiTheme="majorBidi" w:hAnsiTheme="majorBidi" w:cstheme="majorBidi"/>
          <w:b/>
          <w:bCs/>
        </w:rPr>
        <w:t xml:space="preserve">Prénom Nom, Prénom Nom, … / Name </w:t>
      </w:r>
      <w:proofErr w:type="spellStart"/>
      <w:r w:rsidR="00CF19E6" w:rsidRPr="007F6EE5">
        <w:rPr>
          <w:rFonts w:asciiTheme="majorBidi" w:hAnsiTheme="majorBidi" w:cstheme="majorBidi"/>
          <w:b/>
          <w:bCs/>
        </w:rPr>
        <w:t>Surname</w:t>
      </w:r>
      <w:proofErr w:type="spellEnd"/>
      <w:r w:rsidR="00CF19E6" w:rsidRPr="007F6EE5">
        <w:rPr>
          <w:rFonts w:asciiTheme="majorBidi" w:hAnsiTheme="majorBidi" w:cstheme="majorBidi"/>
          <w:b/>
          <w:bCs/>
        </w:rPr>
        <w:t xml:space="preserve">, Name </w:t>
      </w:r>
      <w:proofErr w:type="spellStart"/>
      <w:r w:rsidR="00CF19E6" w:rsidRPr="007F6EE5">
        <w:rPr>
          <w:rFonts w:asciiTheme="majorBidi" w:hAnsiTheme="majorBidi" w:cstheme="majorBidi"/>
          <w:b/>
          <w:bCs/>
        </w:rPr>
        <w:t>Surname</w:t>
      </w:r>
      <w:proofErr w:type="spellEnd"/>
      <w:r w:rsidR="00CF19E6" w:rsidRPr="007F6EE5">
        <w:rPr>
          <w:rFonts w:asciiTheme="majorBidi" w:hAnsiTheme="majorBidi" w:cstheme="majorBidi"/>
          <w:b/>
          <w:bCs/>
        </w:rPr>
        <w:t>, …</w:t>
      </w:r>
    </w:p>
    <w:p w14:paraId="3AA44237" w14:textId="727BB4B2" w:rsidR="00CF19E6" w:rsidRPr="007F6EE5" w:rsidRDefault="00C10343" w:rsidP="00CF19E6">
      <w:pPr>
        <w:ind w:left="567"/>
        <w:rPr>
          <w:rFonts w:asciiTheme="majorBidi" w:hAnsiTheme="majorBidi" w:cstheme="majorBidi"/>
          <w:sz w:val="20"/>
          <w:szCs w:val="20"/>
        </w:rPr>
      </w:pPr>
      <w:r>
        <w:rPr>
          <w:rFonts w:asciiTheme="majorBidi" w:hAnsiTheme="majorBidi"/>
          <w:b/>
          <w:bCs/>
          <w:noProof/>
          <w:sz w:val="40"/>
          <w:szCs w:val="40"/>
        </w:rPr>
        <mc:AlternateContent>
          <mc:Choice Requires="wps">
            <w:drawing>
              <wp:anchor distT="0" distB="0" distL="114300" distR="114300" simplePos="0" relativeHeight="251667456" behindDoc="0" locked="0" layoutInCell="1" allowOverlap="1" wp14:anchorId="41F074CD" wp14:editId="5F96E138">
                <wp:simplePos x="0" y="0"/>
                <wp:positionH relativeFrom="column">
                  <wp:posOffset>4533900</wp:posOffset>
                </wp:positionH>
                <wp:positionV relativeFrom="paragraph">
                  <wp:posOffset>12700</wp:posOffset>
                </wp:positionV>
                <wp:extent cx="2124075" cy="381000"/>
                <wp:effectExtent l="0" t="0" r="28575" b="19050"/>
                <wp:wrapNone/>
                <wp:docPr id="330219665" name="Rectangle: Rounded Corners 2"/>
                <wp:cNvGraphicFramePr/>
                <a:graphic xmlns:a="http://schemas.openxmlformats.org/drawingml/2006/main">
                  <a:graphicData uri="http://schemas.microsoft.com/office/word/2010/wordprocessingShape">
                    <wps:wsp>
                      <wps:cNvSpPr/>
                      <wps:spPr>
                        <a:xfrm>
                          <a:off x="0" y="0"/>
                          <a:ext cx="2124075" cy="3810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E9E7CF6" w14:textId="6A1830A2" w:rsidR="00C10343" w:rsidRDefault="00C10343" w:rsidP="00C10343">
                            <w:pPr>
                              <w:jc w:val="cente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w:t>
                            </w:r>
                            <w:r w:rsidRPr="00C10343">
                              <w:rPr>
                                <w:rFonts w:asciiTheme="majorBidi" w:hAnsiTheme="majorBidi" w:cstheme="majorBidi"/>
                                <w:b/>
                                <w:bCs/>
                                <w:color w:val="000000" w:themeColor="text1"/>
                                <w:lang w:val="en-US"/>
                              </w:rPr>
                              <w:t>0 pt</w:t>
                            </w:r>
                          </w:p>
                          <w:p w14:paraId="3602DB19" w14:textId="77777777" w:rsidR="00963172" w:rsidRPr="00C10343" w:rsidRDefault="00963172" w:rsidP="00C10343">
                            <w:pPr>
                              <w:jc w:val="center"/>
                              <w:rPr>
                                <w:rFonts w:asciiTheme="majorBidi" w:hAnsiTheme="majorBidi" w:cstheme="majorBidi"/>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F074CD" id="_x0000_s1029" style="position:absolute;left:0;text-align:left;margin-left:357pt;margin-top:1pt;width:167.25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" filled="f" strokecolor="#09101d [484]" strokeweight="1pt">
                <v:stroke joinstyle="miter"/>
                <v:textbox>
                  <w:txbxContent>
                    <w:p w14:paraId="3E9E7CF6" w14:textId="6A1830A2" w:rsidR="00C10343" w:rsidRDefault="00C10343" w:rsidP="00C10343">
                      <w:pPr>
                        <w:jc w:val="cente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w:t>
                      </w:r>
                      <w:r w:rsidRPr="00C10343">
                        <w:rPr>
                          <w:rFonts w:asciiTheme="majorBidi" w:hAnsiTheme="majorBidi" w:cstheme="majorBidi"/>
                          <w:b/>
                          <w:bCs/>
                          <w:color w:val="000000" w:themeColor="text1"/>
                          <w:lang w:val="en-US"/>
                        </w:rPr>
                        <w:t>0 pt</w:t>
                      </w:r>
                    </w:p>
                    <w:p w14:paraId="3602DB19" w14:textId="77777777" w:rsidR="00963172" w:rsidRPr="00C10343" w:rsidRDefault="00963172" w:rsidP="00C10343">
                      <w:pPr>
                        <w:jc w:val="center"/>
                        <w:rPr>
                          <w:rFonts w:asciiTheme="majorBidi" w:hAnsiTheme="majorBidi" w:cstheme="majorBidi"/>
                          <w:color w:val="000000" w:themeColor="text1"/>
                          <w:lang w:val="en-US"/>
                        </w:rPr>
                      </w:pPr>
                    </w:p>
                  </w:txbxContent>
                </v:textbox>
              </v:roundrect>
            </w:pict>
          </mc:Fallback>
        </mc:AlternateContent>
      </w:r>
      <w:r w:rsidR="00CF19E6" w:rsidRPr="007F6EE5">
        <w:rPr>
          <w:rFonts w:asciiTheme="majorBidi" w:hAnsiTheme="majorBidi" w:cstheme="majorBidi"/>
          <w:sz w:val="20"/>
          <w:szCs w:val="20"/>
        </w:rPr>
        <w:t>Institution, Ville, Pays… / Institution, City, Country…</w:t>
      </w:r>
      <w:r w:rsidR="00CF19E6" w:rsidRPr="007F6EE5">
        <w:rPr>
          <w:rFonts w:ascii="Calibri" w:hAnsi="Calibri" w:cs="Calibri"/>
          <w:noProof/>
          <w:sz w:val="16"/>
          <w:szCs w:val="16"/>
          <w:lang w:bidi="ar-LB"/>
        </w:rPr>
        <w:t xml:space="preserve"> </w:t>
      </w:r>
    </w:p>
    <w:p w14:paraId="4A8D14BE" w14:textId="5AD35702" w:rsidR="00CF19E6" w:rsidRPr="007F6EE5" w:rsidRDefault="00C10343" w:rsidP="00CF19E6">
      <w:pPr>
        <w:ind w:left="567"/>
        <w:rPr>
          <w:rFonts w:asciiTheme="majorBidi" w:hAnsiTheme="majorBidi" w:cstheme="majorBidi"/>
          <w:sz w:val="20"/>
          <w:szCs w:val="20"/>
        </w:rPr>
      </w:pPr>
      <w:r>
        <w:rPr>
          <w:rFonts w:asciiTheme="majorBidi" w:hAnsiTheme="majorBidi"/>
          <w:b/>
          <w:bCs/>
          <w:noProof/>
          <w:sz w:val="40"/>
          <w:szCs w:val="40"/>
        </w:rPr>
        <mc:AlternateContent>
          <mc:Choice Requires="wps">
            <w:drawing>
              <wp:anchor distT="0" distB="0" distL="114300" distR="114300" simplePos="0" relativeHeight="251669504" behindDoc="0" locked="0" layoutInCell="1" allowOverlap="1" wp14:anchorId="3AF4CAD6" wp14:editId="25E244E1">
                <wp:simplePos x="0" y="0"/>
                <wp:positionH relativeFrom="column">
                  <wp:posOffset>4533900</wp:posOffset>
                </wp:positionH>
                <wp:positionV relativeFrom="paragraph">
                  <wp:posOffset>191770</wp:posOffset>
                </wp:positionV>
                <wp:extent cx="2124075" cy="304800"/>
                <wp:effectExtent l="0" t="0" r="28575" b="19050"/>
                <wp:wrapNone/>
                <wp:docPr id="1501379646" name="Rectangle: Rounded Corners 2"/>
                <wp:cNvGraphicFramePr/>
                <a:graphic xmlns:a="http://schemas.openxmlformats.org/drawingml/2006/main">
                  <a:graphicData uri="http://schemas.microsoft.com/office/word/2010/wordprocessingShape">
                    <wps:wsp>
                      <wps:cNvSpPr/>
                      <wps:spPr>
                        <a:xfrm>
                          <a:off x="0" y="0"/>
                          <a:ext cx="2124075" cy="3048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6261809" w14:textId="412BA796" w:rsidR="00C10343" w:rsidRPr="00C10343" w:rsidRDefault="00C10343" w:rsidP="00C10343">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w:t>
                            </w:r>
                            <w:r>
                              <w:rPr>
                                <w:rFonts w:asciiTheme="majorBidi" w:hAnsiTheme="majorBidi" w:cstheme="majorBidi"/>
                                <w:b/>
                                <w:bCs/>
                                <w:color w:val="000000" w:themeColor="text1"/>
                                <w:lang w:val="en-US"/>
                              </w:rPr>
                              <w:t>1</w:t>
                            </w:r>
                            <w:r w:rsidRPr="00C10343">
                              <w:rPr>
                                <w:rFonts w:asciiTheme="majorBidi" w:hAnsiTheme="majorBidi" w:cstheme="majorBidi"/>
                                <w:b/>
                                <w:bCs/>
                                <w:color w:val="000000" w:themeColor="text1"/>
                                <w:lang w:val="en-US"/>
                              </w:rPr>
                              <w:t xml:space="preserve"> pt</w:t>
                            </w:r>
                            <w:r w:rsidR="00F64F36">
                              <w:rPr>
                                <w:rFonts w:asciiTheme="majorBidi" w:hAnsiTheme="majorBidi" w:cstheme="majorBidi"/>
                                <w:b/>
                                <w:bCs/>
                                <w:color w:val="000000" w:themeColor="text1"/>
                                <w:lang w:val="en-US"/>
                              </w:rPr>
                              <w:t>, Bold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F4CAD6" id="_x0000_s1030" style="position:absolute;left:0;text-align:left;margin-left:357pt;margin-top:15.1pt;width:167.2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" filled="f" strokecolor="#09101d [484]" strokeweight="1pt">
                <v:stroke joinstyle="miter"/>
                <v:textbox>
                  <w:txbxContent>
                    <w:p w14:paraId="66261809" w14:textId="412BA796" w:rsidR="00C10343" w:rsidRPr="00C10343" w:rsidRDefault="00C10343" w:rsidP="00C10343">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w:t>
                      </w:r>
                      <w:r>
                        <w:rPr>
                          <w:rFonts w:asciiTheme="majorBidi" w:hAnsiTheme="majorBidi" w:cstheme="majorBidi"/>
                          <w:b/>
                          <w:bCs/>
                          <w:color w:val="000000" w:themeColor="text1"/>
                          <w:lang w:val="en-US"/>
                        </w:rPr>
                        <w:t>1</w:t>
                      </w:r>
                      <w:r w:rsidRPr="00C10343">
                        <w:rPr>
                          <w:rFonts w:asciiTheme="majorBidi" w:hAnsiTheme="majorBidi" w:cstheme="majorBidi"/>
                          <w:b/>
                          <w:bCs/>
                          <w:color w:val="000000" w:themeColor="text1"/>
                          <w:lang w:val="en-US"/>
                        </w:rPr>
                        <w:t xml:space="preserve"> pt</w:t>
                      </w:r>
                      <w:r w:rsidR="00F64F36">
                        <w:rPr>
                          <w:rFonts w:asciiTheme="majorBidi" w:hAnsiTheme="majorBidi" w:cstheme="majorBidi"/>
                          <w:b/>
                          <w:bCs/>
                          <w:color w:val="000000" w:themeColor="text1"/>
                          <w:lang w:val="en-US"/>
                        </w:rPr>
                        <w:t>, Bold</w:t>
                      </w:r>
                    </w:p>
                  </w:txbxContent>
                </v:textbox>
              </v:roundrect>
            </w:pict>
          </mc:Fallback>
        </mc:AlternateContent>
      </w:r>
      <w:hyperlink r:id="rId20" w:history="1">
        <w:r w:rsidR="00EA50D0" w:rsidRPr="00BE3B7A">
          <w:rPr>
            <w:rStyle w:val="Hyperlink"/>
            <w:rFonts w:asciiTheme="majorBidi" w:hAnsiTheme="majorBidi" w:cstheme="majorBidi"/>
            <w:sz w:val="20"/>
            <w:szCs w:val="20"/>
          </w:rPr>
          <w:t>Email1</w:t>
        </w:r>
        <w:r w:rsidR="00EA50D0" w:rsidRPr="00BE3B7A">
          <w:rPr>
            <w:rStyle w:val="Hyperlink"/>
            <w:rFonts w:asciiTheme="majorBidi" w:hAnsiTheme="majorBidi" w:cstheme="majorBidi"/>
            <w:sz w:val="20"/>
            <w:szCs w:val="20"/>
          </w:rPr>
          <w:t>@mail.com</w:t>
        </w:r>
      </w:hyperlink>
      <w:r w:rsidR="00EA50D0">
        <w:rPr>
          <w:rFonts w:asciiTheme="majorBidi" w:hAnsiTheme="majorBidi" w:cstheme="majorBidi"/>
          <w:sz w:val="20"/>
          <w:szCs w:val="20"/>
        </w:rPr>
        <w:t xml:space="preserve">, </w:t>
      </w:r>
      <w:hyperlink r:id="rId21" w:history="1">
        <w:r w:rsidR="00EA50D0" w:rsidRPr="00BE3B7A">
          <w:rPr>
            <w:rStyle w:val="Hyperlink"/>
            <w:rFonts w:asciiTheme="majorBidi" w:hAnsiTheme="majorBidi" w:cstheme="majorBidi"/>
            <w:sz w:val="20"/>
            <w:szCs w:val="20"/>
          </w:rPr>
          <w:t>Email2</w:t>
        </w:r>
        <w:r w:rsidR="00EA50D0" w:rsidRPr="00BE3B7A">
          <w:rPr>
            <w:rStyle w:val="Hyperlink"/>
            <w:rFonts w:asciiTheme="majorBidi" w:hAnsiTheme="majorBidi" w:cstheme="majorBidi"/>
            <w:sz w:val="20"/>
            <w:szCs w:val="20"/>
          </w:rPr>
          <w:t>@mail.com</w:t>
        </w:r>
      </w:hyperlink>
      <w:r w:rsidR="00EA50D0">
        <w:rPr>
          <w:rFonts w:asciiTheme="majorBidi" w:hAnsiTheme="majorBidi" w:cstheme="majorBidi"/>
          <w:sz w:val="20"/>
          <w:szCs w:val="20"/>
        </w:rPr>
        <w:t xml:space="preserve">, </w:t>
      </w:r>
      <w:r w:rsidR="00CF19E6" w:rsidRPr="007F6EE5">
        <w:rPr>
          <w:rFonts w:asciiTheme="majorBidi" w:hAnsiTheme="majorBidi" w:cstheme="majorBidi"/>
          <w:sz w:val="20"/>
          <w:szCs w:val="20"/>
        </w:rPr>
        <w:t>…</w:t>
      </w:r>
    </w:p>
    <w:p w14:paraId="216191EB" w14:textId="01AE8D7A" w:rsidR="00CF19E6" w:rsidRPr="00CF19E6" w:rsidRDefault="00CF19E6" w:rsidP="00CF19E6">
      <w:pPr>
        <w:rPr>
          <w:rFonts w:asciiTheme="majorBidi" w:hAnsiTheme="majorBidi" w:cstheme="majorBidi"/>
          <w:b/>
          <w:bCs/>
          <w:lang w:val="en-US"/>
        </w:rPr>
      </w:pPr>
      <w:r w:rsidRPr="00CF19E6">
        <w:rPr>
          <w:rFonts w:asciiTheme="majorBidi" w:hAnsiTheme="majorBidi" w:cstheme="majorBidi"/>
          <w:b/>
          <w:bCs/>
          <w:lang w:val="en-US"/>
        </w:rPr>
        <w:t>Résumé</w:t>
      </w:r>
    </w:p>
    <w:p w14:paraId="3727B67E" w14:textId="7E97BF1E" w:rsidR="00CF19E6" w:rsidRPr="00CF19E6" w:rsidRDefault="00C10343" w:rsidP="007F6EE5">
      <w:pPr>
        <w:pStyle w:val="Resume"/>
        <w:rPr>
          <w:lang w:val="en-US"/>
        </w:rPr>
      </w:pPr>
      <w:r>
        <w:rPr>
          <w:b/>
          <w:bCs/>
          <w:noProof/>
          <w:sz w:val="40"/>
          <w:szCs w:val="40"/>
        </w:rPr>
        <mc:AlternateContent>
          <mc:Choice Requires="wps">
            <w:drawing>
              <wp:anchor distT="0" distB="0" distL="114300" distR="114300" simplePos="0" relativeHeight="251671552" behindDoc="0" locked="0" layoutInCell="1" allowOverlap="1" wp14:anchorId="07647ACD" wp14:editId="5D17D97B">
                <wp:simplePos x="0" y="0"/>
                <wp:positionH relativeFrom="column">
                  <wp:posOffset>4533900</wp:posOffset>
                </wp:positionH>
                <wp:positionV relativeFrom="paragraph">
                  <wp:posOffset>723900</wp:posOffset>
                </wp:positionV>
                <wp:extent cx="2124075" cy="304800"/>
                <wp:effectExtent l="0" t="0" r="28575" b="19050"/>
                <wp:wrapNone/>
                <wp:docPr id="424830801" name="Rectangle: Rounded Corners 2"/>
                <wp:cNvGraphicFramePr/>
                <a:graphic xmlns:a="http://schemas.openxmlformats.org/drawingml/2006/main">
                  <a:graphicData uri="http://schemas.microsoft.com/office/word/2010/wordprocessingShape">
                    <wps:wsp>
                      <wps:cNvSpPr/>
                      <wps:spPr>
                        <a:xfrm>
                          <a:off x="0" y="0"/>
                          <a:ext cx="2124075" cy="3048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C1D4E5B" w14:textId="773173FB" w:rsidR="00C10343" w:rsidRPr="00C10343" w:rsidRDefault="00C10343" w:rsidP="00C10343">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w:t>
                            </w:r>
                            <w:r w:rsidR="00963172">
                              <w:rPr>
                                <w:rFonts w:asciiTheme="majorBidi" w:hAnsiTheme="majorBidi" w:cstheme="majorBidi"/>
                                <w:b/>
                                <w:bCs/>
                                <w:color w:val="000000" w:themeColor="text1"/>
                                <w:lang w:val="en-US"/>
                              </w:rPr>
                              <w:t>0</w:t>
                            </w:r>
                            <w:r w:rsidRPr="00C10343">
                              <w:rPr>
                                <w:rFonts w:asciiTheme="majorBidi" w:hAnsiTheme="majorBidi" w:cstheme="majorBidi"/>
                                <w:b/>
                                <w:bCs/>
                                <w:color w:val="000000" w:themeColor="text1"/>
                                <w:lang w:val="en-US"/>
                              </w:rPr>
                              <w:t xml:space="preserve"> 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647ACD" id="_x0000_s1031" style="position:absolute;left:0;text-align:left;margin-left:357pt;margin-top:57pt;width:167.25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" filled="f" strokecolor="#09101d [484]" strokeweight="1pt">
                <v:stroke joinstyle="miter"/>
                <v:textbox>
                  <w:txbxContent>
                    <w:p w14:paraId="1C1D4E5B" w14:textId="773173FB" w:rsidR="00C10343" w:rsidRPr="00C10343" w:rsidRDefault="00C10343" w:rsidP="00C10343">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w:t>
                      </w:r>
                      <w:r w:rsidR="00963172">
                        <w:rPr>
                          <w:rFonts w:asciiTheme="majorBidi" w:hAnsiTheme="majorBidi" w:cstheme="majorBidi"/>
                          <w:b/>
                          <w:bCs/>
                          <w:color w:val="000000" w:themeColor="text1"/>
                          <w:lang w:val="en-US"/>
                        </w:rPr>
                        <w:t>0</w:t>
                      </w:r>
                      <w:r w:rsidRPr="00C10343">
                        <w:rPr>
                          <w:rFonts w:asciiTheme="majorBidi" w:hAnsiTheme="majorBidi" w:cstheme="majorBidi"/>
                          <w:b/>
                          <w:bCs/>
                          <w:color w:val="000000" w:themeColor="text1"/>
                          <w:lang w:val="en-US"/>
                        </w:rPr>
                        <w:t xml:space="preserve"> pt</w:t>
                      </w:r>
                    </w:p>
                  </w:txbxContent>
                </v:textbox>
              </v:roundrect>
            </w:pict>
          </mc:Fallback>
        </mc:AlternateContent>
      </w:r>
      <w:commentRangeStart w:id="11"/>
      <w:r w:rsidR="00CF19E6" w:rsidRPr="00CF19E6">
        <w:rPr>
          <w:lang w:val="en-US"/>
        </w:rPr>
        <w:t xml:space="preserve">Times New Roman </w:t>
      </w:r>
      <w:r w:rsidR="00963172">
        <w:rPr>
          <w:lang w:val="en-US"/>
        </w:rPr>
        <w:t>10</w:t>
      </w:r>
      <w:r w:rsidR="00CF19E6" w:rsidRPr="00CF19E6">
        <w:rPr>
          <w:lang w:val="en-US"/>
        </w:rPr>
        <w:t xml:space="preserve"> Times New Roman </w:t>
      </w:r>
      <w:r w:rsidR="00963172">
        <w:rPr>
          <w:lang w:val="en-US"/>
        </w:rPr>
        <w:t>10</w:t>
      </w:r>
      <w:r w:rsidR="00CF19E6" w:rsidRPr="00CF19E6">
        <w:rPr>
          <w:lang w:val="en-US"/>
        </w:rPr>
        <w:t xml:space="preserve"> Times New Roman </w:t>
      </w:r>
      <w:r w:rsidR="00963172">
        <w:rPr>
          <w:lang w:val="en-US"/>
        </w:rPr>
        <w:t>10</w:t>
      </w:r>
      <w:r w:rsidR="00CF19E6" w:rsidRPr="00CF19E6">
        <w:rPr>
          <w:lang w:val="en-US"/>
        </w:rPr>
        <w:t xml:space="preserve"> Times New Roman </w:t>
      </w:r>
      <w:r w:rsidR="00963172">
        <w:rPr>
          <w:lang w:val="en-US"/>
        </w:rPr>
        <w:t>10</w:t>
      </w:r>
      <w:r w:rsidR="00CF19E6" w:rsidRPr="00CF19E6">
        <w:rPr>
          <w:lang w:val="en-US"/>
        </w:rPr>
        <w:t xml:space="preserve"> Times New Roman </w:t>
      </w:r>
      <w:r w:rsidR="00963172">
        <w:rPr>
          <w:lang w:val="en-US"/>
        </w:rPr>
        <w:t>10</w:t>
      </w:r>
      <w:r w:rsidR="00CF19E6" w:rsidRPr="00CF19E6">
        <w:rPr>
          <w:lang w:val="en-US"/>
        </w:rPr>
        <w:t xml:space="preserve"> Times New Roman </w:t>
      </w:r>
      <w:r w:rsidR="00963172">
        <w:rPr>
          <w:lang w:val="en-US"/>
        </w:rPr>
        <w:t>10</w:t>
      </w:r>
      <w:r w:rsidR="00CF19E6" w:rsidRPr="00CF19E6">
        <w:rPr>
          <w:lang w:val="en-US"/>
        </w:rPr>
        <w:t xml:space="preserve"> Times New Roman </w:t>
      </w:r>
      <w:r w:rsidR="00963172">
        <w:rPr>
          <w:lang w:val="en-US"/>
        </w:rPr>
        <w:t>10</w:t>
      </w:r>
      <w:r w:rsidR="00CF19E6" w:rsidRPr="00CF19E6">
        <w:rPr>
          <w:lang w:val="en-US"/>
        </w:rPr>
        <w:t xml:space="preserve"> Times New Roman </w:t>
      </w:r>
      <w:r w:rsidR="00963172">
        <w:rPr>
          <w:lang w:val="en-US"/>
        </w:rPr>
        <w:t>10</w:t>
      </w:r>
      <w:r w:rsidR="00CF19E6" w:rsidRPr="00CF19E6">
        <w:rPr>
          <w:lang w:val="en-US"/>
        </w:rPr>
        <w:t xml:space="preserve"> Times New Roman </w:t>
      </w:r>
      <w:r w:rsidR="00963172">
        <w:rPr>
          <w:lang w:val="en-US"/>
        </w:rPr>
        <w:t>10</w:t>
      </w:r>
      <w:r w:rsidR="00CF19E6" w:rsidRPr="00CF19E6">
        <w:rPr>
          <w:lang w:val="en-US"/>
        </w:rPr>
        <w:t xml:space="preserve"> Times New Roman </w:t>
      </w:r>
      <w:r w:rsidR="00963172">
        <w:rPr>
          <w:lang w:val="en-US"/>
        </w:rPr>
        <w:t>10</w:t>
      </w:r>
      <w:r w:rsidR="00CF19E6" w:rsidRPr="00CF19E6">
        <w:rPr>
          <w:lang w:val="en-US"/>
        </w:rPr>
        <w:t xml:space="preserve"> Times New Roman </w:t>
      </w:r>
      <w:r w:rsidR="00963172">
        <w:rPr>
          <w:lang w:val="en-US"/>
        </w:rPr>
        <w:t>10</w:t>
      </w:r>
      <w:r w:rsidR="00CF19E6" w:rsidRPr="00CF19E6">
        <w:rPr>
          <w:lang w:val="en-US"/>
        </w:rPr>
        <w:t xml:space="preserve"> Times New Roman </w:t>
      </w:r>
      <w:r w:rsidR="00963172">
        <w:rPr>
          <w:lang w:val="en-US"/>
        </w:rPr>
        <w:t>10</w:t>
      </w:r>
      <w:r w:rsidR="00CF19E6" w:rsidRPr="00CF19E6">
        <w:rPr>
          <w:lang w:val="en-US"/>
        </w:rPr>
        <w:t xml:space="preserve"> Times New Roman </w:t>
      </w:r>
      <w:r w:rsidR="00963172">
        <w:rPr>
          <w:lang w:val="en-US"/>
        </w:rPr>
        <w:t>10</w:t>
      </w:r>
      <w:r w:rsidR="00CF19E6" w:rsidRPr="00CF19E6">
        <w:rPr>
          <w:lang w:val="en-US"/>
        </w:rPr>
        <w:t xml:space="preserve"> Times New Roman </w:t>
      </w:r>
      <w:r w:rsidR="00963172">
        <w:rPr>
          <w:lang w:val="en-US"/>
        </w:rPr>
        <w:t>10</w:t>
      </w:r>
      <w:r w:rsidR="00CF19E6" w:rsidRPr="00CF19E6">
        <w:rPr>
          <w:lang w:val="en-US"/>
        </w:rPr>
        <w:t xml:space="preserve"> Times New Roman </w:t>
      </w:r>
      <w:r w:rsidR="00963172">
        <w:rPr>
          <w:lang w:val="en-US"/>
        </w:rPr>
        <w:t>10</w:t>
      </w:r>
      <w:r w:rsidR="00CF19E6" w:rsidRPr="00CF19E6">
        <w:rPr>
          <w:lang w:val="en-US"/>
        </w:rPr>
        <w:t xml:space="preserve"> Times New Roman </w:t>
      </w:r>
      <w:r w:rsidR="00963172">
        <w:rPr>
          <w:lang w:val="en-US"/>
        </w:rPr>
        <w:t>10</w:t>
      </w:r>
      <w:r w:rsidR="00CF19E6" w:rsidRPr="00CF19E6">
        <w:rPr>
          <w:lang w:val="en-US"/>
        </w:rPr>
        <w:t xml:space="preserve"> Times New Roman </w:t>
      </w:r>
      <w:r w:rsidR="00963172">
        <w:rPr>
          <w:lang w:val="en-US"/>
        </w:rPr>
        <w:t>10</w:t>
      </w:r>
      <w:r w:rsidR="00CF19E6" w:rsidRPr="00CF19E6">
        <w:rPr>
          <w:lang w:val="en-US"/>
        </w:rPr>
        <w:t xml:space="preserve"> Times New Roman </w:t>
      </w:r>
      <w:r w:rsidR="00963172">
        <w:rPr>
          <w:lang w:val="en-US"/>
        </w:rPr>
        <w:t>10</w:t>
      </w:r>
      <w:r w:rsidR="00CF19E6" w:rsidRPr="00CF19E6">
        <w:rPr>
          <w:lang w:val="en-US"/>
        </w:rPr>
        <w:t xml:space="preserve"> Times New Roman </w:t>
      </w:r>
      <w:r w:rsidR="00963172">
        <w:rPr>
          <w:lang w:val="en-US"/>
        </w:rPr>
        <w:t>10</w:t>
      </w:r>
      <w:r w:rsidR="00CF19E6" w:rsidRPr="00CF19E6">
        <w:rPr>
          <w:lang w:val="en-US"/>
        </w:rPr>
        <w:t xml:space="preserve"> Times New Roman </w:t>
      </w:r>
      <w:r w:rsidR="00963172">
        <w:rPr>
          <w:lang w:val="en-US"/>
        </w:rPr>
        <w:t>10</w:t>
      </w:r>
      <w:commentRangeEnd w:id="11"/>
      <w:r w:rsidR="00CF19E6">
        <w:rPr>
          <w:rStyle w:val="CommentReference"/>
          <w:rFonts w:asciiTheme="minorHAnsi" w:eastAsiaTheme="minorHAnsi" w:hAnsiTheme="minorHAnsi" w:cstheme="minorBidi"/>
          <w:kern w:val="2"/>
          <w:lang w:eastAsia="en-US"/>
          <w14:ligatures w14:val="standardContextual"/>
        </w:rPr>
        <w:commentReference w:id="11"/>
      </w:r>
    </w:p>
    <w:p w14:paraId="0990DC9D" w14:textId="0E3F4775" w:rsidR="00CF19E6" w:rsidRPr="00CF19E6" w:rsidRDefault="00691ADA" w:rsidP="00CF19E6">
      <w:pPr>
        <w:rPr>
          <w:lang w:val="en-US" w:eastAsia="fr-FR"/>
        </w:rPr>
      </w:pPr>
      <w:r>
        <w:rPr>
          <w:rFonts w:asciiTheme="majorBidi" w:hAnsiTheme="majorBidi"/>
          <w:b/>
          <w:bCs/>
          <w:noProof/>
          <w:sz w:val="40"/>
          <w:szCs w:val="40"/>
        </w:rPr>
        <mc:AlternateContent>
          <mc:Choice Requires="wps">
            <w:drawing>
              <wp:anchor distT="0" distB="0" distL="114300" distR="114300" simplePos="0" relativeHeight="251673600" behindDoc="0" locked="0" layoutInCell="1" allowOverlap="1" wp14:anchorId="7CA5D2E2" wp14:editId="392780E1">
                <wp:simplePos x="0" y="0"/>
                <wp:positionH relativeFrom="column">
                  <wp:posOffset>4533900</wp:posOffset>
                </wp:positionH>
                <wp:positionV relativeFrom="paragraph">
                  <wp:posOffset>180340</wp:posOffset>
                </wp:positionV>
                <wp:extent cx="2124075" cy="304800"/>
                <wp:effectExtent l="0" t="0" r="28575" b="19050"/>
                <wp:wrapNone/>
                <wp:docPr id="1029323278" name="Rectangle: Rounded Corners 2"/>
                <wp:cNvGraphicFramePr/>
                <a:graphic xmlns:a="http://schemas.openxmlformats.org/drawingml/2006/main">
                  <a:graphicData uri="http://schemas.microsoft.com/office/word/2010/wordprocessingShape">
                    <wps:wsp>
                      <wps:cNvSpPr/>
                      <wps:spPr>
                        <a:xfrm>
                          <a:off x="0" y="0"/>
                          <a:ext cx="2124075" cy="3048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C554E55" w14:textId="3A88E9EF" w:rsidR="00691ADA" w:rsidRPr="00C10343" w:rsidRDefault="00691ADA" w:rsidP="00691ADA">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11</w:t>
                            </w:r>
                            <w:r w:rsidRPr="00C10343">
                              <w:rPr>
                                <w:rFonts w:asciiTheme="majorBidi" w:hAnsiTheme="majorBidi" w:cstheme="majorBidi"/>
                                <w:b/>
                                <w:bCs/>
                                <w:color w:val="000000" w:themeColor="text1"/>
                                <w:lang w:val="en-US"/>
                              </w:rPr>
                              <w:t xml:space="preserve"> pt</w:t>
                            </w:r>
                            <w:r w:rsidR="00F64F36">
                              <w:rPr>
                                <w:rFonts w:asciiTheme="majorBidi" w:hAnsiTheme="majorBidi" w:cstheme="majorBidi"/>
                                <w:b/>
                                <w:bCs/>
                                <w:color w:val="000000" w:themeColor="text1"/>
                                <w:lang w:val="en-US"/>
                              </w:rPr>
                              <w:t>, Bold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A5D2E2" id="_x0000_s1032" style="position:absolute;margin-left:357pt;margin-top:14.2pt;width:167.25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" filled="f" strokecolor="#09101d [484]" strokeweight="1pt">
                <v:stroke joinstyle="miter"/>
                <v:textbox>
                  <w:txbxContent>
                    <w:p w14:paraId="4C554E55" w14:textId="3A88E9EF" w:rsidR="00691ADA" w:rsidRPr="00C10343" w:rsidRDefault="00691ADA" w:rsidP="00691ADA">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11</w:t>
                      </w:r>
                      <w:r w:rsidRPr="00C10343">
                        <w:rPr>
                          <w:rFonts w:asciiTheme="majorBidi" w:hAnsiTheme="majorBidi" w:cstheme="majorBidi"/>
                          <w:b/>
                          <w:bCs/>
                          <w:color w:val="000000" w:themeColor="text1"/>
                          <w:lang w:val="en-US"/>
                        </w:rPr>
                        <w:t xml:space="preserve"> pt</w:t>
                      </w:r>
                      <w:r w:rsidR="00F64F36">
                        <w:rPr>
                          <w:rFonts w:asciiTheme="majorBidi" w:hAnsiTheme="majorBidi" w:cstheme="majorBidi"/>
                          <w:b/>
                          <w:bCs/>
                          <w:color w:val="000000" w:themeColor="text1"/>
                          <w:lang w:val="en-US"/>
                        </w:rPr>
                        <w:t>, Bold</w:t>
                      </w:r>
                    </w:p>
                  </w:txbxContent>
                </v:textbox>
              </v:roundrect>
            </w:pict>
          </mc:Fallback>
        </mc:AlternateContent>
      </w:r>
    </w:p>
    <w:p w14:paraId="156C2889" w14:textId="77777777" w:rsidR="00CF19E6" w:rsidRPr="00CF19E6" w:rsidRDefault="00CF19E6" w:rsidP="00CF19E6">
      <w:pPr>
        <w:rPr>
          <w:rFonts w:asciiTheme="majorBidi" w:hAnsiTheme="majorBidi" w:cstheme="majorBidi"/>
          <w:b/>
          <w:bCs/>
          <w:lang w:val="en-US"/>
        </w:rPr>
      </w:pPr>
      <w:r w:rsidRPr="00CF19E6">
        <w:rPr>
          <w:rFonts w:asciiTheme="majorBidi" w:hAnsiTheme="majorBidi" w:cstheme="majorBidi"/>
          <w:b/>
          <w:bCs/>
          <w:lang w:val="en-US"/>
        </w:rPr>
        <w:t>Abstract</w:t>
      </w:r>
    </w:p>
    <w:p w14:paraId="715BDDC4" w14:textId="49E0EC39" w:rsidR="00CF19E6" w:rsidRPr="00CF19E6" w:rsidRDefault="00691ADA" w:rsidP="007F6EE5">
      <w:pPr>
        <w:pStyle w:val="Resume"/>
        <w:rPr>
          <w:lang w:val="en-US"/>
        </w:rPr>
      </w:pPr>
      <w:r w:rsidRPr="00EB29CF">
        <w:rPr>
          <w:b/>
          <w:bCs/>
          <w:noProof/>
          <w:sz w:val="40"/>
          <w:szCs w:val="40"/>
          <w:highlight w:val="green"/>
        </w:rPr>
        <mc:AlternateContent>
          <mc:Choice Requires="wps">
            <w:drawing>
              <wp:anchor distT="0" distB="0" distL="114300" distR="114300" simplePos="0" relativeHeight="251674624" behindDoc="0" locked="0" layoutInCell="1" allowOverlap="1" wp14:anchorId="69491EE7" wp14:editId="6A9C1487">
                <wp:simplePos x="0" y="0"/>
                <wp:positionH relativeFrom="column">
                  <wp:posOffset>4533900</wp:posOffset>
                </wp:positionH>
                <wp:positionV relativeFrom="paragraph">
                  <wp:posOffset>686435</wp:posOffset>
                </wp:positionV>
                <wp:extent cx="2124075" cy="304800"/>
                <wp:effectExtent l="0" t="0" r="28575" b="19050"/>
                <wp:wrapNone/>
                <wp:docPr id="1453549925" name="Rectangle: Rounded Corners 2"/>
                <wp:cNvGraphicFramePr/>
                <a:graphic xmlns:a="http://schemas.openxmlformats.org/drawingml/2006/main">
                  <a:graphicData uri="http://schemas.microsoft.com/office/word/2010/wordprocessingShape">
                    <wps:wsp>
                      <wps:cNvSpPr/>
                      <wps:spPr>
                        <a:xfrm>
                          <a:off x="0" y="0"/>
                          <a:ext cx="2124075" cy="3048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DF441BC" w14:textId="74CDB358" w:rsidR="00691ADA" w:rsidRPr="00C10343" w:rsidRDefault="00691ADA" w:rsidP="00691ADA">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10</w:t>
                            </w:r>
                            <w:r w:rsidRPr="00C10343">
                              <w:rPr>
                                <w:rFonts w:asciiTheme="majorBidi" w:hAnsiTheme="majorBidi" w:cstheme="majorBidi"/>
                                <w:b/>
                                <w:bCs/>
                                <w:color w:val="000000" w:themeColor="text1"/>
                                <w:lang w:val="en-US"/>
                              </w:rPr>
                              <w:t xml:space="preserve"> 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491EE7" id="_x0000_s1033" style="position:absolute;left:0;text-align:left;margin-left:357pt;margin-top:54.05pt;width:167.25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" filled="f" strokecolor="#09101d [484]" strokeweight="1pt">
                <v:stroke joinstyle="miter"/>
                <v:textbox>
                  <w:txbxContent>
                    <w:p w14:paraId="5DF441BC" w14:textId="74CDB358" w:rsidR="00691ADA" w:rsidRPr="00C10343" w:rsidRDefault="00691ADA" w:rsidP="00691ADA">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10</w:t>
                      </w:r>
                      <w:r w:rsidRPr="00C10343">
                        <w:rPr>
                          <w:rFonts w:asciiTheme="majorBidi" w:hAnsiTheme="majorBidi" w:cstheme="majorBidi"/>
                          <w:b/>
                          <w:bCs/>
                          <w:color w:val="000000" w:themeColor="text1"/>
                          <w:lang w:val="en-US"/>
                        </w:rPr>
                        <w:t xml:space="preserve"> pt</w:t>
                      </w:r>
                    </w:p>
                  </w:txbxContent>
                </v:textbox>
              </v:roundrect>
            </w:pict>
          </mc:Fallback>
        </mc:AlternateContent>
      </w:r>
      <w:r w:rsidR="00CF19E6" w:rsidRPr="00EB29CF">
        <w:rPr>
          <w:highlight w:val="green"/>
          <w:lang w:val="en-US"/>
        </w:rPr>
        <w:t>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w:t>
      </w:r>
    </w:p>
    <w:p w14:paraId="51F849FD" w14:textId="68600178" w:rsidR="00F05F18" w:rsidRPr="007F6EE5" w:rsidRDefault="00C344FF" w:rsidP="00CF19E6">
      <w:pPr>
        <w:jc w:val="right"/>
        <w:rPr>
          <w:rFonts w:asciiTheme="majorBidi" w:hAnsiTheme="majorBidi" w:cstheme="majorBidi"/>
          <w:b/>
          <w:bCs/>
          <w:lang w:val="en-US"/>
        </w:rPr>
      </w:pPr>
      <w:r>
        <w:rPr>
          <w:rFonts w:asciiTheme="majorBidi" w:hAnsiTheme="majorBidi"/>
          <w:b/>
          <w:bCs/>
          <w:noProof/>
          <w:sz w:val="40"/>
          <w:szCs w:val="40"/>
        </w:rPr>
        <mc:AlternateContent>
          <mc:Choice Requires="wps">
            <w:drawing>
              <wp:anchor distT="0" distB="0" distL="114300" distR="114300" simplePos="0" relativeHeight="251676672" behindDoc="0" locked="0" layoutInCell="1" allowOverlap="1" wp14:anchorId="5F51722E" wp14:editId="0A953211">
                <wp:simplePos x="0" y="0"/>
                <wp:positionH relativeFrom="column">
                  <wp:posOffset>-419100</wp:posOffset>
                </wp:positionH>
                <wp:positionV relativeFrom="paragraph">
                  <wp:posOffset>294005</wp:posOffset>
                </wp:positionV>
                <wp:extent cx="2124075" cy="304800"/>
                <wp:effectExtent l="0" t="0" r="28575" b="19050"/>
                <wp:wrapNone/>
                <wp:docPr id="623373104" name="Rectangle: Rounded Corners 2"/>
                <wp:cNvGraphicFramePr/>
                <a:graphic xmlns:a="http://schemas.openxmlformats.org/drawingml/2006/main">
                  <a:graphicData uri="http://schemas.microsoft.com/office/word/2010/wordprocessingShape">
                    <wps:wsp>
                      <wps:cNvSpPr/>
                      <wps:spPr>
                        <a:xfrm>
                          <a:off x="0" y="0"/>
                          <a:ext cx="2124075" cy="3048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38FD46A" w14:textId="75771CF0" w:rsidR="00C344FF" w:rsidRPr="00C10343" w:rsidRDefault="00C344FF" w:rsidP="00C344FF">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11</w:t>
                            </w:r>
                            <w:r w:rsidRPr="00C10343">
                              <w:rPr>
                                <w:rFonts w:asciiTheme="majorBidi" w:hAnsiTheme="majorBidi" w:cstheme="majorBidi"/>
                                <w:b/>
                                <w:bCs/>
                                <w:color w:val="000000" w:themeColor="text1"/>
                                <w:lang w:val="en-US"/>
                              </w:rPr>
                              <w:t xml:space="preserve"> pt</w:t>
                            </w:r>
                            <w:r>
                              <w:rPr>
                                <w:rFonts w:asciiTheme="majorBidi" w:hAnsiTheme="majorBidi" w:cstheme="majorBidi"/>
                                <w:b/>
                                <w:bCs/>
                                <w:color w:val="000000" w:themeColor="text1"/>
                                <w:lang w:val="en-US"/>
                              </w:rPr>
                              <w:t xml:space="preserve">, </w:t>
                            </w:r>
                            <w:r>
                              <w:rPr>
                                <w:rFonts w:asciiTheme="majorBidi" w:hAnsiTheme="majorBidi" w:cstheme="majorBidi"/>
                                <w:b/>
                                <w:bCs/>
                                <w:color w:val="000000" w:themeColor="text1"/>
                                <w:lang w:val="en-US"/>
                              </w:rPr>
                              <w:t>Bold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51722E" id="_x0000_s1034" style="position:absolute;left:0;text-align:left;margin-left:-33pt;margin-top:23.15pt;width:167.25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" filled="f" strokecolor="#09101d [484]" strokeweight="1pt">
                <v:stroke joinstyle="miter"/>
                <v:textbox>
                  <w:txbxContent>
                    <w:p w14:paraId="238FD46A" w14:textId="75771CF0" w:rsidR="00C344FF" w:rsidRPr="00C10343" w:rsidRDefault="00C344FF" w:rsidP="00C344FF">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11</w:t>
                      </w:r>
                      <w:r w:rsidRPr="00C10343">
                        <w:rPr>
                          <w:rFonts w:asciiTheme="majorBidi" w:hAnsiTheme="majorBidi" w:cstheme="majorBidi"/>
                          <w:b/>
                          <w:bCs/>
                          <w:color w:val="000000" w:themeColor="text1"/>
                          <w:lang w:val="en-US"/>
                        </w:rPr>
                        <w:t xml:space="preserve"> pt</w:t>
                      </w:r>
                      <w:r>
                        <w:rPr>
                          <w:rFonts w:asciiTheme="majorBidi" w:hAnsiTheme="majorBidi" w:cstheme="majorBidi"/>
                          <w:b/>
                          <w:bCs/>
                          <w:color w:val="000000" w:themeColor="text1"/>
                          <w:lang w:val="en-US"/>
                        </w:rPr>
                        <w:t xml:space="preserve">, </w:t>
                      </w:r>
                      <w:r>
                        <w:rPr>
                          <w:rFonts w:asciiTheme="majorBidi" w:hAnsiTheme="majorBidi" w:cstheme="majorBidi"/>
                          <w:b/>
                          <w:bCs/>
                          <w:color w:val="000000" w:themeColor="text1"/>
                          <w:lang w:val="en-US"/>
                        </w:rPr>
                        <w:t>Bold</w:t>
                      </w:r>
                    </w:p>
                  </w:txbxContent>
                </v:textbox>
              </v:roundrect>
            </w:pict>
          </mc:Fallback>
        </mc:AlternateContent>
      </w:r>
    </w:p>
    <w:p w14:paraId="6C57ABC6" w14:textId="6AF3D61B" w:rsidR="00CF19E6" w:rsidRPr="006F02EA" w:rsidRDefault="00CF19E6" w:rsidP="00CF19E6">
      <w:pPr>
        <w:jc w:val="right"/>
        <w:rPr>
          <w:rFonts w:asciiTheme="majorBidi" w:hAnsiTheme="majorBidi" w:cstheme="majorBidi"/>
          <w:b/>
          <w:bCs/>
          <w:rtl/>
        </w:rPr>
      </w:pPr>
      <w:r w:rsidRPr="006F02EA">
        <w:rPr>
          <w:rFonts w:asciiTheme="majorBidi" w:hAnsiTheme="majorBidi" w:cstheme="majorBidi"/>
          <w:b/>
          <w:bCs/>
          <w:rtl/>
        </w:rPr>
        <w:t xml:space="preserve">مستخلص </w:t>
      </w:r>
    </w:p>
    <w:p w14:paraId="7A65C9A1" w14:textId="192C0BE6" w:rsidR="00CF19E6" w:rsidRPr="00CF19E6" w:rsidRDefault="00C344FF" w:rsidP="007F6EE5">
      <w:pPr>
        <w:pStyle w:val="Resume"/>
        <w:rPr>
          <w:lang w:val="en-US"/>
        </w:rPr>
      </w:pPr>
      <w:r>
        <w:rPr>
          <w:b/>
          <w:bCs/>
          <w:noProof/>
          <w:sz w:val="40"/>
          <w:szCs w:val="40"/>
        </w:rPr>
        <mc:AlternateContent>
          <mc:Choice Requires="wps">
            <w:drawing>
              <wp:anchor distT="0" distB="0" distL="114300" distR="114300" simplePos="0" relativeHeight="251677696" behindDoc="0" locked="0" layoutInCell="1" allowOverlap="1" wp14:anchorId="66F1ABA2" wp14:editId="773DE0D7">
                <wp:simplePos x="0" y="0"/>
                <wp:positionH relativeFrom="column">
                  <wp:posOffset>-419100</wp:posOffset>
                </wp:positionH>
                <wp:positionV relativeFrom="paragraph">
                  <wp:posOffset>810895</wp:posOffset>
                </wp:positionV>
                <wp:extent cx="2124075" cy="304800"/>
                <wp:effectExtent l="0" t="0" r="28575" b="19050"/>
                <wp:wrapNone/>
                <wp:docPr id="1880801237" name="Rectangle: Rounded Corners 2"/>
                <wp:cNvGraphicFramePr/>
                <a:graphic xmlns:a="http://schemas.openxmlformats.org/drawingml/2006/main">
                  <a:graphicData uri="http://schemas.microsoft.com/office/word/2010/wordprocessingShape">
                    <wps:wsp>
                      <wps:cNvSpPr/>
                      <wps:spPr>
                        <a:xfrm>
                          <a:off x="0" y="0"/>
                          <a:ext cx="2124075" cy="3048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AD66232" w14:textId="77777777" w:rsidR="00C344FF" w:rsidRPr="00C10343" w:rsidRDefault="00C344FF" w:rsidP="00C344FF">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10</w:t>
                            </w:r>
                            <w:r w:rsidRPr="00C10343">
                              <w:rPr>
                                <w:rFonts w:asciiTheme="majorBidi" w:hAnsiTheme="majorBidi" w:cstheme="majorBidi"/>
                                <w:b/>
                                <w:bCs/>
                                <w:color w:val="000000" w:themeColor="text1"/>
                                <w:lang w:val="en-US"/>
                              </w:rPr>
                              <w:t xml:space="preserve"> 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F1ABA2" id="_x0000_s1035" style="position:absolute;left:0;text-align:left;margin-left:-33pt;margin-top:63.85pt;width:167.25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" filled="f" strokecolor="#09101d [484]" strokeweight="1pt">
                <v:stroke joinstyle="miter"/>
                <v:textbox>
                  <w:txbxContent>
                    <w:p w14:paraId="7AD66232" w14:textId="77777777" w:rsidR="00C344FF" w:rsidRPr="00C10343" w:rsidRDefault="00C344FF" w:rsidP="00C344FF">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10</w:t>
                      </w:r>
                      <w:r w:rsidRPr="00C10343">
                        <w:rPr>
                          <w:rFonts w:asciiTheme="majorBidi" w:hAnsiTheme="majorBidi" w:cstheme="majorBidi"/>
                          <w:b/>
                          <w:bCs/>
                          <w:color w:val="000000" w:themeColor="text1"/>
                          <w:lang w:val="en-US"/>
                        </w:rPr>
                        <w:t xml:space="preserve"> pt</w:t>
                      </w:r>
                    </w:p>
                  </w:txbxContent>
                </v:textbox>
              </v:roundrect>
            </w:pict>
          </mc:Fallback>
        </mc:AlternateContent>
      </w:r>
      <w:r w:rsidR="00CF19E6" w:rsidRPr="00CF19E6">
        <w:rPr>
          <w:lang w:val="en-US"/>
        </w:rPr>
        <w:t>Times New Roman 12 Times New Roman 12 Times New Roman 12 Times New Roman 12 Times New Roman 12 Times New Roman 12 Times New Roman 12 Times New Roman 12 Times New Roman 12 Times New Roman 12 Times New Roman 12 Times New Roman 12 Times New Roman 12 Times New Roman 12 Times New Roman 12 Times New Roman 12 Times New Roman 12 Times New Roman 12 Times New Roman 12 Times New Roman 12 Times New Roman 12</w:t>
      </w:r>
    </w:p>
    <w:p w14:paraId="6D1B349C" w14:textId="49D12323" w:rsidR="00C344FF" w:rsidRPr="00C344FF" w:rsidRDefault="00C344FF" w:rsidP="00CF19E6">
      <w:pPr>
        <w:rPr>
          <w:rFonts w:asciiTheme="majorBidi" w:hAnsiTheme="majorBidi" w:cstheme="majorBidi"/>
          <w:b/>
          <w:bCs/>
          <w:lang w:val="en-US"/>
        </w:rPr>
      </w:pPr>
      <w:r>
        <w:rPr>
          <w:rFonts w:asciiTheme="majorBidi" w:hAnsiTheme="majorBidi"/>
          <w:b/>
          <w:bCs/>
          <w:noProof/>
          <w:sz w:val="40"/>
          <w:szCs w:val="40"/>
        </w:rPr>
        <mc:AlternateContent>
          <mc:Choice Requires="wps">
            <w:drawing>
              <wp:anchor distT="0" distB="0" distL="114300" distR="114300" simplePos="0" relativeHeight="251679744" behindDoc="0" locked="0" layoutInCell="1" allowOverlap="1" wp14:anchorId="79B405F0" wp14:editId="2178D02C">
                <wp:simplePos x="0" y="0"/>
                <wp:positionH relativeFrom="column">
                  <wp:posOffset>4581525</wp:posOffset>
                </wp:positionH>
                <wp:positionV relativeFrom="paragraph">
                  <wp:posOffset>69215</wp:posOffset>
                </wp:positionV>
                <wp:extent cx="2124075" cy="304800"/>
                <wp:effectExtent l="0" t="0" r="28575" b="19050"/>
                <wp:wrapNone/>
                <wp:docPr id="1343289233" name="Rectangle: Rounded Corners 2"/>
                <wp:cNvGraphicFramePr/>
                <a:graphic xmlns:a="http://schemas.openxmlformats.org/drawingml/2006/main">
                  <a:graphicData uri="http://schemas.microsoft.com/office/word/2010/wordprocessingShape">
                    <wps:wsp>
                      <wps:cNvSpPr/>
                      <wps:spPr>
                        <a:xfrm>
                          <a:off x="0" y="0"/>
                          <a:ext cx="2124075" cy="3048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21DBCD7" w14:textId="25A23445" w:rsidR="00C344FF" w:rsidRPr="00C10343" w:rsidRDefault="00C344FF" w:rsidP="00C344FF">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11</w:t>
                            </w:r>
                            <w:r w:rsidRPr="00C10343">
                              <w:rPr>
                                <w:rFonts w:asciiTheme="majorBidi" w:hAnsiTheme="majorBidi" w:cstheme="majorBidi"/>
                                <w:b/>
                                <w:bCs/>
                                <w:color w:val="000000" w:themeColor="text1"/>
                                <w:lang w:val="en-US"/>
                              </w:rPr>
                              <w:t xml:space="preserve"> pt</w:t>
                            </w:r>
                            <w:r>
                              <w:rPr>
                                <w:rFonts w:asciiTheme="majorBidi" w:hAnsiTheme="majorBidi" w:cstheme="majorBidi"/>
                                <w:b/>
                                <w:bCs/>
                                <w:color w:val="000000" w:themeColor="text1"/>
                                <w:lang w:val="en-US"/>
                              </w:rPr>
                              <w:t xml:space="preserve">, </w:t>
                            </w:r>
                            <w:r>
                              <w:rPr>
                                <w:rFonts w:asciiTheme="majorBidi" w:hAnsiTheme="majorBidi" w:cstheme="majorBidi"/>
                                <w:b/>
                                <w:bCs/>
                                <w:color w:val="000000" w:themeColor="text1"/>
                                <w:lang w:val="en-US"/>
                              </w:rPr>
                              <w:t>Bold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B405F0" id="_x0000_s1036" style="position:absolute;margin-left:360.75pt;margin-top:5.45pt;width:167.25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" filled="f" strokecolor="#09101d [484]" strokeweight="1pt">
                <v:stroke joinstyle="miter"/>
                <v:textbox>
                  <w:txbxContent>
                    <w:p w14:paraId="721DBCD7" w14:textId="25A23445" w:rsidR="00C344FF" w:rsidRPr="00C10343" w:rsidRDefault="00C344FF" w:rsidP="00C344FF">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11</w:t>
                      </w:r>
                      <w:r w:rsidRPr="00C10343">
                        <w:rPr>
                          <w:rFonts w:asciiTheme="majorBidi" w:hAnsiTheme="majorBidi" w:cstheme="majorBidi"/>
                          <w:b/>
                          <w:bCs/>
                          <w:color w:val="000000" w:themeColor="text1"/>
                          <w:lang w:val="en-US"/>
                        </w:rPr>
                        <w:t xml:space="preserve"> pt</w:t>
                      </w:r>
                      <w:r>
                        <w:rPr>
                          <w:rFonts w:asciiTheme="majorBidi" w:hAnsiTheme="majorBidi" w:cstheme="majorBidi"/>
                          <w:b/>
                          <w:bCs/>
                          <w:color w:val="000000" w:themeColor="text1"/>
                          <w:lang w:val="en-US"/>
                        </w:rPr>
                        <w:t xml:space="preserve">, </w:t>
                      </w:r>
                      <w:r>
                        <w:rPr>
                          <w:rFonts w:asciiTheme="majorBidi" w:hAnsiTheme="majorBidi" w:cstheme="majorBidi"/>
                          <w:b/>
                          <w:bCs/>
                          <w:color w:val="000000" w:themeColor="text1"/>
                          <w:lang w:val="en-US"/>
                        </w:rPr>
                        <w:t>Bold</w:t>
                      </w:r>
                    </w:p>
                  </w:txbxContent>
                </v:textbox>
              </v:roundrect>
            </w:pict>
          </mc:Fallback>
        </mc:AlternateContent>
      </w:r>
    </w:p>
    <w:p w14:paraId="2DF52BB0" w14:textId="3B59A9E4" w:rsidR="00CF19E6" w:rsidRPr="00BD6322" w:rsidRDefault="00CF19E6" w:rsidP="00CF19E6">
      <w:pPr>
        <w:rPr>
          <w:rFonts w:asciiTheme="majorBidi" w:hAnsiTheme="majorBidi" w:cstheme="majorBidi"/>
          <w:b/>
          <w:bCs/>
        </w:rPr>
      </w:pPr>
      <w:r w:rsidRPr="00BD6322">
        <w:rPr>
          <w:rFonts w:asciiTheme="majorBidi" w:hAnsiTheme="majorBidi" w:cstheme="majorBidi"/>
          <w:b/>
          <w:bCs/>
        </w:rPr>
        <w:t>Mots-clés / Keywords</w:t>
      </w:r>
    </w:p>
    <w:p w14:paraId="3199BEB4" w14:textId="5151929E" w:rsidR="00CF19E6" w:rsidRPr="00C344FF" w:rsidRDefault="00C344FF" w:rsidP="00C344FF">
      <w:pPr>
        <w:pStyle w:val="MotsCles"/>
        <w:bidi w:val="0"/>
      </w:pPr>
      <w:r>
        <w:rPr>
          <w:b/>
          <w:bCs/>
          <w:noProof/>
          <w:sz w:val="40"/>
          <w:szCs w:val="40"/>
        </w:rPr>
        <mc:AlternateContent>
          <mc:Choice Requires="wps">
            <w:drawing>
              <wp:anchor distT="0" distB="0" distL="114300" distR="114300" simplePos="0" relativeHeight="251681792" behindDoc="0" locked="0" layoutInCell="1" allowOverlap="1" wp14:anchorId="3812FED0" wp14:editId="50D1F38A">
                <wp:simplePos x="0" y="0"/>
                <wp:positionH relativeFrom="column">
                  <wp:posOffset>4578985</wp:posOffset>
                </wp:positionH>
                <wp:positionV relativeFrom="paragraph">
                  <wp:posOffset>251460</wp:posOffset>
                </wp:positionV>
                <wp:extent cx="2124075" cy="304800"/>
                <wp:effectExtent l="0" t="0" r="28575" b="19050"/>
                <wp:wrapNone/>
                <wp:docPr id="100541728" name="Rectangle: Rounded Corners 2"/>
                <wp:cNvGraphicFramePr/>
                <a:graphic xmlns:a="http://schemas.openxmlformats.org/drawingml/2006/main">
                  <a:graphicData uri="http://schemas.microsoft.com/office/word/2010/wordprocessingShape">
                    <wps:wsp>
                      <wps:cNvSpPr/>
                      <wps:spPr>
                        <a:xfrm>
                          <a:off x="0" y="0"/>
                          <a:ext cx="2124075" cy="3048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C25AD65" w14:textId="77777777" w:rsidR="00C344FF" w:rsidRPr="00C10343" w:rsidRDefault="00C344FF" w:rsidP="00C344FF">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10</w:t>
                            </w:r>
                            <w:r w:rsidRPr="00C10343">
                              <w:rPr>
                                <w:rFonts w:asciiTheme="majorBidi" w:hAnsiTheme="majorBidi" w:cstheme="majorBidi"/>
                                <w:b/>
                                <w:bCs/>
                                <w:color w:val="000000" w:themeColor="text1"/>
                                <w:lang w:val="en-US"/>
                              </w:rPr>
                              <w:t xml:space="preserve"> 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12FED0" id="_x0000_s1037" style="position:absolute;left:0;text-align:left;margin-left:360.55pt;margin-top:19.8pt;width:167.25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" filled="f" strokecolor="#09101d [484]" strokeweight="1pt">
                <v:stroke joinstyle="miter"/>
                <v:textbox>
                  <w:txbxContent>
                    <w:p w14:paraId="3C25AD65" w14:textId="77777777" w:rsidR="00C344FF" w:rsidRPr="00C10343" w:rsidRDefault="00C344FF" w:rsidP="00C344FF">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10</w:t>
                      </w:r>
                      <w:r w:rsidRPr="00C10343">
                        <w:rPr>
                          <w:rFonts w:asciiTheme="majorBidi" w:hAnsiTheme="majorBidi" w:cstheme="majorBidi"/>
                          <w:b/>
                          <w:bCs/>
                          <w:color w:val="000000" w:themeColor="text1"/>
                          <w:lang w:val="en-US"/>
                        </w:rPr>
                        <w:t xml:space="preserve"> pt</w:t>
                      </w:r>
                    </w:p>
                  </w:txbxContent>
                </v:textbox>
              </v:roundrect>
            </w:pict>
          </mc:Fallback>
        </mc:AlternateContent>
      </w:r>
      <w:proofErr w:type="gramStart"/>
      <w:r w:rsidR="00CF19E6" w:rsidRPr="00C344FF">
        <w:t>mot</w:t>
      </w:r>
      <w:proofErr w:type="gramEnd"/>
      <w:r w:rsidR="00CF19E6" w:rsidRPr="00C344FF">
        <w:t xml:space="preserve"> clé1, mot clé2, mot clé3 (maximum 5)</w:t>
      </w:r>
    </w:p>
    <w:p w14:paraId="3292D03A" w14:textId="51E4CB21" w:rsidR="00C344FF" w:rsidRPr="00C344FF" w:rsidRDefault="00C344FF" w:rsidP="00C344FF">
      <w:pPr>
        <w:pStyle w:val="MotsCles"/>
        <w:rPr>
          <w:lang w:bidi="ar-LB"/>
        </w:rPr>
      </w:pPr>
    </w:p>
    <w:p w14:paraId="6B15482E" w14:textId="77777777" w:rsidR="00C344FF" w:rsidRDefault="00C344FF" w:rsidP="00C344FF">
      <w:pPr>
        <w:pStyle w:val="MotsCles"/>
        <w:rPr>
          <w:lang w:bidi="ar-LB"/>
        </w:rPr>
      </w:pPr>
    </w:p>
    <w:p w14:paraId="7235C8F8" w14:textId="2774852C" w:rsidR="00CF19E6" w:rsidRPr="00C344FF" w:rsidRDefault="00CF19E6" w:rsidP="00C344FF">
      <w:pPr>
        <w:jc w:val="right"/>
        <w:rPr>
          <w:rFonts w:asciiTheme="majorBidi" w:hAnsiTheme="majorBidi" w:cstheme="majorBidi"/>
          <w:b/>
          <w:bCs/>
          <w:rtl/>
        </w:rPr>
      </w:pPr>
      <w:r w:rsidRPr="00C344FF">
        <w:rPr>
          <w:rFonts w:asciiTheme="majorBidi" w:hAnsiTheme="majorBidi" w:cstheme="majorBidi" w:hint="cs"/>
          <w:b/>
          <w:bCs/>
          <w:rtl/>
        </w:rPr>
        <w:t>الكلمات المفاتيح</w:t>
      </w:r>
    </w:p>
    <w:p w14:paraId="146BBA2C" w14:textId="77777777" w:rsidR="00CF19E6" w:rsidRPr="00597039" w:rsidRDefault="00CF19E6" w:rsidP="00C344FF">
      <w:pPr>
        <w:pStyle w:val="MotsCles"/>
        <w:bidi w:val="0"/>
        <w:rPr>
          <w:rtl/>
          <w:lang w:val="en-US" w:bidi="ar-LB"/>
        </w:rPr>
      </w:pPr>
      <w:r>
        <w:rPr>
          <w:rFonts w:hint="cs"/>
          <w:rtl/>
        </w:rPr>
        <w:t>كلمة 1، كلمة 2، كلمة</w:t>
      </w:r>
      <w:r>
        <w:rPr>
          <w:rFonts w:hint="cs"/>
          <w:rtl/>
          <w:lang w:bidi="ar-LB"/>
        </w:rPr>
        <w:t xml:space="preserve"> 3 (5 كلمات على الأكثر)</w:t>
      </w:r>
    </w:p>
    <w:p w14:paraId="03D1E901" w14:textId="77777777" w:rsidR="00CF19E6" w:rsidRPr="00022B68" w:rsidRDefault="00CF19E6" w:rsidP="00CF19E6">
      <w:pPr>
        <w:bidi/>
        <w:rPr>
          <w:b/>
          <w:bCs/>
          <w:sz w:val="28"/>
          <w:szCs w:val="28"/>
          <w:rtl/>
        </w:rPr>
      </w:pPr>
      <w:r w:rsidRPr="00741DAA">
        <w:rPr>
          <w:b/>
          <w:bCs/>
          <w:sz w:val="28"/>
          <w:szCs w:val="28"/>
          <w:highlight w:val="yellow"/>
          <w:rtl/>
        </w:rPr>
        <w:t>المفاتيح</w:t>
      </w:r>
    </w:p>
    <w:p w14:paraId="26E475A0" w14:textId="77777777" w:rsidR="00CF19E6" w:rsidRPr="00741DAA" w:rsidRDefault="00CF19E6" w:rsidP="00CF19E6">
      <w:pPr>
        <w:bidi/>
        <w:spacing w:before="120" w:after="120"/>
        <w:ind w:left="567" w:right="567"/>
        <w:rPr>
          <w:rFonts w:ascii="Courier New" w:hAnsi="Courier New"/>
          <w:szCs w:val="24"/>
          <w:rtl/>
        </w:rPr>
      </w:pPr>
      <w:r w:rsidRPr="00741DAA">
        <w:rPr>
          <w:rFonts w:ascii="Courier New" w:hAnsi="Courier New"/>
          <w:szCs w:val="24"/>
          <w:rtl/>
        </w:rPr>
        <w:t>كلمة رئيسية1، كلمة رئيسية2، كلمة رئيسية3 (الحد الأقصى 5)</w:t>
      </w:r>
    </w:p>
    <w:p w14:paraId="25813FB0" w14:textId="32D867F1" w:rsidR="00CF19E6" w:rsidRPr="00084A65" w:rsidRDefault="00EB29CF" w:rsidP="00C344FF">
      <w:pPr>
        <w:pStyle w:val="MotsCles"/>
        <w:bidi w:val="0"/>
      </w:pPr>
      <w:r>
        <w:rPr>
          <w:b/>
          <w:bCs/>
          <w:noProof/>
          <w:sz w:val="40"/>
          <w:szCs w:val="40"/>
        </w:rPr>
        <mc:AlternateContent>
          <mc:Choice Requires="wps">
            <w:drawing>
              <wp:anchor distT="0" distB="0" distL="114300" distR="114300" simplePos="0" relativeHeight="251734016" behindDoc="0" locked="0" layoutInCell="1" allowOverlap="1" wp14:anchorId="65FE7CED" wp14:editId="2D3F5C06">
                <wp:simplePos x="0" y="0"/>
                <wp:positionH relativeFrom="column">
                  <wp:posOffset>3517265</wp:posOffset>
                </wp:positionH>
                <wp:positionV relativeFrom="paragraph">
                  <wp:posOffset>855980</wp:posOffset>
                </wp:positionV>
                <wp:extent cx="2124075" cy="304800"/>
                <wp:effectExtent l="0" t="0" r="28575" b="19050"/>
                <wp:wrapNone/>
                <wp:docPr id="2002648974" name="Rectangle: Rounded Corners 2"/>
                <wp:cNvGraphicFramePr/>
                <a:graphic xmlns:a="http://schemas.openxmlformats.org/drawingml/2006/main">
                  <a:graphicData uri="http://schemas.microsoft.com/office/word/2010/wordprocessingShape">
                    <wps:wsp>
                      <wps:cNvSpPr/>
                      <wps:spPr>
                        <a:xfrm>
                          <a:off x="0" y="0"/>
                          <a:ext cx="2124075" cy="3048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AA757AB" w14:textId="77777777" w:rsidR="00EB29CF" w:rsidRPr="00C10343" w:rsidRDefault="00EB29CF" w:rsidP="00EB29CF">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Page / </w:t>
                            </w:r>
                            <w:proofErr w:type="spellStart"/>
                            <w:r>
                              <w:rPr>
                                <w:rFonts w:asciiTheme="majorBidi" w:hAnsiTheme="majorBidi" w:cstheme="majorBidi"/>
                                <w:b/>
                                <w:bCs/>
                                <w:color w:val="000000" w:themeColor="text1"/>
                                <w:lang w:val="en-US"/>
                              </w:rPr>
                              <w:t>Numpages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FE7CED" id="_x0000_s1038" style="position:absolute;left:0;text-align:left;margin-left:276.95pt;margin-top:67.4pt;width:167.25pt;height:2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" filled="f" strokecolor="#09101d [484]" strokeweight="1pt">
                <v:stroke joinstyle="miter"/>
                <v:textbox>
                  <w:txbxContent>
                    <w:p w14:paraId="2AA757AB" w14:textId="77777777" w:rsidR="00EB29CF" w:rsidRPr="00C10343" w:rsidRDefault="00EB29CF" w:rsidP="00EB29CF">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Page / </w:t>
                      </w:r>
                      <w:proofErr w:type="spellStart"/>
                      <w:r>
                        <w:rPr>
                          <w:rFonts w:asciiTheme="majorBidi" w:hAnsiTheme="majorBidi" w:cstheme="majorBidi"/>
                          <w:b/>
                          <w:bCs/>
                          <w:color w:val="000000" w:themeColor="text1"/>
                          <w:lang w:val="en-US"/>
                        </w:rPr>
                        <w:t>Numpages</w:t>
                      </w:r>
                      <w:proofErr w:type="spellEnd"/>
                    </w:p>
                  </w:txbxContent>
                </v:textbox>
              </v:roundrect>
            </w:pict>
          </mc:Fallback>
        </mc:AlternateContent>
      </w:r>
      <w:r>
        <w:rPr>
          <w:b/>
          <w:bCs/>
          <w:noProof/>
          <w:sz w:val="40"/>
          <w:szCs w:val="40"/>
        </w:rPr>
        <mc:AlternateContent>
          <mc:Choice Requires="wps">
            <w:drawing>
              <wp:anchor distT="0" distB="0" distL="114300" distR="114300" simplePos="0" relativeHeight="251732992" behindDoc="0" locked="0" layoutInCell="1" allowOverlap="1" wp14:anchorId="4DC42852" wp14:editId="0AC1961A">
                <wp:simplePos x="0" y="0"/>
                <wp:positionH relativeFrom="column">
                  <wp:posOffset>619125</wp:posOffset>
                </wp:positionH>
                <wp:positionV relativeFrom="paragraph">
                  <wp:posOffset>863654</wp:posOffset>
                </wp:positionV>
                <wp:extent cx="2124075" cy="304800"/>
                <wp:effectExtent l="0" t="0" r="28575" b="19050"/>
                <wp:wrapNone/>
                <wp:docPr id="1748973220" name="Rectangle: Rounded Corners 2"/>
                <wp:cNvGraphicFramePr/>
                <a:graphic xmlns:a="http://schemas.openxmlformats.org/drawingml/2006/main">
                  <a:graphicData uri="http://schemas.microsoft.com/office/word/2010/wordprocessingShape">
                    <wps:wsp>
                      <wps:cNvSpPr/>
                      <wps:spPr>
                        <a:xfrm>
                          <a:off x="0" y="0"/>
                          <a:ext cx="2124075" cy="3048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C6DCD1B" w14:textId="77777777" w:rsidR="00EB29CF" w:rsidRPr="00C10343" w:rsidRDefault="00EB29CF" w:rsidP="00EB29CF">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Calibri</w:t>
                            </w:r>
                            <w:r w:rsidRPr="00C10343">
                              <w:rPr>
                                <w:rFonts w:asciiTheme="majorBidi" w:hAnsiTheme="majorBidi" w:cstheme="majorBidi"/>
                                <w:b/>
                                <w:bCs/>
                                <w:color w:val="000000" w:themeColor="text1"/>
                                <w:lang w:val="en-US"/>
                              </w:rPr>
                              <w:t xml:space="preserve">, </w:t>
                            </w:r>
                            <w:r>
                              <w:rPr>
                                <w:rFonts w:asciiTheme="majorBidi" w:hAnsiTheme="majorBidi" w:cstheme="majorBidi"/>
                                <w:b/>
                                <w:bCs/>
                                <w:color w:val="000000" w:themeColor="text1"/>
                                <w:lang w:val="en-US"/>
                              </w:rPr>
                              <w:t>11</w:t>
                            </w:r>
                            <w:r w:rsidRPr="00C10343">
                              <w:rPr>
                                <w:rFonts w:asciiTheme="majorBidi" w:hAnsiTheme="majorBidi" w:cstheme="majorBidi"/>
                                <w:b/>
                                <w:bCs/>
                                <w:color w:val="000000" w:themeColor="text1"/>
                                <w:lang w:val="en-US"/>
                              </w:rPr>
                              <w:t xml:space="preserve"> 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C42852" id="_x0000_s1039" style="position:absolute;left:0;text-align:left;margin-left:48.75pt;margin-top:68pt;width:167.25pt;height:2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" filled="f" strokecolor="#09101d [484]" strokeweight="1pt">
                <v:stroke joinstyle="miter"/>
                <v:textbox>
                  <w:txbxContent>
                    <w:p w14:paraId="7C6DCD1B" w14:textId="77777777" w:rsidR="00EB29CF" w:rsidRPr="00C10343" w:rsidRDefault="00EB29CF" w:rsidP="00EB29CF">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Calibri</w:t>
                      </w:r>
                      <w:r w:rsidRPr="00C10343">
                        <w:rPr>
                          <w:rFonts w:asciiTheme="majorBidi" w:hAnsiTheme="majorBidi" w:cstheme="majorBidi"/>
                          <w:b/>
                          <w:bCs/>
                          <w:color w:val="000000" w:themeColor="text1"/>
                          <w:lang w:val="en-US"/>
                        </w:rPr>
                        <w:t xml:space="preserve">, </w:t>
                      </w:r>
                      <w:r>
                        <w:rPr>
                          <w:rFonts w:asciiTheme="majorBidi" w:hAnsiTheme="majorBidi" w:cstheme="majorBidi"/>
                          <w:b/>
                          <w:bCs/>
                          <w:color w:val="000000" w:themeColor="text1"/>
                          <w:lang w:val="en-US"/>
                        </w:rPr>
                        <w:t>11</w:t>
                      </w:r>
                      <w:r w:rsidRPr="00C10343">
                        <w:rPr>
                          <w:rFonts w:asciiTheme="majorBidi" w:hAnsiTheme="majorBidi" w:cstheme="majorBidi"/>
                          <w:b/>
                          <w:bCs/>
                          <w:color w:val="000000" w:themeColor="text1"/>
                          <w:lang w:val="en-US"/>
                        </w:rPr>
                        <w:t xml:space="preserve"> pt</w:t>
                      </w:r>
                    </w:p>
                  </w:txbxContent>
                </v:textbox>
              </v:roundrect>
            </w:pict>
          </mc:Fallback>
        </mc:AlternateContent>
      </w:r>
    </w:p>
    <w:p w14:paraId="6A74FE21" w14:textId="74674A7B" w:rsidR="00CF19E6" w:rsidRPr="00CF19E6" w:rsidRDefault="00C344FF" w:rsidP="00CF19E6">
      <w:pPr>
        <w:pStyle w:val="Heading1"/>
        <w:rPr>
          <w:rFonts w:asciiTheme="majorBidi" w:hAnsiTheme="majorBidi"/>
          <w:sz w:val="28"/>
          <w:szCs w:val="28"/>
          <w:lang w:val="en-US"/>
        </w:rPr>
      </w:pPr>
      <w:r>
        <w:rPr>
          <w:rFonts w:asciiTheme="majorBidi" w:hAnsiTheme="majorBidi"/>
          <w:b/>
          <w:bCs/>
          <w:noProof/>
        </w:rPr>
        <w:lastRenderedPageBreak/>
        <mc:AlternateContent>
          <mc:Choice Requires="wps">
            <w:drawing>
              <wp:anchor distT="0" distB="0" distL="114300" distR="114300" simplePos="0" relativeHeight="251683840" behindDoc="0" locked="0" layoutInCell="1" allowOverlap="1" wp14:anchorId="59C7AFC0" wp14:editId="2E596DA0">
                <wp:simplePos x="0" y="0"/>
                <wp:positionH relativeFrom="column">
                  <wp:posOffset>4542790</wp:posOffset>
                </wp:positionH>
                <wp:positionV relativeFrom="paragraph">
                  <wp:posOffset>-12700</wp:posOffset>
                </wp:positionV>
                <wp:extent cx="2124075" cy="304800"/>
                <wp:effectExtent l="0" t="0" r="28575" b="19050"/>
                <wp:wrapNone/>
                <wp:docPr id="895523204" name="Rectangle: Rounded Corners 2"/>
                <wp:cNvGraphicFramePr/>
                <a:graphic xmlns:a="http://schemas.openxmlformats.org/drawingml/2006/main">
                  <a:graphicData uri="http://schemas.microsoft.com/office/word/2010/wordprocessingShape">
                    <wps:wsp>
                      <wps:cNvSpPr/>
                      <wps:spPr>
                        <a:xfrm>
                          <a:off x="0" y="0"/>
                          <a:ext cx="2124075" cy="3048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3172391" w14:textId="7D22737F" w:rsidR="00C344FF" w:rsidRPr="00C10343" w:rsidRDefault="00C344FF" w:rsidP="00C344FF">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w:t>
                            </w:r>
                            <w:r>
                              <w:rPr>
                                <w:rFonts w:asciiTheme="majorBidi" w:hAnsiTheme="majorBidi" w:cstheme="majorBidi"/>
                                <w:b/>
                                <w:bCs/>
                                <w:color w:val="000000" w:themeColor="text1"/>
                                <w:lang w:val="en-US"/>
                              </w:rPr>
                              <w:t>4</w:t>
                            </w:r>
                            <w:r w:rsidRPr="00C10343">
                              <w:rPr>
                                <w:rFonts w:asciiTheme="majorBidi" w:hAnsiTheme="majorBidi" w:cstheme="majorBidi"/>
                                <w:b/>
                                <w:bCs/>
                                <w:color w:val="000000" w:themeColor="text1"/>
                                <w:lang w:val="en-US"/>
                              </w:rPr>
                              <w:t xml:space="preserve"> pt</w:t>
                            </w:r>
                            <w:r>
                              <w:rPr>
                                <w:rFonts w:asciiTheme="majorBidi" w:hAnsiTheme="majorBidi" w:cstheme="majorBidi"/>
                                <w:b/>
                                <w:bCs/>
                                <w:color w:val="000000" w:themeColor="text1"/>
                                <w:lang w:val="en-US"/>
                              </w:rPr>
                              <w:t xml:space="preserve">, </w:t>
                            </w:r>
                            <w:r>
                              <w:rPr>
                                <w:rFonts w:asciiTheme="majorBidi" w:hAnsiTheme="majorBidi" w:cstheme="majorBidi"/>
                                <w:b/>
                                <w:bCs/>
                                <w:color w:val="000000" w:themeColor="text1"/>
                                <w:lang w:val="en-US"/>
                              </w:rPr>
                              <w:t>Bold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C7AFC0" id="_x0000_s1040" style="position:absolute;margin-left:357.7pt;margin-top:-1pt;width:167.25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" filled="f" strokecolor="#09101d [484]" strokeweight="1pt">
                <v:stroke joinstyle="miter"/>
                <v:textbox>
                  <w:txbxContent>
                    <w:p w14:paraId="53172391" w14:textId="7D22737F" w:rsidR="00C344FF" w:rsidRPr="00C10343" w:rsidRDefault="00C344FF" w:rsidP="00C344FF">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w:t>
                      </w:r>
                      <w:r>
                        <w:rPr>
                          <w:rFonts w:asciiTheme="majorBidi" w:hAnsiTheme="majorBidi" w:cstheme="majorBidi"/>
                          <w:b/>
                          <w:bCs/>
                          <w:color w:val="000000" w:themeColor="text1"/>
                          <w:lang w:val="en-US"/>
                        </w:rPr>
                        <w:t>4</w:t>
                      </w:r>
                      <w:r w:rsidRPr="00C10343">
                        <w:rPr>
                          <w:rFonts w:asciiTheme="majorBidi" w:hAnsiTheme="majorBidi" w:cstheme="majorBidi"/>
                          <w:b/>
                          <w:bCs/>
                          <w:color w:val="000000" w:themeColor="text1"/>
                          <w:lang w:val="en-US"/>
                        </w:rPr>
                        <w:t xml:space="preserve"> pt</w:t>
                      </w:r>
                      <w:r>
                        <w:rPr>
                          <w:rFonts w:asciiTheme="majorBidi" w:hAnsiTheme="majorBidi" w:cstheme="majorBidi"/>
                          <w:b/>
                          <w:bCs/>
                          <w:color w:val="000000" w:themeColor="text1"/>
                          <w:lang w:val="en-US"/>
                        </w:rPr>
                        <w:t xml:space="preserve">, </w:t>
                      </w:r>
                      <w:r>
                        <w:rPr>
                          <w:rFonts w:asciiTheme="majorBidi" w:hAnsiTheme="majorBidi" w:cstheme="majorBidi"/>
                          <w:b/>
                          <w:bCs/>
                          <w:color w:val="000000" w:themeColor="text1"/>
                          <w:lang w:val="en-US"/>
                        </w:rPr>
                        <w:t>Bold</w:t>
                      </w:r>
                    </w:p>
                  </w:txbxContent>
                </v:textbox>
              </v:roundrect>
            </w:pict>
          </mc:Fallback>
        </mc:AlternateContent>
      </w:r>
      <w:r w:rsidR="00CF19E6" w:rsidRPr="00CF19E6">
        <w:rPr>
          <w:sz w:val="28"/>
          <w:szCs w:val="28"/>
          <w:lang w:val="en-US"/>
        </w:rPr>
        <w:t xml:space="preserve">1. </w:t>
      </w:r>
      <w:proofErr w:type="spellStart"/>
      <w:r w:rsidR="00CF19E6" w:rsidRPr="00CF19E6">
        <w:rPr>
          <w:rFonts w:asciiTheme="majorBidi" w:hAnsiTheme="majorBidi"/>
          <w:sz w:val="28"/>
          <w:szCs w:val="28"/>
          <w:lang w:val="en-US"/>
        </w:rPr>
        <w:t>Titre</w:t>
      </w:r>
      <w:proofErr w:type="spellEnd"/>
      <w:r w:rsidR="00CF19E6" w:rsidRPr="00CF19E6">
        <w:rPr>
          <w:rFonts w:asciiTheme="majorBidi" w:hAnsiTheme="majorBidi"/>
          <w:sz w:val="28"/>
          <w:szCs w:val="28"/>
          <w:lang w:val="en-US"/>
        </w:rPr>
        <w:t xml:space="preserve"> 1</w:t>
      </w:r>
    </w:p>
    <w:p w14:paraId="254624DC" w14:textId="69BE5EEA" w:rsidR="00CF19E6" w:rsidRPr="00CF19E6" w:rsidRDefault="00037BCB" w:rsidP="00EB29CF">
      <w:pPr>
        <w:spacing w:line="360" w:lineRule="auto"/>
        <w:jc w:val="both"/>
        <w:rPr>
          <w:rFonts w:asciiTheme="majorBidi" w:hAnsiTheme="majorBidi" w:cstheme="majorBidi"/>
          <w:lang w:val="en-US"/>
        </w:rPr>
      </w:pPr>
      <w:r>
        <w:rPr>
          <w:b/>
          <w:bCs/>
          <w:noProof/>
          <w:sz w:val="40"/>
          <w:szCs w:val="40"/>
        </w:rPr>
        <mc:AlternateContent>
          <mc:Choice Requires="wps">
            <w:drawing>
              <wp:anchor distT="0" distB="0" distL="114300" distR="114300" simplePos="0" relativeHeight="251684864" behindDoc="0" locked="0" layoutInCell="1" allowOverlap="1" wp14:anchorId="2441A0B9" wp14:editId="1335EB42">
                <wp:simplePos x="0" y="0"/>
                <wp:positionH relativeFrom="column">
                  <wp:posOffset>4537710</wp:posOffset>
                </wp:positionH>
                <wp:positionV relativeFrom="paragraph">
                  <wp:posOffset>884123</wp:posOffset>
                </wp:positionV>
                <wp:extent cx="2124075" cy="864884"/>
                <wp:effectExtent l="0" t="0" r="28575" b="11430"/>
                <wp:wrapNone/>
                <wp:docPr id="1382187949" name="Rectangle: Rounded Corners 2"/>
                <wp:cNvGraphicFramePr/>
                <a:graphic xmlns:a="http://schemas.openxmlformats.org/drawingml/2006/main">
                  <a:graphicData uri="http://schemas.microsoft.com/office/word/2010/wordprocessingShape">
                    <wps:wsp>
                      <wps:cNvSpPr/>
                      <wps:spPr>
                        <a:xfrm>
                          <a:off x="0" y="0"/>
                          <a:ext cx="2124075" cy="864884"/>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71FDED6" w14:textId="34994FA3" w:rsidR="00C344FF" w:rsidRPr="00EB29CF" w:rsidRDefault="00C344FF" w:rsidP="00C344FF">
                            <w:pPr>
                              <w:jc w:val="center"/>
                              <w:rPr>
                                <w:rFonts w:asciiTheme="majorBidi" w:hAnsiTheme="majorBidi" w:cstheme="majorBidi"/>
                                <w:b/>
                                <w:bCs/>
                                <w:color w:val="000000" w:themeColor="text1"/>
                                <w:lang w:val="en-US"/>
                              </w:rPr>
                            </w:pPr>
                            <w:r w:rsidRPr="00EB29CF">
                              <w:rPr>
                                <w:rFonts w:asciiTheme="majorBidi" w:hAnsiTheme="majorBidi" w:cstheme="majorBidi"/>
                                <w:b/>
                                <w:bCs/>
                                <w:color w:val="000000" w:themeColor="text1"/>
                                <w:lang w:val="en-US"/>
                              </w:rPr>
                              <w:t>Times New Roman, 1</w:t>
                            </w:r>
                            <w:r w:rsidR="0063762C" w:rsidRPr="00EB29CF">
                              <w:rPr>
                                <w:rFonts w:asciiTheme="majorBidi" w:hAnsiTheme="majorBidi" w:cstheme="majorBidi"/>
                                <w:b/>
                                <w:bCs/>
                                <w:color w:val="000000" w:themeColor="text1"/>
                                <w:lang w:val="en-US"/>
                              </w:rPr>
                              <w:t>2</w:t>
                            </w:r>
                            <w:r w:rsidRPr="00EB29CF">
                              <w:rPr>
                                <w:rFonts w:asciiTheme="majorBidi" w:hAnsiTheme="majorBidi" w:cstheme="majorBidi"/>
                                <w:b/>
                                <w:bCs/>
                                <w:color w:val="000000" w:themeColor="text1"/>
                                <w:lang w:val="en-US"/>
                              </w:rPr>
                              <w:t xml:space="preserve"> pt</w:t>
                            </w:r>
                          </w:p>
                          <w:p w14:paraId="6EC08A0A" w14:textId="7B585881" w:rsidR="00EB29CF" w:rsidRPr="00EB29CF" w:rsidRDefault="00EB29CF" w:rsidP="00C344FF">
                            <w:pPr>
                              <w:jc w:val="center"/>
                              <w:rPr>
                                <w:rFonts w:asciiTheme="majorBidi" w:hAnsiTheme="majorBidi" w:cstheme="majorBidi"/>
                                <w:b/>
                                <w:bCs/>
                                <w:color w:val="000000" w:themeColor="text1"/>
                                <w:lang w:val="en-US"/>
                              </w:rPr>
                            </w:pPr>
                            <w:r w:rsidRPr="00EB29CF">
                              <w:rPr>
                                <w:rFonts w:asciiTheme="majorBidi" w:hAnsiTheme="majorBidi" w:cstheme="majorBidi"/>
                                <w:b/>
                                <w:bCs/>
                                <w:color w:val="000000" w:themeColor="text1"/>
                                <w:lang w:val="en-US"/>
                              </w:rPr>
                              <w:t>Line spacing 1.5</w:t>
                            </w:r>
                          </w:p>
                          <w:p w14:paraId="78E17807" w14:textId="3858DF1F" w:rsidR="00EB29CF" w:rsidRPr="00EB29CF" w:rsidRDefault="00EB29CF" w:rsidP="00C344FF">
                            <w:pPr>
                              <w:jc w:val="center"/>
                              <w:rPr>
                                <w:rFonts w:asciiTheme="majorBidi" w:hAnsiTheme="majorBidi" w:cstheme="majorBidi"/>
                                <w:b/>
                                <w:bCs/>
                                <w:color w:val="000000" w:themeColor="text1"/>
                                <w:lang w:val="en-US"/>
                              </w:rPr>
                            </w:pPr>
                            <w:r w:rsidRPr="00EB29CF">
                              <w:rPr>
                                <w:rFonts w:asciiTheme="majorBidi" w:hAnsiTheme="majorBidi" w:cstheme="majorBidi"/>
                                <w:b/>
                                <w:bCs/>
                                <w:color w:val="000000" w:themeColor="text1"/>
                                <w:lang w:val="en-US"/>
                              </w:rPr>
                              <w:t>Alignment: Justified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41A0B9" id="_x0000_s1041" style="position:absolute;left:0;text-align:left;margin-left:357.3pt;margin-top:69.6pt;width:167.25pt;height:68.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" filled="f" strokecolor="#09101d [484]" strokeweight="1pt">
                <v:stroke joinstyle="miter"/>
                <v:textbox>
                  <w:txbxContent>
                    <w:p w14:paraId="071FDED6" w14:textId="34994FA3" w:rsidR="00C344FF" w:rsidRPr="00EB29CF" w:rsidRDefault="00C344FF" w:rsidP="00C344FF">
                      <w:pPr>
                        <w:jc w:val="center"/>
                        <w:rPr>
                          <w:rFonts w:asciiTheme="majorBidi" w:hAnsiTheme="majorBidi" w:cstheme="majorBidi"/>
                          <w:b/>
                          <w:bCs/>
                          <w:color w:val="000000" w:themeColor="text1"/>
                          <w:lang w:val="en-US"/>
                        </w:rPr>
                      </w:pPr>
                      <w:r w:rsidRPr="00EB29CF">
                        <w:rPr>
                          <w:rFonts w:asciiTheme="majorBidi" w:hAnsiTheme="majorBidi" w:cstheme="majorBidi"/>
                          <w:b/>
                          <w:bCs/>
                          <w:color w:val="000000" w:themeColor="text1"/>
                          <w:lang w:val="en-US"/>
                        </w:rPr>
                        <w:t>Times New Roman, 1</w:t>
                      </w:r>
                      <w:r w:rsidR="0063762C" w:rsidRPr="00EB29CF">
                        <w:rPr>
                          <w:rFonts w:asciiTheme="majorBidi" w:hAnsiTheme="majorBidi" w:cstheme="majorBidi"/>
                          <w:b/>
                          <w:bCs/>
                          <w:color w:val="000000" w:themeColor="text1"/>
                          <w:lang w:val="en-US"/>
                        </w:rPr>
                        <w:t>2</w:t>
                      </w:r>
                      <w:r w:rsidRPr="00EB29CF">
                        <w:rPr>
                          <w:rFonts w:asciiTheme="majorBidi" w:hAnsiTheme="majorBidi" w:cstheme="majorBidi"/>
                          <w:b/>
                          <w:bCs/>
                          <w:color w:val="000000" w:themeColor="text1"/>
                          <w:lang w:val="en-US"/>
                        </w:rPr>
                        <w:t xml:space="preserve"> pt</w:t>
                      </w:r>
                    </w:p>
                    <w:p w14:paraId="6EC08A0A" w14:textId="7B585881" w:rsidR="00EB29CF" w:rsidRPr="00EB29CF" w:rsidRDefault="00EB29CF" w:rsidP="00C344FF">
                      <w:pPr>
                        <w:jc w:val="center"/>
                        <w:rPr>
                          <w:rFonts w:asciiTheme="majorBidi" w:hAnsiTheme="majorBidi" w:cstheme="majorBidi"/>
                          <w:b/>
                          <w:bCs/>
                          <w:color w:val="000000" w:themeColor="text1"/>
                          <w:lang w:val="en-US"/>
                        </w:rPr>
                      </w:pPr>
                      <w:r w:rsidRPr="00EB29CF">
                        <w:rPr>
                          <w:rFonts w:asciiTheme="majorBidi" w:hAnsiTheme="majorBidi" w:cstheme="majorBidi"/>
                          <w:b/>
                          <w:bCs/>
                          <w:color w:val="000000" w:themeColor="text1"/>
                          <w:lang w:val="en-US"/>
                        </w:rPr>
                        <w:t>Line spacing 1.5</w:t>
                      </w:r>
                    </w:p>
                    <w:p w14:paraId="78E17807" w14:textId="3858DF1F" w:rsidR="00EB29CF" w:rsidRPr="00EB29CF" w:rsidRDefault="00EB29CF" w:rsidP="00C344FF">
                      <w:pPr>
                        <w:jc w:val="center"/>
                        <w:rPr>
                          <w:rFonts w:asciiTheme="majorBidi" w:hAnsiTheme="majorBidi" w:cstheme="majorBidi"/>
                          <w:b/>
                          <w:bCs/>
                          <w:color w:val="000000" w:themeColor="text1"/>
                          <w:lang w:val="en-US"/>
                        </w:rPr>
                      </w:pPr>
                      <w:r w:rsidRPr="00EB29CF">
                        <w:rPr>
                          <w:rFonts w:asciiTheme="majorBidi" w:hAnsiTheme="majorBidi" w:cstheme="majorBidi"/>
                          <w:b/>
                          <w:bCs/>
                          <w:color w:val="000000" w:themeColor="text1"/>
                          <w:lang w:val="en-US"/>
                        </w:rPr>
                        <w:t>Alignment: Justified</w:t>
                      </w:r>
                    </w:p>
                  </w:txbxContent>
                </v:textbox>
              </v:roundrect>
            </w:pict>
          </mc:Fallback>
        </mc:AlternateContent>
      </w:r>
      <w:commentRangeStart w:id="12"/>
      <w:commentRangeStart w:id="13"/>
      <w:r w:rsidR="00CF19E6" w:rsidRPr="00CF19E6">
        <w:rPr>
          <w:rFonts w:asciiTheme="majorBidi" w:hAnsiTheme="majorBidi" w:cstheme="majorBidi"/>
          <w:lang w:val="en-US"/>
        </w:rPr>
        <w:t xml:space="preserve">Times New Roman 12 Times New Roman 12 Times New Roman 12 Times New Roman 12 </w:t>
      </w:r>
      <w:commentRangeEnd w:id="12"/>
      <w:r w:rsidR="00CF19E6">
        <w:rPr>
          <w:rStyle w:val="CommentReference"/>
        </w:rPr>
        <w:commentReference w:id="12"/>
      </w:r>
      <w:r w:rsidR="00CF19E6" w:rsidRPr="00CF19E6">
        <w:rPr>
          <w:rFonts w:asciiTheme="majorBidi" w:hAnsiTheme="majorBidi" w:cstheme="majorBidi"/>
          <w:lang w:val="en-US"/>
        </w:rPr>
        <w:t xml:space="preserve"> Times New Roman 12 Times New Roman 12 Times New Roman 12 Times New Roman 12 Times New Roman 12 Times New Roman 12 Times New Roman 12 Times New Roman 12 Times New Roman 12 Times New Roman 12 Times New Roman 12 Times New Roman 12 Times New Roman 12 Times New Roman 12 Times New Roman 12 Times New Roman 12 </w:t>
      </w:r>
      <w:commentRangeEnd w:id="13"/>
      <w:r w:rsidR="00CF19E6">
        <w:rPr>
          <w:rStyle w:val="CommentReference"/>
        </w:rPr>
        <w:commentReference w:id="13"/>
      </w:r>
    </w:p>
    <w:p w14:paraId="437D0D48" w14:textId="77777777" w:rsidR="00EB29CF" w:rsidRDefault="00EB29CF" w:rsidP="00CF19E6">
      <w:pPr>
        <w:pStyle w:val="Heading2"/>
        <w:rPr>
          <w:rFonts w:asciiTheme="majorBidi" w:hAnsiTheme="majorBidi"/>
          <w:sz w:val="24"/>
          <w:szCs w:val="24"/>
          <w:lang w:val="en-US"/>
        </w:rPr>
      </w:pPr>
    </w:p>
    <w:p w14:paraId="4CF73732" w14:textId="054F04F0" w:rsidR="00EB29CF" w:rsidRDefault="00EB29CF" w:rsidP="00CF19E6">
      <w:pPr>
        <w:pStyle w:val="Heading2"/>
        <w:rPr>
          <w:rFonts w:asciiTheme="majorBidi" w:hAnsiTheme="majorBidi"/>
          <w:sz w:val="24"/>
          <w:szCs w:val="24"/>
          <w:lang w:val="en-US"/>
        </w:rPr>
      </w:pPr>
      <w:r>
        <w:rPr>
          <w:rFonts w:asciiTheme="majorBidi" w:hAnsiTheme="majorBidi"/>
          <w:b/>
          <w:bCs/>
          <w:noProof/>
          <w:sz w:val="40"/>
          <w:szCs w:val="40"/>
        </w:rPr>
        <mc:AlternateContent>
          <mc:Choice Requires="wps">
            <w:drawing>
              <wp:anchor distT="0" distB="0" distL="114300" distR="114300" simplePos="0" relativeHeight="251686912" behindDoc="0" locked="0" layoutInCell="1" allowOverlap="1" wp14:anchorId="588A1DCA" wp14:editId="2BCEFDC6">
                <wp:simplePos x="0" y="0"/>
                <wp:positionH relativeFrom="column">
                  <wp:posOffset>4533697</wp:posOffset>
                </wp:positionH>
                <wp:positionV relativeFrom="paragraph">
                  <wp:posOffset>225411</wp:posOffset>
                </wp:positionV>
                <wp:extent cx="2124075" cy="304800"/>
                <wp:effectExtent l="0" t="0" r="28575" b="19050"/>
                <wp:wrapNone/>
                <wp:docPr id="1281283980" name="Rectangle: Rounded Corners 2"/>
                <wp:cNvGraphicFramePr/>
                <a:graphic xmlns:a="http://schemas.openxmlformats.org/drawingml/2006/main">
                  <a:graphicData uri="http://schemas.microsoft.com/office/word/2010/wordprocessingShape">
                    <wps:wsp>
                      <wps:cNvSpPr/>
                      <wps:spPr>
                        <a:xfrm>
                          <a:off x="0" y="0"/>
                          <a:ext cx="2124075" cy="3048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F653AD9" w14:textId="34D48AEE" w:rsidR="00037BCB" w:rsidRPr="00C10343" w:rsidRDefault="00037BCB" w:rsidP="00037BCB">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w:t>
                            </w:r>
                            <w:r>
                              <w:rPr>
                                <w:rFonts w:asciiTheme="majorBidi" w:hAnsiTheme="majorBidi" w:cstheme="majorBidi"/>
                                <w:b/>
                                <w:bCs/>
                                <w:color w:val="000000" w:themeColor="text1"/>
                                <w:lang w:val="en-US"/>
                              </w:rPr>
                              <w:t>2</w:t>
                            </w:r>
                            <w:r w:rsidRPr="00C10343">
                              <w:rPr>
                                <w:rFonts w:asciiTheme="majorBidi" w:hAnsiTheme="majorBidi" w:cstheme="majorBidi"/>
                                <w:b/>
                                <w:bCs/>
                                <w:color w:val="000000" w:themeColor="text1"/>
                                <w:lang w:val="en-US"/>
                              </w:rPr>
                              <w:t xml:space="preserve"> pt</w:t>
                            </w:r>
                            <w:r>
                              <w:rPr>
                                <w:rFonts w:asciiTheme="majorBidi" w:hAnsiTheme="majorBidi" w:cstheme="majorBidi"/>
                                <w:b/>
                                <w:bCs/>
                                <w:color w:val="000000" w:themeColor="text1"/>
                                <w:lang w:val="en-US"/>
                              </w:rPr>
                              <w:t>, Bold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8A1DCA" id="_x0000_s1042" style="position:absolute;margin-left:357pt;margin-top:17.75pt;width:167.25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" filled="f" strokecolor="#09101d [484]" strokeweight="1pt">
                <v:stroke joinstyle="miter"/>
                <v:textbox>
                  <w:txbxContent>
                    <w:p w14:paraId="6F653AD9" w14:textId="34D48AEE" w:rsidR="00037BCB" w:rsidRPr="00C10343" w:rsidRDefault="00037BCB" w:rsidP="00037BCB">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w:t>
                      </w:r>
                      <w:r>
                        <w:rPr>
                          <w:rFonts w:asciiTheme="majorBidi" w:hAnsiTheme="majorBidi" w:cstheme="majorBidi"/>
                          <w:b/>
                          <w:bCs/>
                          <w:color w:val="000000" w:themeColor="text1"/>
                          <w:lang w:val="en-US"/>
                        </w:rPr>
                        <w:t>2</w:t>
                      </w:r>
                      <w:r w:rsidRPr="00C10343">
                        <w:rPr>
                          <w:rFonts w:asciiTheme="majorBidi" w:hAnsiTheme="majorBidi" w:cstheme="majorBidi"/>
                          <w:b/>
                          <w:bCs/>
                          <w:color w:val="000000" w:themeColor="text1"/>
                          <w:lang w:val="en-US"/>
                        </w:rPr>
                        <w:t xml:space="preserve"> pt</w:t>
                      </w:r>
                      <w:r>
                        <w:rPr>
                          <w:rFonts w:asciiTheme="majorBidi" w:hAnsiTheme="majorBidi" w:cstheme="majorBidi"/>
                          <w:b/>
                          <w:bCs/>
                          <w:color w:val="000000" w:themeColor="text1"/>
                          <w:lang w:val="en-US"/>
                        </w:rPr>
                        <w:t>, Bold</w:t>
                      </w:r>
                    </w:p>
                  </w:txbxContent>
                </v:textbox>
              </v:roundrect>
            </w:pict>
          </mc:Fallback>
        </mc:AlternateContent>
      </w:r>
    </w:p>
    <w:p w14:paraId="0F00E2D8" w14:textId="430D46DD" w:rsidR="00CF19E6" w:rsidRPr="00CF19E6" w:rsidRDefault="00CF19E6" w:rsidP="00CF19E6">
      <w:pPr>
        <w:pStyle w:val="Heading2"/>
        <w:rPr>
          <w:rFonts w:asciiTheme="majorBidi" w:hAnsiTheme="majorBidi"/>
          <w:sz w:val="24"/>
          <w:szCs w:val="24"/>
          <w:lang w:val="en-US"/>
        </w:rPr>
      </w:pPr>
      <w:r w:rsidRPr="00CF19E6">
        <w:rPr>
          <w:rFonts w:asciiTheme="majorBidi" w:hAnsiTheme="majorBidi"/>
          <w:sz w:val="24"/>
          <w:szCs w:val="24"/>
          <w:lang w:val="en-US"/>
        </w:rPr>
        <w:t xml:space="preserve">1.1. </w:t>
      </w:r>
      <w:proofErr w:type="spellStart"/>
      <w:r w:rsidRPr="00CF19E6">
        <w:rPr>
          <w:rFonts w:asciiTheme="majorBidi" w:hAnsiTheme="majorBidi"/>
          <w:sz w:val="24"/>
          <w:szCs w:val="24"/>
          <w:lang w:val="en-US"/>
        </w:rPr>
        <w:t>Titre</w:t>
      </w:r>
      <w:proofErr w:type="spellEnd"/>
      <w:r w:rsidRPr="00CF19E6">
        <w:rPr>
          <w:rFonts w:asciiTheme="majorBidi" w:hAnsiTheme="majorBidi"/>
          <w:sz w:val="24"/>
          <w:szCs w:val="24"/>
          <w:lang w:val="en-US"/>
        </w:rPr>
        <w:t xml:space="preserve"> 2</w:t>
      </w:r>
    </w:p>
    <w:p w14:paraId="300B208F" w14:textId="511EE5AE" w:rsidR="00CF19E6" w:rsidRPr="00CF19E6" w:rsidRDefault="00037BCB" w:rsidP="00EB29CF">
      <w:pPr>
        <w:spacing w:line="360" w:lineRule="auto"/>
        <w:jc w:val="both"/>
        <w:rPr>
          <w:rFonts w:asciiTheme="majorBidi" w:hAnsiTheme="majorBidi" w:cstheme="majorBidi"/>
          <w:lang w:val="en-US"/>
        </w:rPr>
      </w:pPr>
      <w:r>
        <w:rPr>
          <w:b/>
          <w:bCs/>
          <w:noProof/>
          <w:sz w:val="40"/>
          <w:szCs w:val="40"/>
        </w:rPr>
        <mc:AlternateContent>
          <mc:Choice Requires="wps">
            <w:drawing>
              <wp:anchor distT="0" distB="0" distL="114300" distR="114300" simplePos="0" relativeHeight="251687936" behindDoc="0" locked="0" layoutInCell="1" allowOverlap="1" wp14:anchorId="01EB0516" wp14:editId="784460EA">
                <wp:simplePos x="0" y="0"/>
                <wp:positionH relativeFrom="column">
                  <wp:posOffset>4543425</wp:posOffset>
                </wp:positionH>
                <wp:positionV relativeFrom="paragraph">
                  <wp:posOffset>894715</wp:posOffset>
                </wp:positionV>
                <wp:extent cx="2124075" cy="304800"/>
                <wp:effectExtent l="0" t="0" r="28575" b="19050"/>
                <wp:wrapNone/>
                <wp:docPr id="208043707" name="Rectangle: Rounded Corners 2"/>
                <wp:cNvGraphicFramePr/>
                <a:graphic xmlns:a="http://schemas.openxmlformats.org/drawingml/2006/main">
                  <a:graphicData uri="http://schemas.microsoft.com/office/word/2010/wordprocessingShape">
                    <wps:wsp>
                      <wps:cNvSpPr/>
                      <wps:spPr>
                        <a:xfrm>
                          <a:off x="0" y="0"/>
                          <a:ext cx="2124075" cy="3048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98F96F6" w14:textId="77777777" w:rsidR="00037BCB" w:rsidRPr="00C10343" w:rsidRDefault="00037BCB" w:rsidP="00037BCB">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12</w:t>
                            </w:r>
                            <w:r w:rsidRPr="00C10343">
                              <w:rPr>
                                <w:rFonts w:asciiTheme="majorBidi" w:hAnsiTheme="majorBidi" w:cstheme="majorBidi"/>
                                <w:b/>
                                <w:bCs/>
                                <w:color w:val="000000" w:themeColor="text1"/>
                                <w:lang w:val="en-US"/>
                              </w:rPr>
                              <w:t xml:space="preserve"> 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EB0516" id="_x0000_s1043" style="position:absolute;left:0;text-align:left;margin-left:357.75pt;margin-top:70.45pt;width:167.25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" filled="f" strokecolor="#09101d [484]" strokeweight="1pt">
                <v:stroke joinstyle="miter"/>
                <v:textbox>
                  <w:txbxContent>
                    <w:p w14:paraId="198F96F6" w14:textId="77777777" w:rsidR="00037BCB" w:rsidRPr="00C10343" w:rsidRDefault="00037BCB" w:rsidP="00037BCB">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12</w:t>
                      </w:r>
                      <w:r w:rsidRPr="00C10343">
                        <w:rPr>
                          <w:rFonts w:asciiTheme="majorBidi" w:hAnsiTheme="majorBidi" w:cstheme="majorBidi"/>
                          <w:b/>
                          <w:bCs/>
                          <w:color w:val="000000" w:themeColor="text1"/>
                          <w:lang w:val="en-US"/>
                        </w:rPr>
                        <w:t xml:space="preserve"> pt</w:t>
                      </w:r>
                    </w:p>
                  </w:txbxContent>
                </v:textbox>
              </v:roundrect>
            </w:pict>
          </mc:Fallback>
        </mc:AlternateContent>
      </w:r>
      <w:r w:rsidR="00CF19E6" w:rsidRPr="00CF19E6">
        <w:rPr>
          <w:rFonts w:asciiTheme="majorBidi" w:hAnsiTheme="majorBidi" w:cstheme="majorBidi"/>
          <w:lang w:val="en-US"/>
        </w:rPr>
        <w:t xml:space="preserve">Times New Roman 12 Times New Roman 12 Times New Roman 12 Times New Roman 12 Times New Roman 12 Times New Roman 12 Times New Roman 12 Times New Roman 12 Times New Roman 12 Times New Roman 12 Times New Roman 12 Times New Roman 12 Times New Roman 12 Times New Roman 12 Times New Roman 12 Times New Roman 12 Times New Roman 12 Times New Roman 12 </w:t>
      </w:r>
    </w:p>
    <w:p w14:paraId="35ECC83F" w14:textId="0D0FF7C0" w:rsidR="00CF19E6" w:rsidRPr="00CF19E6" w:rsidRDefault="00037BCB" w:rsidP="00CF19E6">
      <w:pPr>
        <w:spacing w:line="360" w:lineRule="auto"/>
        <w:rPr>
          <w:rFonts w:asciiTheme="majorBidi" w:hAnsiTheme="majorBidi" w:cstheme="majorBidi"/>
          <w:lang w:val="en-US"/>
        </w:rPr>
      </w:pPr>
      <w:r>
        <w:rPr>
          <w:rFonts w:asciiTheme="majorBidi" w:hAnsiTheme="majorBidi"/>
          <w:b/>
          <w:bCs/>
          <w:noProof/>
          <w:sz w:val="40"/>
          <w:szCs w:val="40"/>
        </w:rPr>
        <mc:AlternateContent>
          <mc:Choice Requires="wps">
            <w:drawing>
              <wp:anchor distT="0" distB="0" distL="114300" distR="114300" simplePos="0" relativeHeight="251689984" behindDoc="0" locked="0" layoutInCell="1" allowOverlap="1" wp14:anchorId="0E0470F4" wp14:editId="25A99A59">
                <wp:simplePos x="0" y="0"/>
                <wp:positionH relativeFrom="column">
                  <wp:posOffset>4543425</wp:posOffset>
                </wp:positionH>
                <wp:positionV relativeFrom="paragraph">
                  <wp:posOffset>169545</wp:posOffset>
                </wp:positionV>
                <wp:extent cx="2124075" cy="304800"/>
                <wp:effectExtent l="0" t="0" r="28575" b="19050"/>
                <wp:wrapNone/>
                <wp:docPr id="1404684500" name="Rectangle: Rounded Corners 2"/>
                <wp:cNvGraphicFramePr/>
                <a:graphic xmlns:a="http://schemas.openxmlformats.org/drawingml/2006/main">
                  <a:graphicData uri="http://schemas.microsoft.com/office/word/2010/wordprocessingShape">
                    <wps:wsp>
                      <wps:cNvSpPr/>
                      <wps:spPr>
                        <a:xfrm>
                          <a:off x="0" y="0"/>
                          <a:ext cx="2124075" cy="3048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FCD2DE6" w14:textId="77777777" w:rsidR="00037BCB" w:rsidRPr="00C10343" w:rsidRDefault="00037BCB" w:rsidP="00037BCB">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12</w:t>
                            </w:r>
                            <w:r w:rsidRPr="00C10343">
                              <w:rPr>
                                <w:rFonts w:asciiTheme="majorBidi" w:hAnsiTheme="majorBidi" w:cstheme="majorBidi"/>
                                <w:b/>
                                <w:bCs/>
                                <w:color w:val="000000" w:themeColor="text1"/>
                                <w:lang w:val="en-US"/>
                              </w:rPr>
                              <w:t xml:space="preserve"> pt</w:t>
                            </w:r>
                            <w:r>
                              <w:rPr>
                                <w:rFonts w:asciiTheme="majorBidi" w:hAnsiTheme="majorBidi" w:cstheme="majorBidi"/>
                                <w:b/>
                                <w:bCs/>
                                <w:color w:val="000000" w:themeColor="text1"/>
                                <w:lang w:val="en-US"/>
                              </w:rPr>
                              <w:t>, Bold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0470F4" id="_x0000_s1044" style="position:absolute;margin-left:357.75pt;margin-top:13.35pt;width:167.25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" filled="f" strokecolor="#09101d [484]" strokeweight="1pt">
                <v:stroke joinstyle="miter"/>
                <v:textbox>
                  <w:txbxContent>
                    <w:p w14:paraId="1FCD2DE6" w14:textId="77777777" w:rsidR="00037BCB" w:rsidRPr="00C10343" w:rsidRDefault="00037BCB" w:rsidP="00037BCB">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12</w:t>
                      </w:r>
                      <w:r w:rsidRPr="00C10343">
                        <w:rPr>
                          <w:rFonts w:asciiTheme="majorBidi" w:hAnsiTheme="majorBidi" w:cstheme="majorBidi"/>
                          <w:b/>
                          <w:bCs/>
                          <w:color w:val="000000" w:themeColor="text1"/>
                          <w:lang w:val="en-US"/>
                        </w:rPr>
                        <w:t xml:space="preserve"> pt</w:t>
                      </w:r>
                      <w:r>
                        <w:rPr>
                          <w:rFonts w:asciiTheme="majorBidi" w:hAnsiTheme="majorBidi" w:cstheme="majorBidi"/>
                          <w:b/>
                          <w:bCs/>
                          <w:color w:val="000000" w:themeColor="text1"/>
                          <w:lang w:val="en-US"/>
                        </w:rPr>
                        <w:t>, Bold</w:t>
                      </w:r>
                    </w:p>
                  </w:txbxContent>
                </v:textbox>
              </v:roundrect>
            </w:pict>
          </mc:Fallback>
        </mc:AlternateContent>
      </w:r>
    </w:p>
    <w:p w14:paraId="57CAD880" w14:textId="667AB8C9" w:rsidR="00CF19E6" w:rsidRPr="00CF19E6" w:rsidRDefault="00CF19E6" w:rsidP="00CF19E6">
      <w:pPr>
        <w:pStyle w:val="Heading3"/>
        <w:rPr>
          <w:rFonts w:asciiTheme="majorBidi" w:hAnsiTheme="majorBidi"/>
          <w:sz w:val="24"/>
          <w:szCs w:val="24"/>
          <w:lang w:val="en-US"/>
        </w:rPr>
      </w:pPr>
      <w:r w:rsidRPr="00CF19E6">
        <w:rPr>
          <w:rFonts w:asciiTheme="majorBidi" w:hAnsiTheme="majorBidi"/>
          <w:sz w:val="24"/>
          <w:szCs w:val="24"/>
          <w:lang w:val="en-US"/>
        </w:rPr>
        <w:t xml:space="preserve">1.1.1. </w:t>
      </w:r>
      <w:proofErr w:type="spellStart"/>
      <w:proofErr w:type="gramStart"/>
      <w:r w:rsidRPr="00CF19E6">
        <w:rPr>
          <w:rFonts w:asciiTheme="majorBidi" w:hAnsiTheme="majorBidi"/>
          <w:sz w:val="24"/>
          <w:szCs w:val="24"/>
          <w:lang w:val="en-US"/>
        </w:rPr>
        <w:t>Titre</w:t>
      </w:r>
      <w:proofErr w:type="spellEnd"/>
      <w:proofErr w:type="gramEnd"/>
      <w:r w:rsidRPr="00CF19E6">
        <w:rPr>
          <w:rFonts w:asciiTheme="majorBidi" w:hAnsiTheme="majorBidi"/>
          <w:sz w:val="24"/>
          <w:szCs w:val="24"/>
          <w:lang w:val="en-US"/>
        </w:rPr>
        <w:t xml:space="preserve"> 3</w:t>
      </w:r>
    </w:p>
    <w:p w14:paraId="1BE08882" w14:textId="760A8E7D" w:rsidR="00CF19E6" w:rsidRPr="00CF19E6" w:rsidRDefault="00037BCB" w:rsidP="00EB29CF">
      <w:pPr>
        <w:spacing w:line="360" w:lineRule="auto"/>
        <w:jc w:val="both"/>
        <w:rPr>
          <w:rFonts w:asciiTheme="majorBidi" w:hAnsiTheme="majorBidi" w:cstheme="majorBidi"/>
          <w:lang w:val="en-US"/>
        </w:rPr>
      </w:pPr>
      <w:r>
        <w:rPr>
          <w:b/>
          <w:bCs/>
          <w:noProof/>
          <w:sz w:val="40"/>
          <w:szCs w:val="40"/>
        </w:rPr>
        <mc:AlternateContent>
          <mc:Choice Requires="wps">
            <w:drawing>
              <wp:anchor distT="0" distB="0" distL="114300" distR="114300" simplePos="0" relativeHeight="251691008" behindDoc="0" locked="0" layoutInCell="1" allowOverlap="1" wp14:anchorId="25F2C0C9" wp14:editId="66A9B7ED">
                <wp:simplePos x="0" y="0"/>
                <wp:positionH relativeFrom="column">
                  <wp:posOffset>4543425</wp:posOffset>
                </wp:positionH>
                <wp:positionV relativeFrom="paragraph">
                  <wp:posOffset>644525</wp:posOffset>
                </wp:positionV>
                <wp:extent cx="2124075" cy="304800"/>
                <wp:effectExtent l="0" t="0" r="28575" b="19050"/>
                <wp:wrapNone/>
                <wp:docPr id="1093195535" name="Rectangle: Rounded Corners 2"/>
                <wp:cNvGraphicFramePr/>
                <a:graphic xmlns:a="http://schemas.openxmlformats.org/drawingml/2006/main">
                  <a:graphicData uri="http://schemas.microsoft.com/office/word/2010/wordprocessingShape">
                    <wps:wsp>
                      <wps:cNvSpPr/>
                      <wps:spPr>
                        <a:xfrm>
                          <a:off x="0" y="0"/>
                          <a:ext cx="2124075" cy="3048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296050E" w14:textId="77777777" w:rsidR="00037BCB" w:rsidRPr="00C10343" w:rsidRDefault="00037BCB" w:rsidP="00037BCB">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12</w:t>
                            </w:r>
                            <w:r w:rsidRPr="00C10343">
                              <w:rPr>
                                <w:rFonts w:asciiTheme="majorBidi" w:hAnsiTheme="majorBidi" w:cstheme="majorBidi"/>
                                <w:b/>
                                <w:bCs/>
                                <w:color w:val="000000" w:themeColor="text1"/>
                                <w:lang w:val="en-US"/>
                              </w:rPr>
                              <w:t xml:space="preserve"> 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F2C0C9" id="_x0000_s1045" style="position:absolute;left:0;text-align:left;margin-left:357.75pt;margin-top:50.75pt;width:167.25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" filled="f" strokecolor="#09101d [484]" strokeweight="1pt">
                <v:stroke joinstyle="miter"/>
                <v:textbox>
                  <w:txbxContent>
                    <w:p w14:paraId="0296050E" w14:textId="77777777" w:rsidR="00037BCB" w:rsidRPr="00C10343" w:rsidRDefault="00037BCB" w:rsidP="00037BCB">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12</w:t>
                      </w:r>
                      <w:r w:rsidRPr="00C10343">
                        <w:rPr>
                          <w:rFonts w:asciiTheme="majorBidi" w:hAnsiTheme="majorBidi" w:cstheme="majorBidi"/>
                          <w:b/>
                          <w:bCs/>
                          <w:color w:val="000000" w:themeColor="text1"/>
                          <w:lang w:val="en-US"/>
                        </w:rPr>
                        <w:t xml:space="preserve"> pt</w:t>
                      </w:r>
                    </w:p>
                  </w:txbxContent>
                </v:textbox>
              </v:roundrect>
            </w:pict>
          </mc:Fallback>
        </mc:AlternateContent>
      </w:r>
      <w:r w:rsidR="00CF19E6" w:rsidRPr="00CF19E6">
        <w:rPr>
          <w:rFonts w:asciiTheme="majorBidi" w:hAnsiTheme="majorBidi" w:cstheme="majorBidi"/>
          <w:lang w:val="en-US"/>
        </w:rPr>
        <w:t>Times New Roman 12 Times New Roman 12 Times New Roman 12 Times New Roman 12 Times New Roman 12 Times New Roman 12 Times New Roman 12 Times New Roman 12 Times New Roman 12 Times New Roman 12 Times New Roman 12 Times New Roman 12 Times New Roman 12 Times New Roman 12 Times New Roman 12</w:t>
      </w:r>
    </w:p>
    <w:p w14:paraId="0FE1AD2F" w14:textId="77777777" w:rsidR="00CF19E6" w:rsidRPr="006F02EA" w:rsidRDefault="00CF19E6" w:rsidP="00CF19E6">
      <w:pPr>
        <w:pStyle w:val="ListParagraph"/>
        <w:numPr>
          <w:ilvl w:val="0"/>
          <w:numId w:val="90"/>
        </w:numPr>
        <w:spacing w:before="240" w:after="240" w:line="288" w:lineRule="auto"/>
        <w:jc w:val="both"/>
        <w:rPr>
          <w:rFonts w:asciiTheme="majorBidi" w:hAnsiTheme="majorBidi" w:cstheme="majorBidi"/>
        </w:rPr>
      </w:pPr>
      <w:commentRangeStart w:id="14"/>
      <w:r w:rsidRPr="006F02EA">
        <w:rPr>
          <w:rFonts w:asciiTheme="majorBidi" w:hAnsiTheme="majorBidi" w:cstheme="majorBidi"/>
        </w:rPr>
        <w:t xml:space="preserve">Puce </w:t>
      </w:r>
      <w:proofErr w:type="gramStart"/>
      <w:r w:rsidRPr="006F02EA">
        <w:rPr>
          <w:rFonts w:asciiTheme="majorBidi" w:hAnsiTheme="majorBidi" w:cstheme="majorBidi"/>
        </w:rPr>
        <w:t>1;</w:t>
      </w:r>
      <w:proofErr w:type="gramEnd"/>
    </w:p>
    <w:p w14:paraId="5FBDA243" w14:textId="77777777" w:rsidR="00CF19E6" w:rsidRPr="006F02EA" w:rsidRDefault="00CF19E6" w:rsidP="00CF19E6">
      <w:pPr>
        <w:pStyle w:val="ListParagraph"/>
        <w:numPr>
          <w:ilvl w:val="0"/>
          <w:numId w:val="90"/>
        </w:numPr>
        <w:spacing w:before="240" w:after="240" w:line="288" w:lineRule="auto"/>
        <w:jc w:val="both"/>
        <w:rPr>
          <w:rFonts w:asciiTheme="majorBidi" w:hAnsiTheme="majorBidi" w:cstheme="majorBidi"/>
        </w:rPr>
      </w:pPr>
      <w:r w:rsidRPr="006F02EA">
        <w:rPr>
          <w:rFonts w:asciiTheme="majorBidi" w:hAnsiTheme="majorBidi" w:cstheme="majorBidi"/>
        </w:rPr>
        <w:t xml:space="preserve">Puce </w:t>
      </w:r>
      <w:proofErr w:type="gramStart"/>
      <w:r w:rsidRPr="006F02EA">
        <w:rPr>
          <w:rFonts w:asciiTheme="majorBidi" w:hAnsiTheme="majorBidi" w:cstheme="majorBidi"/>
        </w:rPr>
        <w:t>2;</w:t>
      </w:r>
      <w:proofErr w:type="gramEnd"/>
    </w:p>
    <w:p w14:paraId="0906DB68" w14:textId="77777777" w:rsidR="00CF19E6" w:rsidRPr="003C2263" w:rsidRDefault="00CF19E6" w:rsidP="00CF19E6">
      <w:pPr>
        <w:pStyle w:val="ListParagraph"/>
        <w:numPr>
          <w:ilvl w:val="0"/>
          <w:numId w:val="90"/>
        </w:numPr>
        <w:spacing w:before="240" w:after="240" w:line="288" w:lineRule="auto"/>
        <w:jc w:val="both"/>
      </w:pPr>
      <w:r w:rsidRPr="006F02EA">
        <w:rPr>
          <w:rFonts w:asciiTheme="majorBidi" w:hAnsiTheme="majorBidi" w:cstheme="majorBidi"/>
        </w:rPr>
        <w:t>Puce 3.</w:t>
      </w:r>
      <w:commentRangeEnd w:id="14"/>
      <w:r>
        <w:rPr>
          <w:rStyle w:val="CommentReference"/>
        </w:rPr>
        <w:commentReference w:id="14"/>
      </w:r>
    </w:p>
    <w:p w14:paraId="256E0A42" w14:textId="77777777" w:rsidR="003C2263" w:rsidRPr="003C2263" w:rsidRDefault="003C2263" w:rsidP="003C2263">
      <w:pPr>
        <w:pStyle w:val="ListParagraph"/>
        <w:numPr>
          <w:ilvl w:val="0"/>
          <w:numId w:val="90"/>
        </w:numPr>
        <w:spacing w:before="240" w:after="240" w:line="288" w:lineRule="auto"/>
        <w:jc w:val="both"/>
        <w:rPr>
          <w:highlight w:val="green"/>
          <w:lang w:val="en-US"/>
        </w:rPr>
      </w:pPr>
      <w:r w:rsidRPr="003C2263">
        <w:rPr>
          <w:highlight w:val="green"/>
          <w:lang w:val="en-US"/>
        </w:rPr>
        <w:t xml:space="preserve">Bullet 1; / Puce </w:t>
      </w:r>
      <w:proofErr w:type="gramStart"/>
      <w:r w:rsidRPr="003C2263">
        <w:rPr>
          <w:highlight w:val="green"/>
          <w:lang w:val="en-US"/>
        </w:rPr>
        <w:t>1;</w:t>
      </w:r>
      <w:proofErr w:type="gramEnd"/>
    </w:p>
    <w:p w14:paraId="098C528F" w14:textId="11694722" w:rsidR="003C2263" w:rsidRPr="003C2263" w:rsidRDefault="003C2263" w:rsidP="003C2263">
      <w:pPr>
        <w:pStyle w:val="ListParagraph"/>
        <w:numPr>
          <w:ilvl w:val="0"/>
          <w:numId w:val="90"/>
        </w:numPr>
        <w:spacing w:before="240" w:after="240" w:line="288" w:lineRule="auto"/>
        <w:jc w:val="both"/>
        <w:rPr>
          <w:highlight w:val="green"/>
          <w:lang w:val="en-US"/>
        </w:rPr>
      </w:pPr>
      <w:r w:rsidRPr="003C2263">
        <w:rPr>
          <w:highlight w:val="green"/>
          <w:lang w:val="en-US"/>
        </w:rPr>
        <w:t xml:space="preserve">Bullet 2; / Puce </w:t>
      </w:r>
      <w:proofErr w:type="gramStart"/>
      <w:r w:rsidRPr="003C2263">
        <w:rPr>
          <w:highlight w:val="green"/>
          <w:lang w:val="en-US"/>
        </w:rPr>
        <w:t>2;</w:t>
      </w:r>
      <w:proofErr w:type="gramEnd"/>
    </w:p>
    <w:p w14:paraId="17B72793" w14:textId="0E7EF65F" w:rsidR="003C2263" w:rsidRPr="00CB2A99" w:rsidRDefault="00CB2A99" w:rsidP="003C2263">
      <w:pPr>
        <w:pStyle w:val="ListParagraph"/>
        <w:numPr>
          <w:ilvl w:val="0"/>
          <w:numId w:val="90"/>
        </w:numPr>
        <w:spacing w:before="240" w:after="240" w:line="288" w:lineRule="auto"/>
        <w:jc w:val="both"/>
        <w:rPr>
          <w:highlight w:val="green"/>
        </w:rPr>
      </w:pPr>
      <w:r>
        <w:rPr>
          <w:b/>
          <w:bCs/>
          <w:noProof/>
          <w:sz w:val="40"/>
          <w:szCs w:val="40"/>
        </w:rPr>
        <mc:AlternateContent>
          <mc:Choice Requires="wps">
            <w:drawing>
              <wp:anchor distT="0" distB="0" distL="114300" distR="114300" simplePos="0" relativeHeight="251693056" behindDoc="0" locked="0" layoutInCell="1" allowOverlap="1" wp14:anchorId="2B27CAFF" wp14:editId="1267BFD4">
                <wp:simplePos x="0" y="0"/>
                <wp:positionH relativeFrom="column">
                  <wp:posOffset>4543425</wp:posOffset>
                </wp:positionH>
                <wp:positionV relativeFrom="paragraph">
                  <wp:posOffset>333375</wp:posOffset>
                </wp:positionV>
                <wp:extent cx="2124075" cy="304800"/>
                <wp:effectExtent l="0" t="0" r="28575" b="19050"/>
                <wp:wrapNone/>
                <wp:docPr id="1849984903" name="Rectangle: Rounded Corners 2"/>
                <wp:cNvGraphicFramePr/>
                <a:graphic xmlns:a="http://schemas.openxmlformats.org/drawingml/2006/main">
                  <a:graphicData uri="http://schemas.microsoft.com/office/word/2010/wordprocessingShape">
                    <wps:wsp>
                      <wps:cNvSpPr/>
                      <wps:spPr>
                        <a:xfrm>
                          <a:off x="0" y="0"/>
                          <a:ext cx="2124075" cy="3048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27FBE2F" w14:textId="056ACE8C" w:rsidR="00CB2A99" w:rsidRPr="00C10343" w:rsidRDefault="00CB2A99" w:rsidP="00CB2A99">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Arial</w:t>
                            </w:r>
                            <w:r w:rsidRPr="00C10343">
                              <w:rPr>
                                <w:rFonts w:asciiTheme="majorBidi" w:hAnsiTheme="majorBidi" w:cstheme="majorBidi"/>
                                <w:b/>
                                <w:bCs/>
                                <w:color w:val="000000" w:themeColor="text1"/>
                                <w:lang w:val="en-US"/>
                              </w:rPr>
                              <w:t xml:space="preserve">, </w:t>
                            </w:r>
                            <w:r>
                              <w:rPr>
                                <w:rFonts w:asciiTheme="majorBidi" w:hAnsiTheme="majorBidi" w:cstheme="majorBidi"/>
                                <w:b/>
                                <w:bCs/>
                                <w:color w:val="000000" w:themeColor="text1"/>
                                <w:lang w:val="en-US"/>
                              </w:rPr>
                              <w:t>12</w:t>
                            </w:r>
                            <w:r w:rsidRPr="00C10343">
                              <w:rPr>
                                <w:rFonts w:asciiTheme="majorBidi" w:hAnsiTheme="majorBidi" w:cstheme="majorBidi"/>
                                <w:b/>
                                <w:bCs/>
                                <w:color w:val="000000" w:themeColor="text1"/>
                                <w:lang w:val="en-US"/>
                              </w:rPr>
                              <w:t xml:space="preserve"> 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27CAFF" id="_x0000_s1046" style="position:absolute;left:0;text-align:left;margin-left:357.75pt;margin-top:26.25pt;width:167.25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" filled="f" strokecolor="#09101d [484]" strokeweight="1pt">
                <v:stroke joinstyle="miter"/>
                <v:textbox>
                  <w:txbxContent>
                    <w:p w14:paraId="027FBE2F" w14:textId="056ACE8C" w:rsidR="00CB2A99" w:rsidRPr="00C10343" w:rsidRDefault="00CB2A99" w:rsidP="00CB2A99">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Arial</w:t>
                      </w:r>
                      <w:r w:rsidRPr="00C10343">
                        <w:rPr>
                          <w:rFonts w:asciiTheme="majorBidi" w:hAnsiTheme="majorBidi" w:cstheme="majorBidi"/>
                          <w:b/>
                          <w:bCs/>
                          <w:color w:val="000000" w:themeColor="text1"/>
                          <w:lang w:val="en-US"/>
                        </w:rPr>
                        <w:t xml:space="preserve">, </w:t>
                      </w:r>
                      <w:r>
                        <w:rPr>
                          <w:rFonts w:asciiTheme="majorBidi" w:hAnsiTheme="majorBidi" w:cstheme="majorBidi"/>
                          <w:b/>
                          <w:bCs/>
                          <w:color w:val="000000" w:themeColor="text1"/>
                          <w:lang w:val="en-US"/>
                        </w:rPr>
                        <w:t>12</w:t>
                      </w:r>
                      <w:r w:rsidRPr="00C10343">
                        <w:rPr>
                          <w:rFonts w:asciiTheme="majorBidi" w:hAnsiTheme="majorBidi" w:cstheme="majorBidi"/>
                          <w:b/>
                          <w:bCs/>
                          <w:color w:val="000000" w:themeColor="text1"/>
                          <w:lang w:val="en-US"/>
                        </w:rPr>
                        <w:t xml:space="preserve"> pt</w:t>
                      </w:r>
                    </w:p>
                  </w:txbxContent>
                </v:textbox>
              </v:roundrect>
            </w:pict>
          </mc:Fallback>
        </mc:AlternateContent>
      </w:r>
      <w:r w:rsidR="003C2263" w:rsidRPr="00CB2A99">
        <w:rPr>
          <w:highlight w:val="green"/>
          <w:lang w:val="en-US"/>
        </w:rPr>
        <w:t>Bullet 3. / Puce 3.</w:t>
      </w:r>
    </w:p>
    <w:p w14:paraId="671BC9F2" w14:textId="79E5C299" w:rsidR="00CF19E6" w:rsidRDefault="00CF19E6" w:rsidP="00CF19E6">
      <w:pPr>
        <w:pStyle w:val="TitreIllustration"/>
        <w:jc w:val="center"/>
      </w:pPr>
      <w:r>
        <w:t>Figure 1. Titre de figure</w:t>
      </w:r>
    </w:p>
    <w:p w14:paraId="301F265A" w14:textId="3D15F5AE" w:rsidR="00CF19E6" w:rsidRDefault="00CF19E6" w:rsidP="00CF19E6">
      <w:pPr>
        <w:pStyle w:val="TitreIllustration"/>
      </w:pPr>
      <w:r>
        <w:rPr>
          <w:rFonts w:asciiTheme="majorBidi" w:hAnsiTheme="majorBidi" w:cstheme="majorBidi"/>
          <w:noProof/>
        </w:rPr>
        <mc:AlternateContent>
          <mc:Choice Requires="wps">
            <w:drawing>
              <wp:anchor distT="0" distB="0" distL="114300" distR="114300" simplePos="0" relativeHeight="251659264" behindDoc="0" locked="0" layoutInCell="1" allowOverlap="1" wp14:anchorId="61D9622E" wp14:editId="6B98588C">
                <wp:simplePos x="0" y="0"/>
                <wp:positionH relativeFrom="column">
                  <wp:posOffset>2819400</wp:posOffset>
                </wp:positionH>
                <wp:positionV relativeFrom="paragraph">
                  <wp:posOffset>23495</wp:posOffset>
                </wp:positionV>
                <wp:extent cx="828675" cy="476250"/>
                <wp:effectExtent l="19050" t="19050" r="47625" b="19050"/>
                <wp:wrapNone/>
                <wp:docPr id="1707623232" name="Isosceles Triangle 1"/>
                <wp:cNvGraphicFramePr/>
                <a:graphic xmlns:a="http://schemas.openxmlformats.org/drawingml/2006/main">
                  <a:graphicData uri="http://schemas.microsoft.com/office/word/2010/wordprocessingShape">
                    <wps:wsp>
                      <wps:cNvSpPr/>
                      <wps:spPr>
                        <a:xfrm>
                          <a:off x="0" y="0"/>
                          <a:ext cx="828675" cy="476250"/>
                        </a:xfrm>
                        <a:prstGeom prst="triangl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87032A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222pt;margin-top:1.85pt;width:65.25pt;height: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" fillcolor="#4472c4 [3204]" strokecolor="#09101d [484]" strokeweight="1pt"/>
            </w:pict>
          </mc:Fallback>
        </mc:AlternateContent>
      </w:r>
    </w:p>
    <w:p w14:paraId="360F1194" w14:textId="77777777" w:rsidR="00CF19E6" w:rsidRDefault="00CF19E6" w:rsidP="00CF19E6">
      <w:pPr>
        <w:pStyle w:val="TitreIllustration"/>
        <w:rPr>
          <w:noProof/>
        </w:rPr>
      </w:pPr>
    </w:p>
    <w:p w14:paraId="7B222E28" w14:textId="77777777" w:rsidR="00CF19E6" w:rsidRPr="006F02EA" w:rsidRDefault="00CF19E6" w:rsidP="00CF19E6">
      <w:pPr>
        <w:pStyle w:val="TitreIllustration"/>
        <w:jc w:val="center"/>
      </w:pPr>
      <w:r w:rsidRPr="006F02EA">
        <w:rPr>
          <w:noProof/>
        </w:rPr>
        <w:t>Figure JPEG</w:t>
      </w:r>
    </w:p>
    <w:p w14:paraId="6951BB1A" w14:textId="77777777" w:rsidR="00CF19E6" w:rsidRDefault="00CF19E6" w:rsidP="00CF19E6">
      <w:pPr>
        <w:spacing w:line="360" w:lineRule="auto"/>
      </w:pPr>
      <w:del w:id="15" w:author="Gilbert.Sawma" w:date="2025-02-23T23:20:00Z" w16du:dateUtc="2025-02-23T21:20:00Z">
        <w:r w:rsidRPr="00117DC5" w:rsidDel="006F02EA">
          <w:delText>Times New Roman 12 Times New Roman 12</w:delText>
        </w:r>
      </w:del>
    </w:p>
    <w:p w14:paraId="7F83B6F9" w14:textId="77777777" w:rsidR="00CF19E6" w:rsidRDefault="00CF19E6" w:rsidP="00CF19E6">
      <w:pPr>
        <w:spacing w:line="360" w:lineRule="auto"/>
      </w:pPr>
    </w:p>
    <w:p w14:paraId="7B0F6930" w14:textId="77777777" w:rsidR="00CF19E6" w:rsidRPr="00CD5147" w:rsidDel="006F02EA" w:rsidRDefault="00CF19E6" w:rsidP="00CF19E6">
      <w:pPr>
        <w:spacing w:line="360" w:lineRule="auto"/>
        <w:rPr>
          <w:del w:id="16" w:author="Gilbert.Sawma" w:date="2025-02-23T23:20:00Z" w16du:dateUtc="2025-02-23T21:20:00Z"/>
        </w:rPr>
      </w:pPr>
      <w:del w:id="17" w:author="Gilbert.Sawma" w:date="2025-02-23T23:20:00Z" w16du:dateUtc="2025-02-23T21:20:00Z">
        <w:r w:rsidRPr="00117DC5" w:rsidDel="006F02EA">
          <w:delText xml:space="preserve"> Times New Roman 12 Times New Roman 12 </w:delText>
        </w:r>
      </w:del>
    </w:p>
    <w:p w14:paraId="194344A9" w14:textId="77777777" w:rsidR="00CF19E6" w:rsidRDefault="00CF19E6" w:rsidP="00CF19E6">
      <w:pPr>
        <w:pStyle w:val="TitreIllustration"/>
        <w:jc w:val="center"/>
      </w:pPr>
      <w:r>
        <w:t>Tableau 1. Titre de tableau</w:t>
      </w:r>
    </w:p>
    <w:tbl>
      <w:tblPr>
        <w:tblStyle w:val="TableGrid"/>
        <w:tblW w:w="0" w:type="auto"/>
        <w:jc w:val="center"/>
        <w:tblLook w:val="04A0" w:firstRow="1" w:lastRow="0" w:firstColumn="1" w:lastColumn="0" w:noHBand="0" w:noVBand="1"/>
      </w:tblPr>
      <w:tblGrid>
        <w:gridCol w:w="1413"/>
        <w:gridCol w:w="1413"/>
        <w:gridCol w:w="1413"/>
      </w:tblGrid>
      <w:tr w:rsidR="00CF19E6" w14:paraId="2B2C6E3C" w14:textId="77777777" w:rsidTr="006B5CFD">
        <w:trPr>
          <w:trHeight w:val="264"/>
          <w:jc w:val="center"/>
        </w:trPr>
        <w:tc>
          <w:tcPr>
            <w:tcW w:w="1413" w:type="dxa"/>
          </w:tcPr>
          <w:p w14:paraId="44ADC25D" w14:textId="77777777" w:rsidR="00CF19E6" w:rsidRDefault="00CF19E6" w:rsidP="006B5CFD"/>
        </w:tc>
        <w:tc>
          <w:tcPr>
            <w:tcW w:w="1413" w:type="dxa"/>
          </w:tcPr>
          <w:p w14:paraId="590641C0" w14:textId="77777777" w:rsidR="00CF19E6" w:rsidRDefault="00CF19E6" w:rsidP="006B5CFD">
            <w:pPr>
              <w:jc w:val="center"/>
            </w:pPr>
          </w:p>
        </w:tc>
        <w:tc>
          <w:tcPr>
            <w:tcW w:w="1413" w:type="dxa"/>
          </w:tcPr>
          <w:p w14:paraId="60154607" w14:textId="77777777" w:rsidR="00CF19E6" w:rsidRDefault="00CF19E6" w:rsidP="006B5CFD"/>
        </w:tc>
      </w:tr>
      <w:tr w:rsidR="00CF19E6" w14:paraId="117ADF16" w14:textId="77777777" w:rsidTr="006B5CFD">
        <w:trPr>
          <w:trHeight w:val="250"/>
          <w:jc w:val="center"/>
        </w:trPr>
        <w:tc>
          <w:tcPr>
            <w:tcW w:w="1413" w:type="dxa"/>
          </w:tcPr>
          <w:p w14:paraId="628DB8A7" w14:textId="77777777" w:rsidR="00CF19E6" w:rsidRDefault="00CF19E6" w:rsidP="006B5CFD"/>
        </w:tc>
        <w:tc>
          <w:tcPr>
            <w:tcW w:w="1413" w:type="dxa"/>
          </w:tcPr>
          <w:p w14:paraId="71F1DC18" w14:textId="77777777" w:rsidR="00CF19E6" w:rsidRDefault="00CF19E6" w:rsidP="006B5CFD"/>
        </w:tc>
        <w:tc>
          <w:tcPr>
            <w:tcW w:w="1413" w:type="dxa"/>
          </w:tcPr>
          <w:p w14:paraId="66958777" w14:textId="77777777" w:rsidR="00CF19E6" w:rsidRDefault="00CF19E6" w:rsidP="006B5CFD"/>
        </w:tc>
      </w:tr>
      <w:tr w:rsidR="00CF19E6" w14:paraId="0C030DAE" w14:textId="77777777" w:rsidTr="006B5CFD">
        <w:trPr>
          <w:trHeight w:val="250"/>
          <w:jc w:val="center"/>
        </w:trPr>
        <w:tc>
          <w:tcPr>
            <w:tcW w:w="1413" w:type="dxa"/>
          </w:tcPr>
          <w:p w14:paraId="31CD1653" w14:textId="77777777" w:rsidR="00CF19E6" w:rsidRDefault="00CF19E6" w:rsidP="006B5CFD"/>
        </w:tc>
        <w:tc>
          <w:tcPr>
            <w:tcW w:w="1413" w:type="dxa"/>
          </w:tcPr>
          <w:p w14:paraId="23DE44FF" w14:textId="77777777" w:rsidR="00CF19E6" w:rsidRDefault="00CF19E6" w:rsidP="006B5CFD"/>
        </w:tc>
        <w:tc>
          <w:tcPr>
            <w:tcW w:w="1413" w:type="dxa"/>
          </w:tcPr>
          <w:p w14:paraId="2109B21F" w14:textId="77777777" w:rsidR="00CF19E6" w:rsidRDefault="00CF19E6" w:rsidP="006B5CFD"/>
        </w:tc>
      </w:tr>
    </w:tbl>
    <w:p w14:paraId="6C308B73" w14:textId="77777777" w:rsidR="00CF19E6" w:rsidRDefault="00CF19E6" w:rsidP="00CF19E6"/>
    <w:p w14:paraId="1D62A04F" w14:textId="77777777" w:rsidR="00CF19E6" w:rsidRPr="00D320A6" w:rsidRDefault="00CF19E6" w:rsidP="00CF19E6">
      <w:pPr>
        <w:jc w:val="center"/>
      </w:pPr>
      <w:r>
        <w:t>(</w:t>
      </w:r>
      <w:r w:rsidRPr="00D320A6">
        <w:t xml:space="preserve">Photo </w:t>
      </w:r>
      <w:commentRangeStart w:id="18"/>
      <w:r w:rsidRPr="00D320A6">
        <w:t>JPEG</w:t>
      </w:r>
      <w:commentRangeEnd w:id="18"/>
      <w:r>
        <w:rPr>
          <w:rStyle w:val="CommentReference"/>
        </w:rPr>
        <w:commentReference w:id="18"/>
      </w:r>
      <w:r w:rsidRPr="00D320A6">
        <w:t xml:space="preserve"> du tableau</w:t>
      </w:r>
      <w:r>
        <w:t>)</w:t>
      </w:r>
    </w:p>
    <w:p w14:paraId="6BACAEF8" w14:textId="18778728" w:rsidR="00CF19E6" w:rsidRPr="00117DC5" w:rsidDel="006F02EA" w:rsidRDefault="00CB2A99" w:rsidP="00CF19E6">
      <w:pPr>
        <w:spacing w:line="360" w:lineRule="auto"/>
        <w:rPr>
          <w:del w:id="19" w:author="Gilbert.Sawma" w:date="2025-02-23T23:20:00Z" w16du:dateUtc="2025-02-23T21:20:00Z"/>
        </w:rPr>
      </w:pPr>
      <w:r>
        <w:rPr>
          <w:b/>
          <w:bCs/>
          <w:noProof/>
          <w:sz w:val="40"/>
          <w:szCs w:val="40"/>
        </w:rPr>
        <mc:AlternateContent>
          <mc:Choice Requires="wps">
            <w:drawing>
              <wp:anchor distT="0" distB="0" distL="114300" distR="114300" simplePos="0" relativeHeight="251695104" behindDoc="0" locked="0" layoutInCell="1" allowOverlap="1" wp14:anchorId="386384D0" wp14:editId="7897F25F">
                <wp:simplePos x="0" y="0"/>
                <wp:positionH relativeFrom="column">
                  <wp:posOffset>4543425</wp:posOffset>
                </wp:positionH>
                <wp:positionV relativeFrom="paragraph">
                  <wp:posOffset>299720</wp:posOffset>
                </wp:positionV>
                <wp:extent cx="2124075" cy="304800"/>
                <wp:effectExtent l="0" t="0" r="28575" b="19050"/>
                <wp:wrapNone/>
                <wp:docPr id="2004042363" name="Rectangle: Rounded Corners 2"/>
                <wp:cNvGraphicFramePr/>
                <a:graphic xmlns:a="http://schemas.openxmlformats.org/drawingml/2006/main">
                  <a:graphicData uri="http://schemas.microsoft.com/office/word/2010/wordprocessingShape">
                    <wps:wsp>
                      <wps:cNvSpPr/>
                      <wps:spPr>
                        <a:xfrm>
                          <a:off x="0" y="0"/>
                          <a:ext cx="2124075" cy="3048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F4E5155" w14:textId="2DC52EC4" w:rsidR="00CB2A99" w:rsidRPr="00C10343" w:rsidRDefault="00CB2A99" w:rsidP="00CB2A99">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w:t>
                            </w:r>
                            <w:r>
                              <w:rPr>
                                <w:rFonts w:asciiTheme="majorBidi" w:hAnsiTheme="majorBidi" w:cstheme="majorBidi"/>
                                <w:b/>
                                <w:bCs/>
                                <w:color w:val="000000" w:themeColor="text1"/>
                                <w:lang w:val="en-US"/>
                              </w:rPr>
                              <w:t>1</w:t>
                            </w:r>
                            <w:r w:rsidRPr="00C10343">
                              <w:rPr>
                                <w:rFonts w:asciiTheme="majorBidi" w:hAnsiTheme="majorBidi" w:cstheme="majorBidi"/>
                                <w:b/>
                                <w:bCs/>
                                <w:color w:val="000000" w:themeColor="text1"/>
                                <w:lang w:val="en-US"/>
                              </w:rPr>
                              <w:t xml:space="preserve"> 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6384D0" id="_x0000_s1047" style="position:absolute;margin-left:357.75pt;margin-top:23.6pt;width:167.25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" filled="f" strokecolor="#09101d [484]" strokeweight="1pt">
                <v:stroke joinstyle="miter"/>
                <v:textbox>
                  <w:txbxContent>
                    <w:p w14:paraId="0F4E5155" w14:textId="2DC52EC4" w:rsidR="00CB2A99" w:rsidRPr="00C10343" w:rsidRDefault="00CB2A99" w:rsidP="00CB2A99">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w:t>
                      </w:r>
                      <w:r>
                        <w:rPr>
                          <w:rFonts w:asciiTheme="majorBidi" w:hAnsiTheme="majorBidi" w:cstheme="majorBidi"/>
                          <w:b/>
                          <w:bCs/>
                          <w:color w:val="000000" w:themeColor="text1"/>
                          <w:lang w:val="en-US"/>
                        </w:rPr>
                        <w:t>1</w:t>
                      </w:r>
                      <w:r w:rsidRPr="00C10343">
                        <w:rPr>
                          <w:rFonts w:asciiTheme="majorBidi" w:hAnsiTheme="majorBidi" w:cstheme="majorBidi"/>
                          <w:b/>
                          <w:bCs/>
                          <w:color w:val="000000" w:themeColor="text1"/>
                          <w:lang w:val="en-US"/>
                        </w:rPr>
                        <w:t xml:space="preserve"> pt</w:t>
                      </w:r>
                    </w:p>
                  </w:txbxContent>
                </v:textbox>
              </v:roundrect>
            </w:pict>
          </mc:Fallback>
        </mc:AlternateContent>
      </w:r>
      <w:del w:id="20" w:author="Gilbert.Sawma" w:date="2025-02-23T23:20:00Z" w16du:dateUtc="2025-02-23T21:20:00Z">
        <w:r w:rsidR="00CF19E6" w:rsidRPr="00117DC5" w:rsidDel="006F02EA">
          <w:delText xml:space="preserve">Times New Roman 12 Times New Roman 12 Times New Roman 12 Times New Roman 12 </w:delText>
        </w:r>
      </w:del>
    </w:p>
    <w:p w14:paraId="5AC149BE" w14:textId="6F5107C7" w:rsidR="00CF19E6" w:rsidRPr="006F02EA" w:rsidRDefault="00CF19E6" w:rsidP="00CF19E6">
      <w:pPr>
        <w:rPr>
          <w:rFonts w:asciiTheme="majorBidi" w:hAnsiTheme="majorBidi" w:cstheme="majorBidi"/>
          <w:b/>
          <w:bCs/>
          <w:rPrChange w:id="21" w:author="Gilbert.Sawma" w:date="2025-02-23T23:20:00Z" w16du:dateUtc="2025-02-23T21:20:00Z">
            <w:rPr>
              <w:b/>
              <w:bCs/>
            </w:rPr>
          </w:rPrChange>
        </w:rPr>
      </w:pPr>
      <w:commentRangeStart w:id="22"/>
      <w:r w:rsidRPr="006F02EA">
        <w:rPr>
          <w:rFonts w:asciiTheme="majorBidi" w:hAnsiTheme="majorBidi" w:cstheme="majorBidi"/>
          <w:b/>
          <w:bCs/>
          <w:rPrChange w:id="23" w:author="Gilbert.Sawma" w:date="2025-02-23T23:20:00Z" w16du:dateUtc="2025-02-23T21:20:00Z">
            <w:rPr>
              <w:b/>
              <w:bCs/>
            </w:rPr>
          </w:rPrChange>
        </w:rPr>
        <w:t xml:space="preserve">Références bibliographiques / </w:t>
      </w:r>
      <w:proofErr w:type="spellStart"/>
      <w:r w:rsidRPr="006F02EA">
        <w:rPr>
          <w:rFonts w:asciiTheme="majorBidi" w:hAnsiTheme="majorBidi" w:cstheme="majorBidi"/>
          <w:b/>
          <w:bCs/>
          <w:rPrChange w:id="24" w:author="Gilbert.Sawma" w:date="2025-02-23T23:20:00Z" w16du:dateUtc="2025-02-23T21:20:00Z">
            <w:rPr>
              <w:b/>
              <w:bCs/>
            </w:rPr>
          </w:rPrChange>
        </w:rPr>
        <w:t>References</w:t>
      </w:r>
      <w:commentRangeEnd w:id="22"/>
      <w:proofErr w:type="spellEnd"/>
      <w:r>
        <w:rPr>
          <w:rStyle w:val="CommentReference"/>
        </w:rPr>
        <w:commentReference w:id="22"/>
      </w:r>
    </w:p>
    <w:p w14:paraId="5D6FB44B" w14:textId="2CC7FF6A" w:rsidR="004B5462" w:rsidRDefault="00CF19E6" w:rsidP="00CF19E6">
      <w:pPr>
        <w:rPr>
          <w:rFonts w:asciiTheme="majorBidi" w:hAnsiTheme="majorBidi" w:cstheme="majorBidi"/>
        </w:rPr>
      </w:pPr>
      <w:commentRangeStart w:id="25"/>
      <w:r w:rsidRPr="004C43F2">
        <w:rPr>
          <w:rFonts w:asciiTheme="majorBidi" w:hAnsiTheme="majorBidi" w:cstheme="majorBidi"/>
        </w:rPr>
        <w:t>Aux normes APA 7</w:t>
      </w:r>
      <w:r w:rsidRPr="004C43F2">
        <w:rPr>
          <w:rFonts w:asciiTheme="majorBidi" w:hAnsiTheme="majorBidi" w:cstheme="majorBidi"/>
          <w:vertAlign w:val="superscript"/>
        </w:rPr>
        <w:t>e</w:t>
      </w:r>
      <w:r w:rsidRPr="004C43F2">
        <w:rPr>
          <w:rFonts w:asciiTheme="majorBidi" w:hAnsiTheme="majorBidi" w:cstheme="majorBidi"/>
        </w:rPr>
        <w:t xml:space="preserve"> édition</w:t>
      </w:r>
      <w:commentRangeEnd w:id="25"/>
      <w:r>
        <w:rPr>
          <w:rStyle w:val="CommentReference"/>
        </w:rPr>
        <w:commentReference w:id="25"/>
      </w:r>
      <w:r w:rsidRPr="004C43F2">
        <w:rPr>
          <w:rFonts w:asciiTheme="majorBidi" w:hAnsiTheme="majorBidi" w:cstheme="majorBidi"/>
        </w:rPr>
        <w:t xml:space="preserve">. </w:t>
      </w:r>
    </w:p>
    <w:p w14:paraId="21648055" w14:textId="3D915D3A" w:rsidR="004B5462" w:rsidRPr="00EC7B0E" w:rsidRDefault="004B5462" w:rsidP="00BD4FE2">
      <w:pPr>
        <w:rPr>
          <w:rFonts w:asciiTheme="majorBidi" w:hAnsiTheme="majorBidi" w:cstheme="majorBidi"/>
          <w:lang w:val="en-US"/>
        </w:rPr>
      </w:pPr>
      <w:r w:rsidRPr="004B5462">
        <w:rPr>
          <w:rFonts w:asciiTheme="majorBidi" w:hAnsiTheme="majorBidi" w:cstheme="majorBidi"/>
          <w:b/>
          <w:bCs/>
          <w:noProof/>
          <w:sz w:val="40"/>
          <w:szCs w:val="40"/>
        </w:rPr>
        <mc:AlternateContent>
          <mc:Choice Requires="wps">
            <w:drawing>
              <wp:anchor distT="0" distB="0" distL="114300" distR="114300" simplePos="0" relativeHeight="251697152" behindDoc="0" locked="0" layoutInCell="1" allowOverlap="1" wp14:anchorId="18458453" wp14:editId="794E59D2">
                <wp:simplePos x="0" y="0"/>
                <wp:positionH relativeFrom="column">
                  <wp:posOffset>4543425</wp:posOffset>
                </wp:positionH>
                <wp:positionV relativeFrom="paragraph">
                  <wp:posOffset>391795</wp:posOffset>
                </wp:positionV>
                <wp:extent cx="2124075" cy="304800"/>
                <wp:effectExtent l="0" t="0" r="28575" b="19050"/>
                <wp:wrapNone/>
                <wp:docPr id="1621554043" name="Rectangle: Rounded Corners 2"/>
                <wp:cNvGraphicFramePr/>
                <a:graphic xmlns:a="http://schemas.openxmlformats.org/drawingml/2006/main">
                  <a:graphicData uri="http://schemas.microsoft.com/office/word/2010/wordprocessingShape">
                    <wps:wsp>
                      <wps:cNvSpPr/>
                      <wps:spPr>
                        <a:xfrm>
                          <a:off x="0" y="0"/>
                          <a:ext cx="2124075" cy="3048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9B4DFBF" w14:textId="1DC986FD" w:rsidR="00CB2A99" w:rsidRPr="00C10343" w:rsidRDefault="00CB2A99" w:rsidP="00CB2A99">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w:t>
                            </w:r>
                            <w:r w:rsidRPr="007A258C">
                              <w:rPr>
                                <w:rFonts w:asciiTheme="majorBidi" w:hAnsiTheme="majorBidi" w:cstheme="majorBidi"/>
                                <w:b/>
                                <w:bCs/>
                                <w:color w:val="000000" w:themeColor="text1"/>
                                <w:highlight w:val="green"/>
                                <w:lang w:val="en-US"/>
                              </w:rPr>
                              <w:t>Roman, 1</w:t>
                            </w:r>
                            <w:r w:rsidRPr="007A258C">
                              <w:rPr>
                                <w:rFonts w:asciiTheme="majorBidi" w:hAnsiTheme="majorBidi" w:cstheme="majorBidi"/>
                                <w:b/>
                                <w:bCs/>
                                <w:color w:val="000000" w:themeColor="text1"/>
                                <w:highlight w:val="green"/>
                                <w:lang w:val="en-US"/>
                              </w:rPr>
                              <w:t>0</w:t>
                            </w:r>
                            <w:r w:rsidRPr="007A258C">
                              <w:rPr>
                                <w:rFonts w:asciiTheme="majorBidi" w:hAnsiTheme="majorBidi" w:cstheme="majorBidi"/>
                                <w:b/>
                                <w:bCs/>
                                <w:color w:val="000000" w:themeColor="text1"/>
                                <w:highlight w:val="green"/>
                                <w:lang w:val="en-US"/>
                              </w:rPr>
                              <w:t xml:space="preserve"> 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458453" id="_x0000_s1048" style="position:absolute;margin-left:357.75pt;margin-top:30.85pt;width:167.25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" filled="f" strokecolor="#09101d [484]" strokeweight="1pt">
                <v:stroke joinstyle="miter"/>
                <v:textbox>
                  <w:txbxContent>
                    <w:p w14:paraId="59B4DFBF" w14:textId="1DC986FD" w:rsidR="00CB2A99" w:rsidRPr="00C10343" w:rsidRDefault="00CB2A99" w:rsidP="00CB2A99">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w:t>
                      </w:r>
                      <w:r w:rsidRPr="007A258C">
                        <w:rPr>
                          <w:rFonts w:asciiTheme="majorBidi" w:hAnsiTheme="majorBidi" w:cstheme="majorBidi"/>
                          <w:b/>
                          <w:bCs/>
                          <w:color w:val="000000" w:themeColor="text1"/>
                          <w:highlight w:val="green"/>
                          <w:lang w:val="en-US"/>
                        </w:rPr>
                        <w:t>Roman, 1</w:t>
                      </w:r>
                      <w:r w:rsidRPr="007A258C">
                        <w:rPr>
                          <w:rFonts w:asciiTheme="majorBidi" w:hAnsiTheme="majorBidi" w:cstheme="majorBidi"/>
                          <w:b/>
                          <w:bCs/>
                          <w:color w:val="000000" w:themeColor="text1"/>
                          <w:highlight w:val="green"/>
                          <w:lang w:val="en-US"/>
                        </w:rPr>
                        <w:t>0</w:t>
                      </w:r>
                      <w:r w:rsidRPr="007A258C">
                        <w:rPr>
                          <w:rFonts w:asciiTheme="majorBidi" w:hAnsiTheme="majorBidi" w:cstheme="majorBidi"/>
                          <w:b/>
                          <w:bCs/>
                          <w:color w:val="000000" w:themeColor="text1"/>
                          <w:highlight w:val="green"/>
                          <w:lang w:val="en-US"/>
                        </w:rPr>
                        <w:t xml:space="preserve"> pt</w:t>
                      </w:r>
                    </w:p>
                  </w:txbxContent>
                </v:textbox>
              </v:roundrect>
            </w:pict>
          </mc:Fallback>
        </mc:AlternateContent>
      </w:r>
      <w:r w:rsidR="00BD4FE2" w:rsidRPr="00BD4FE2">
        <w:rPr>
          <w:rFonts w:asciiTheme="majorBidi" w:hAnsiTheme="majorBidi" w:cstheme="majorBidi"/>
          <w:lang w:val="en-US"/>
        </w:rPr>
        <w:t>Author, A. A., Author, B. B., &amp; Author, C. C. (Year). Title of article. </w:t>
      </w:r>
      <w:r w:rsidR="00BD4FE2" w:rsidRPr="00BD4FE2">
        <w:rPr>
          <w:rFonts w:asciiTheme="majorBidi" w:hAnsiTheme="majorBidi" w:cstheme="majorBidi"/>
          <w:i/>
          <w:iCs/>
          <w:lang w:val="en-US"/>
        </w:rPr>
        <w:t>Title of Periodical</w:t>
      </w:r>
      <w:r w:rsidR="00BD4FE2" w:rsidRPr="00BD4FE2">
        <w:rPr>
          <w:rFonts w:asciiTheme="majorBidi" w:hAnsiTheme="majorBidi" w:cstheme="majorBidi"/>
          <w:lang w:val="en-US"/>
        </w:rPr>
        <w:t>,</w:t>
      </w:r>
      <w:r w:rsidR="00BD4FE2" w:rsidRPr="00BD4FE2">
        <w:rPr>
          <w:rFonts w:asciiTheme="majorBidi" w:hAnsiTheme="majorBidi" w:cstheme="majorBidi"/>
          <w:i/>
          <w:iCs/>
          <w:lang w:val="en-US"/>
        </w:rPr>
        <w:t> volume number</w:t>
      </w:r>
      <w:r w:rsidR="00BD4FE2">
        <w:rPr>
          <w:rFonts w:asciiTheme="majorBidi" w:hAnsiTheme="majorBidi" w:cstheme="majorBidi"/>
          <w:i/>
          <w:iCs/>
          <w:lang w:val="en-US"/>
        </w:rPr>
        <w:t xml:space="preserve"> </w:t>
      </w:r>
      <w:r w:rsidR="00BD4FE2" w:rsidRPr="00BD4FE2">
        <w:rPr>
          <w:rFonts w:asciiTheme="majorBidi" w:hAnsiTheme="majorBidi" w:cstheme="majorBidi"/>
          <w:lang w:val="en-US"/>
        </w:rPr>
        <w:t>(issue number), pages. https://doi.org/xx.xxx/yyyy</w:t>
      </w:r>
      <w:r w:rsidRPr="00EC7B0E">
        <w:rPr>
          <w:rFonts w:asciiTheme="majorBidi" w:hAnsiTheme="majorBidi" w:cstheme="majorBidi"/>
          <w:lang w:val="en-US"/>
        </w:rPr>
        <w:t>.</w:t>
      </w:r>
    </w:p>
    <w:p w14:paraId="279C039D" w14:textId="77777777" w:rsidR="004B5462" w:rsidRPr="00BD4FE2" w:rsidRDefault="004B5462" w:rsidP="004B5462">
      <w:pPr>
        <w:rPr>
          <w:lang w:val="en-US"/>
        </w:rPr>
      </w:pPr>
    </w:p>
    <w:p w14:paraId="4436DC5C" w14:textId="1178AC1E" w:rsidR="00CF19E6" w:rsidRDefault="00CF19E6" w:rsidP="00CF19E6">
      <w:pPr>
        <w:rPr>
          <w:rtl/>
        </w:rPr>
      </w:pPr>
      <w:r>
        <w:rPr>
          <w:rtl/>
        </w:rPr>
        <w:br w:type="page"/>
      </w:r>
    </w:p>
    <w:p w14:paraId="07B08334" w14:textId="77777777" w:rsidR="00CF19E6" w:rsidRDefault="00CF19E6" w:rsidP="004B5462">
      <w:pPr>
        <w:bidi/>
        <w:spacing w:before="120" w:after="120" w:line="240" w:lineRule="auto"/>
        <w:ind w:right="567"/>
        <w:outlineLvl w:val="0"/>
        <w:rPr>
          <w:rFonts w:asciiTheme="minorBidi" w:hAnsiTheme="minorBidi"/>
          <w:spacing w:val="-10"/>
          <w:kern w:val="28"/>
          <w:sz w:val="44"/>
          <w:szCs w:val="44"/>
          <w:rtl/>
        </w:rPr>
        <w:sectPr w:rsidR="00CF19E6" w:rsidSect="00CF19E6">
          <w:headerReference w:type="default" r:id="rId22"/>
          <w:pgSz w:w="11906" w:h="16838" w:code="9"/>
          <w:pgMar w:top="1152" w:right="1080" w:bottom="1440" w:left="1080" w:header="720" w:footer="288" w:gutter="0"/>
          <w:cols w:space="720"/>
          <w:docGrid w:linePitch="360"/>
        </w:sectPr>
      </w:pPr>
    </w:p>
    <w:p w14:paraId="19A603D6" w14:textId="72C9F76F" w:rsidR="00CF19E6" w:rsidRPr="00597039" w:rsidRDefault="00F64F36" w:rsidP="00CF19E6">
      <w:pPr>
        <w:bidi/>
        <w:spacing w:before="120" w:after="120" w:line="240" w:lineRule="auto"/>
        <w:ind w:right="567"/>
        <w:jc w:val="center"/>
        <w:outlineLvl w:val="0"/>
        <w:rPr>
          <w:rFonts w:asciiTheme="minorBidi" w:hAnsiTheme="minorBidi"/>
          <w:spacing w:val="-10"/>
          <w:kern w:val="28"/>
          <w:sz w:val="44"/>
          <w:szCs w:val="44"/>
          <w:rtl/>
        </w:rPr>
      </w:pPr>
      <w:r>
        <w:rPr>
          <w:rFonts w:asciiTheme="majorBidi" w:hAnsiTheme="majorBidi"/>
          <w:b/>
          <w:bCs/>
          <w:noProof/>
          <w:sz w:val="40"/>
          <w:szCs w:val="40"/>
        </w:rPr>
        <w:lastRenderedPageBreak/>
        <mc:AlternateContent>
          <mc:Choice Requires="wps">
            <w:drawing>
              <wp:anchor distT="0" distB="0" distL="114300" distR="114300" simplePos="0" relativeHeight="251700224" behindDoc="0" locked="0" layoutInCell="1" allowOverlap="1" wp14:anchorId="35B170BB" wp14:editId="35F04AF6">
                <wp:simplePos x="0" y="0"/>
                <wp:positionH relativeFrom="column">
                  <wp:posOffset>-478790</wp:posOffset>
                </wp:positionH>
                <wp:positionV relativeFrom="paragraph">
                  <wp:posOffset>323850</wp:posOffset>
                </wp:positionV>
                <wp:extent cx="2124075" cy="285750"/>
                <wp:effectExtent l="0" t="0" r="28575" b="19050"/>
                <wp:wrapNone/>
                <wp:docPr id="1653080436" name="Rectangle: Rounded Corners 2"/>
                <wp:cNvGraphicFramePr/>
                <a:graphic xmlns:a="http://schemas.openxmlformats.org/drawingml/2006/main">
                  <a:graphicData uri="http://schemas.microsoft.com/office/word/2010/wordprocessingShape">
                    <wps:wsp>
                      <wps:cNvSpPr/>
                      <wps:spPr>
                        <a:xfrm>
                          <a:off x="0" y="0"/>
                          <a:ext cx="2124075" cy="28575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CC9426A" w14:textId="77777777" w:rsidR="007F6EE5" w:rsidRPr="00C10343" w:rsidRDefault="007F6EE5" w:rsidP="007F6EE5">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w:t>
                            </w:r>
                            <w:r w:rsidRPr="00C10343">
                              <w:rPr>
                                <w:rFonts w:asciiTheme="majorBidi" w:hAnsiTheme="majorBidi" w:cstheme="majorBidi"/>
                                <w:b/>
                                <w:bCs/>
                                <w:color w:val="000000" w:themeColor="text1"/>
                                <w:lang w:val="en-US"/>
                              </w:rPr>
                              <w:t>0 pt, Bold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B170BB" id="_x0000_s1049" style="position:absolute;left:0;text-align:left;margin-left:-37.7pt;margin-top:25.5pt;width:167.25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" filled="f" strokecolor="#09101d [484]" strokeweight="1pt">
                <v:stroke joinstyle="miter"/>
                <v:textbox>
                  <w:txbxContent>
                    <w:p w14:paraId="5CC9426A" w14:textId="77777777" w:rsidR="007F6EE5" w:rsidRPr="00C10343" w:rsidRDefault="007F6EE5" w:rsidP="007F6EE5">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w:t>
                      </w:r>
                      <w:r w:rsidRPr="00C10343">
                        <w:rPr>
                          <w:rFonts w:asciiTheme="majorBidi" w:hAnsiTheme="majorBidi" w:cstheme="majorBidi"/>
                          <w:b/>
                          <w:bCs/>
                          <w:color w:val="000000" w:themeColor="text1"/>
                          <w:lang w:val="en-US"/>
                        </w:rPr>
                        <w:t>0 pt, Bold</w:t>
                      </w:r>
                    </w:p>
                  </w:txbxContent>
                </v:textbox>
              </v:roundrect>
            </w:pict>
          </mc:Fallback>
        </mc:AlternateContent>
      </w:r>
      <w:r>
        <w:rPr>
          <w:rFonts w:asciiTheme="majorBidi" w:hAnsiTheme="majorBidi"/>
          <w:b/>
          <w:bCs/>
          <w:noProof/>
          <w:sz w:val="40"/>
          <w:szCs w:val="40"/>
        </w:rPr>
        <mc:AlternateContent>
          <mc:Choice Requires="wps">
            <w:drawing>
              <wp:anchor distT="0" distB="0" distL="114300" distR="114300" simplePos="0" relativeHeight="251699200" behindDoc="0" locked="0" layoutInCell="1" allowOverlap="1" wp14:anchorId="3616720D" wp14:editId="5C443D5E">
                <wp:simplePos x="0" y="0"/>
                <wp:positionH relativeFrom="column">
                  <wp:posOffset>-478790</wp:posOffset>
                </wp:positionH>
                <wp:positionV relativeFrom="paragraph">
                  <wp:posOffset>-28575</wp:posOffset>
                </wp:positionV>
                <wp:extent cx="2124075" cy="285750"/>
                <wp:effectExtent l="0" t="0" r="28575" b="19050"/>
                <wp:wrapNone/>
                <wp:docPr id="932091672" name="Rectangle: Rounded Corners 2"/>
                <wp:cNvGraphicFramePr/>
                <a:graphic xmlns:a="http://schemas.openxmlformats.org/drawingml/2006/main">
                  <a:graphicData uri="http://schemas.microsoft.com/office/word/2010/wordprocessingShape">
                    <wps:wsp>
                      <wps:cNvSpPr/>
                      <wps:spPr>
                        <a:xfrm>
                          <a:off x="0" y="0"/>
                          <a:ext cx="2124075" cy="28575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A07E6D0" w14:textId="77777777" w:rsidR="007F6EE5" w:rsidRPr="00C10343" w:rsidRDefault="007F6EE5" w:rsidP="007F6EE5">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New Roman, 20 pt, Bold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16720D" id="_x0000_s1050" style="position:absolute;left:0;text-align:left;margin-left:-37.7pt;margin-top:-2.25pt;width:167.25pt;height: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" filled="f" strokecolor="#09101d [484]" strokeweight="1pt">
                <v:stroke joinstyle="miter"/>
                <v:textbox>
                  <w:txbxContent>
                    <w:p w14:paraId="1A07E6D0" w14:textId="77777777" w:rsidR="007F6EE5" w:rsidRPr="00C10343" w:rsidRDefault="007F6EE5" w:rsidP="007F6EE5">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New Roman, 20 pt, Bold</w:t>
                      </w:r>
                    </w:p>
                  </w:txbxContent>
                </v:textbox>
              </v:roundrect>
            </w:pict>
          </mc:Fallback>
        </mc:AlternateContent>
      </w:r>
      <w:r w:rsidR="00CF19E6" w:rsidRPr="00597039">
        <w:rPr>
          <w:rFonts w:asciiTheme="minorBidi" w:hAnsiTheme="minorBidi"/>
          <w:spacing w:val="-10"/>
          <w:kern w:val="28"/>
          <w:sz w:val="44"/>
          <w:szCs w:val="44"/>
          <w:rtl/>
        </w:rPr>
        <w:t>العنوان</w:t>
      </w:r>
    </w:p>
    <w:p w14:paraId="10EDE716" w14:textId="40C17D35" w:rsidR="00CF19E6" w:rsidRPr="004A164A" w:rsidRDefault="007F6EE5" w:rsidP="00CF19E6">
      <w:pPr>
        <w:bidi/>
        <w:spacing w:before="120" w:after="120"/>
        <w:ind w:left="567" w:right="567"/>
        <w:rPr>
          <w:rFonts w:ascii="Courier New" w:hAnsi="Courier New"/>
          <w:b/>
          <w:bCs/>
          <w:sz w:val="20"/>
          <w:lang w:bidi="ar-LB"/>
        </w:rPr>
      </w:pPr>
      <w:r>
        <w:rPr>
          <w:rFonts w:asciiTheme="majorBidi" w:hAnsiTheme="majorBidi"/>
          <w:b/>
          <w:bCs/>
          <w:noProof/>
          <w:sz w:val="40"/>
          <w:szCs w:val="40"/>
        </w:rPr>
        <mc:AlternateContent>
          <mc:Choice Requires="wps">
            <w:drawing>
              <wp:anchor distT="0" distB="0" distL="114300" distR="114300" simplePos="0" relativeHeight="251701248" behindDoc="0" locked="0" layoutInCell="1" allowOverlap="1" wp14:anchorId="43046641" wp14:editId="08D1CB4D">
                <wp:simplePos x="0" y="0"/>
                <wp:positionH relativeFrom="column">
                  <wp:posOffset>-476250</wp:posOffset>
                </wp:positionH>
                <wp:positionV relativeFrom="paragraph">
                  <wp:posOffset>259715</wp:posOffset>
                </wp:positionV>
                <wp:extent cx="2124075" cy="419100"/>
                <wp:effectExtent l="0" t="0" r="28575" b="19050"/>
                <wp:wrapNone/>
                <wp:docPr id="1735397016" name="Rectangle: Rounded Corners 2"/>
                <wp:cNvGraphicFramePr/>
                <a:graphic xmlns:a="http://schemas.openxmlformats.org/drawingml/2006/main">
                  <a:graphicData uri="http://schemas.microsoft.com/office/word/2010/wordprocessingShape">
                    <wps:wsp>
                      <wps:cNvSpPr/>
                      <wps:spPr>
                        <a:xfrm>
                          <a:off x="0" y="0"/>
                          <a:ext cx="2124075" cy="4191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8B24929" w14:textId="77777777" w:rsidR="007F6EE5" w:rsidRPr="00C10343" w:rsidRDefault="007F6EE5" w:rsidP="007F6EE5">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w:t>
                            </w:r>
                            <w:r w:rsidRPr="00C10343">
                              <w:rPr>
                                <w:rFonts w:asciiTheme="majorBidi" w:hAnsiTheme="majorBidi" w:cstheme="majorBidi"/>
                                <w:b/>
                                <w:bCs/>
                                <w:color w:val="000000" w:themeColor="text1"/>
                                <w:lang w:val="en-US"/>
                              </w:rPr>
                              <w:t>0 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046641" id="_x0000_s1051" style="position:absolute;left:0;text-align:left;margin-left:-37.5pt;margin-top:20.45pt;width:167.25pt;height:3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" filled="f" strokecolor="#09101d [484]" strokeweight="1pt">
                <v:stroke joinstyle="miter"/>
                <v:textbox>
                  <w:txbxContent>
                    <w:p w14:paraId="68B24929" w14:textId="77777777" w:rsidR="007F6EE5" w:rsidRPr="00C10343" w:rsidRDefault="007F6EE5" w:rsidP="007F6EE5">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w:t>
                      </w:r>
                      <w:r w:rsidRPr="00C10343">
                        <w:rPr>
                          <w:rFonts w:asciiTheme="majorBidi" w:hAnsiTheme="majorBidi" w:cstheme="majorBidi"/>
                          <w:b/>
                          <w:bCs/>
                          <w:color w:val="000000" w:themeColor="text1"/>
                          <w:lang w:val="en-US"/>
                        </w:rPr>
                        <w:t>0 pt</w:t>
                      </w:r>
                    </w:p>
                  </w:txbxContent>
                </v:textbox>
              </v:roundrect>
            </w:pict>
          </mc:Fallback>
        </mc:AlternateContent>
      </w:r>
      <w:r w:rsidR="00CF19E6" w:rsidRPr="004A164A">
        <w:rPr>
          <w:rFonts w:ascii="Courier New" w:hAnsi="Courier New"/>
          <w:b/>
          <w:bCs/>
          <w:sz w:val="20"/>
          <w:rtl/>
        </w:rPr>
        <w:t>الاسم الأول الاسم الأخير</w:t>
      </w:r>
      <w:r w:rsidR="00CF19E6" w:rsidRPr="004A164A">
        <w:rPr>
          <w:rFonts w:ascii="Courier New" w:hAnsi="Courier New" w:hint="cs"/>
          <w:b/>
          <w:bCs/>
          <w:sz w:val="20"/>
          <w:rtl/>
        </w:rPr>
        <w:t xml:space="preserve">، </w:t>
      </w:r>
      <w:r w:rsidR="00CF19E6" w:rsidRPr="004A164A">
        <w:rPr>
          <w:rFonts w:ascii="Courier New" w:hAnsi="Courier New"/>
          <w:b/>
          <w:bCs/>
          <w:sz w:val="20"/>
          <w:rtl/>
        </w:rPr>
        <w:t>الاسم الأول الاسم الأخير</w:t>
      </w:r>
      <w:r w:rsidR="00CF19E6" w:rsidRPr="004A164A">
        <w:rPr>
          <w:rFonts w:ascii="Courier New" w:hAnsi="Courier New" w:hint="cs"/>
          <w:b/>
          <w:bCs/>
          <w:sz w:val="20"/>
          <w:rtl/>
        </w:rPr>
        <w:t>،</w:t>
      </w:r>
      <w:r w:rsidR="00CF19E6" w:rsidRPr="004A164A">
        <w:rPr>
          <w:rFonts w:ascii="Courier New" w:hAnsi="Courier New"/>
          <w:b/>
          <w:bCs/>
          <w:sz w:val="20"/>
          <w:rtl/>
        </w:rPr>
        <w:t xml:space="preserve"> </w:t>
      </w:r>
      <w:r w:rsidR="00CF19E6" w:rsidRPr="004A164A">
        <w:rPr>
          <w:rFonts w:ascii="Courier New" w:hAnsi="Courier New" w:hint="cs"/>
          <w:b/>
          <w:bCs/>
          <w:sz w:val="20"/>
          <w:rtl/>
        </w:rPr>
        <w:t>...</w:t>
      </w:r>
    </w:p>
    <w:p w14:paraId="11C6EF44" w14:textId="5A2A4E8F" w:rsidR="00CF19E6" w:rsidRDefault="00CF19E6" w:rsidP="00CF19E6">
      <w:pPr>
        <w:bidi/>
        <w:spacing w:before="120" w:after="120"/>
        <w:ind w:left="567" w:right="567"/>
        <w:rPr>
          <w:rFonts w:ascii="Courier New" w:hAnsi="Courier New"/>
          <w:sz w:val="20"/>
          <w:lang w:bidi="ar-LB"/>
        </w:rPr>
      </w:pPr>
      <w:r w:rsidRPr="00022B68">
        <w:rPr>
          <w:rFonts w:ascii="Courier New" w:hAnsi="Courier New"/>
          <w:sz w:val="20"/>
          <w:rtl/>
        </w:rPr>
        <w:t xml:space="preserve">المؤسسة، المدينة، البلد، المؤسسة، المدينة، </w:t>
      </w:r>
      <w:proofErr w:type="gramStart"/>
      <w:r w:rsidRPr="00022B68">
        <w:rPr>
          <w:rFonts w:ascii="Courier New" w:hAnsi="Courier New"/>
          <w:sz w:val="20"/>
          <w:rtl/>
        </w:rPr>
        <w:t>البلد،</w:t>
      </w:r>
      <w:r>
        <w:rPr>
          <w:rFonts w:ascii="Courier New" w:hAnsi="Courier New" w:hint="cs"/>
          <w:sz w:val="20"/>
          <w:rtl/>
        </w:rPr>
        <w:t>...</w:t>
      </w:r>
      <w:proofErr w:type="gramEnd"/>
    </w:p>
    <w:p w14:paraId="034F5BC9" w14:textId="77777777" w:rsidR="00EA50D0" w:rsidRPr="007F6EE5" w:rsidRDefault="007F6EE5" w:rsidP="00EA50D0">
      <w:pPr>
        <w:bidi/>
        <w:ind w:left="567"/>
        <w:rPr>
          <w:rFonts w:asciiTheme="majorBidi" w:hAnsiTheme="majorBidi" w:cstheme="majorBidi"/>
          <w:sz w:val="20"/>
          <w:szCs w:val="20"/>
        </w:rPr>
      </w:pPr>
      <w:r>
        <w:rPr>
          <w:rFonts w:asciiTheme="majorBidi" w:hAnsiTheme="majorBidi"/>
          <w:b/>
          <w:bCs/>
          <w:noProof/>
          <w:sz w:val="40"/>
          <w:szCs w:val="40"/>
        </w:rPr>
        <mc:AlternateContent>
          <mc:Choice Requires="wps">
            <w:drawing>
              <wp:anchor distT="0" distB="0" distL="114300" distR="114300" simplePos="0" relativeHeight="251702272" behindDoc="0" locked="0" layoutInCell="1" allowOverlap="1" wp14:anchorId="46C98A6E" wp14:editId="08E0665C">
                <wp:simplePos x="0" y="0"/>
                <wp:positionH relativeFrom="column">
                  <wp:posOffset>-478790</wp:posOffset>
                </wp:positionH>
                <wp:positionV relativeFrom="paragraph">
                  <wp:posOffset>236855</wp:posOffset>
                </wp:positionV>
                <wp:extent cx="2124075" cy="304800"/>
                <wp:effectExtent l="0" t="0" r="28575" b="19050"/>
                <wp:wrapNone/>
                <wp:docPr id="324746911" name="Rectangle: Rounded Corners 2"/>
                <wp:cNvGraphicFramePr/>
                <a:graphic xmlns:a="http://schemas.openxmlformats.org/drawingml/2006/main">
                  <a:graphicData uri="http://schemas.microsoft.com/office/word/2010/wordprocessingShape">
                    <wps:wsp>
                      <wps:cNvSpPr/>
                      <wps:spPr>
                        <a:xfrm>
                          <a:off x="0" y="0"/>
                          <a:ext cx="2124075" cy="3048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394308F" w14:textId="74461309" w:rsidR="007F6EE5" w:rsidRPr="00C10343" w:rsidRDefault="007F6EE5" w:rsidP="007F6EE5">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11</w:t>
                            </w:r>
                            <w:r w:rsidRPr="00C10343">
                              <w:rPr>
                                <w:rFonts w:asciiTheme="majorBidi" w:hAnsiTheme="majorBidi" w:cstheme="majorBidi"/>
                                <w:b/>
                                <w:bCs/>
                                <w:color w:val="000000" w:themeColor="text1"/>
                                <w:lang w:val="en-US"/>
                              </w:rPr>
                              <w:t xml:space="preserve"> pt</w:t>
                            </w:r>
                            <w:r w:rsidR="00F64F36">
                              <w:rPr>
                                <w:rFonts w:asciiTheme="majorBidi" w:hAnsiTheme="majorBidi" w:cstheme="majorBidi"/>
                                <w:b/>
                                <w:bCs/>
                                <w:color w:val="000000" w:themeColor="text1"/>
                                <w:lang w:val="en-US"/>
                              </w:rPr>
                              <w:t>, Bold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C98A6E" id="_x0000_s1052" style="position:absolute;left:0;text-align:left;margin-left:-37.7pt;margin-top:18.65pt;width:167.25pt;height:2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" filled="f" strokecolor="#09101d [484]" strokeweight="1pt">
                <v:stroke joinstyle="miter"/>
                <v:textbox>
                  <w:txbxContent>
                    <w:p w14:paraId="1394308F" w14:textId="74461309" w:rsidR="007F6EE5" w:rsidRPr="00C10343" w:rsidRDefault="007F6EE5" w:rsidP="007F6EE5">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11</w:t>
                      </w:r>
                      <w:r w:rsidRPr="00C10343">
                        <w:rPr>
                          <w:rFonts w:asciiTheme="majorBidi" w:hAnsiTheme="majorBidi" w:cstheme="majorBidi"/>
                          <w:b/>
                          <w:bCs/>
                          <w:color w:val="000000" w:themeColor="text1"/>
                          <w:lang w:val="en-US"/>
                        </w:rPr>
                        <w:t xml:space="preserve"> pt</w:t>
                      </w:r>
                      <w:r w:rsidR="00F64F36">
                        <w:rPr>
                          <w:rFonts w:asciiTheme="majorBidi" w:hAnsiTheme="majorBidi" w:cstheme="majorBidi"/>
                          <w:b/>
                          <w:bCs/>
                          <w:color w:val="000000" w:themeColor="text1"/>
                          <w:lang w:val="en-US"/>
                        </w:rPr>
                        <w:t>, Bold</w:t>
                      </w:r>
                    </w:p>
                  </w:txbxContent>
                </v:textbox>
              </v:roundrect>
            </w:pict>
          </mc:Fallback>
        </mc:AlternateContent>
      </w:r>
      <w:r w:rsidR="00EA50D0">
        <w:rPr>
          <w:rFonts w:asciiTheme="majorBidi" w:hAnsiTheme="majorBidi"/>
          <w:b/>
          <w:bCs/>
          <w:noProof/>
          <w:sz w:val="40"/>
          <w:szCs w:val="40"/>
        </w:rPr>
        <mc:AlternateContent>
          <mc:Choice Requires="wps">
            <w:drawing>
              <wp:anchor distT="0" distB="0" distL="114300" distR="114300" simplePos="0" relativeHeight="251726848" behindDoc="0" locked="0" layoutInCell="1" allowOverlap="1" wp14:anchorId="6A88491A" wp14:editId="09694C01">
                <wp:simplePos x="0" y="0"/>
                <wp:positionH relativeFrom="column">
                  <wp:posOffset>4533900</wp:posOffset>
                </wp:positionH>
                <wp:positionV relativeFrom="paragraph">
                  <wp:posOffset>191770</wp:posOffset>
                </wp:positionV>
                <wp:extent cx="2124075" cy="304800"/>
                <wp:effectExtent l="0" t="0" r="28575" b="19050"/>
                <wp:wrapNone/>
                <wp:docPr id="313283079" name="Rectangle: Rounded Corners 2"/>
                <wp:cNvGraphicFramePr/>
                <a:graphic xmlns:a="http://schemas.openxmlformats.org/drawingml/2006/main">
                  <a:graphicData uri="http://schemas.microsoft.com/office/word/2010/wordprocessingShape">
                    <wps:wsp>
                      <wps:cNvSpPr/>
                      <wps:spPr>
                        <a:xfrm>
                          <a:off x="0" y="0"/>
                          <a:ext cx="2124075" cy="3048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67557BD" w14:textId="77777777" w:rsidR="00EA50D0" w:rsidRPr="00C10343" w:rsidRDefault="00EA50D0" w:rsidP="00EA50D0">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11</w:t>
                            </w:r>
                            <w:r w:rsidRPr="00C10343">
                              <w:rPr>
                                <w:rFonts w:asciiTheme="majorBidi" w:hAnsiTheme="majorBidi" w:cstheme="majorBidi"/>
                                <w:b/>
                                <w:bCs/>
                                <w:color w:val="000000" w:themeColor="text1"/>
                                <w:lang w:val="en-US"/>
                              </w:rPr>
                              <w:t xml:space="preserve"> pt</w:t>
                            </w:r>
                            <w:r>
                              <w:rPr>
                                <w:rFonts w:asciiTheme="majorBidi" w:hAnsiTheme="majorBidi" w:cstheme="majorBidi"/>
                                <w:b/>
                                <w:bCs/>
                                <w:color w:val="000000" w:themeColor="text1"/>
                                <w:lang w:val="en-US"/>
                              </w:rPr>
                              <w:t>, Bold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88491A" id="_x0000_s1053" style="position:absolute;left:0;text-align:left;margin-left:357pt;margin-top:15.1pt;width:167.25pt;height:2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" filled="f" strokecolor="#09101d [484]" strokeweight="1pt">
                <v:stroke joinstyle="miter"/>
                <v:textbox>
                  <w:txbxContent>
                    <w:p w14:paraId="567557BD" w14:textId="77777777" w:rsidR="00EA50D0" w:rsidRPr="00C10343" w:rsidRDefault="00EA50D0" w:rsidP="00EA50D0">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11</w:t>
                      </w:r>
                      <w:r w:rsidRPr="00C10343">
                        <w:rPr>
                          <w:rFonts w:asciiTheme="majorBidi" w:hAnsiTheme="majorBidi" w:cstheme="majorBidi"/>
                          <w:b/>
                          <w:bCs/>
                          <w:color w:val="000000" w:themeColor="text1"/>
                          <w:lang w:val="en-US"/>
                        </w:rPr>
                        <w:t xml:space="preserve"> pt</w:t>
                      </w:r>
                      <w:r>
                        <w:rPr>
                          <w:rFonts w:asciiTheme="majorBidi" w:hAnsiTheme="majorBidi" w:cstheme="majorBidi"/>
                          <w:b/>
                          <w:bCs/>
                          <w:color w:val="000000" w:themeColor="text1"/>
                          <w:lang w:val="en-US"/>
                        </w:rPr>
                        <w:t>, Bold</w:t>
                      </w:r>
                    </w:p>
                  </w:txbxContent>
                </v:textbox>
              </v:roundrect>
            </w:pict>
          </mc:Fallback>
        </mc:AlternateContent>
      </w:r>
      <w:hyperlink r:id="rId23" w:history="1">
        <w:r w:rsidR="00EA50D0" w:rsidRPr="00BE3B7A">
          <w:rPr>
            <w:rStyle w:val="Hyperlink"/>
            <w:rFonts w:asciiTheme="majorBidi" w:hAnsiTheme="majorBidi" w:cstheme="majorBidi"/>
            <w:sz w:val="20"/>
            <w:szCs w:val="20"/>
          </w:rPr>
          <w:t>Email1@mail.com</w:t>
        </w:r>
      </w:hyperlink>
      <w:r w:rsidR="00EA50D0">
        <w:rPr>
          <w:rFonts w:asciiTheme="majorBidi" w:hAnsiTheme="majorBidi" w:cstheme="majorBidi"/>
          <w:sz w:val="20"/>
          <w:szCs w:val="20"/>
        </w:rPr>
        <w:t xml:space="preserve">, </w:t>
      </w:r>
      <w:hyperlink r:id="rId24" w:history="1">
        <w:r w:rsidR="00EA50D0" w:rsidRPr="00BE3B7A">
          <w:rPr>
            <w:rStyle w:val="Hyperlink"/>
            <w:rFonts w:asciiTheme="majorBidi" w:hAnsiTheme="majorBidi" w:cstheme="majorBidi"/>
            <w:sz w:val="20"/>
            <w:szCs w:val="20"/>
          </w:rPr>
          <w:t>Email2@mail.com</w:t>
        </w:r>
      </w:hyperlink>
      <w:r w:rsidR="00EA50D0">
        <w:rPr>
          <w:rFonts w:asciiTheme="majorBidi" w:hAnsiTheme="majorBidi" w:cstheme="majorBidi"/>
          <w:sz w:val="20"/>
          <w:szCs w:val="20"/>
        </w:rPr>
        <w:t xml:space="preserve">, </w:t>
      </w:r>
      <w:r w:rsidR="00EA50D0" w:rsidRPr="007F6EE5">
        <w:rPr>
          <w:rFonts w:asciiTheme="majorBidi" w:hAnsiTheme="majorBidi" w:cstheme="majorBidi"/>
          <w:sz w:val="20"/>
          <w:szCs w:val="20"/>
        </w:rPr>
        <w:t>…</w:t>
      </w:r>
    </w:p>
    <w:p w14:paraId="17D5C6FE" w14:textId="1680E971" w:rsidR="00CF19E6" w:rsidRPr="00022B68" w:rsidRDefault="00CF19E6" w:rsidP="00CF19E6">
      <w:pPr>
        <w:bidi/>
        <w:spacing w:before="120" w:after="120"/>
        <w:ind w:left="567" w:right="567"/>
        <w:rPr>
          <w:rFonts w:ascii="Courier New" w:hAnsi="Courier New"/>
          <w:sz w:val="20"/>
          <w:rtl/>
          <w:lang w:bidi="ar-LB"/>
        </w:rPr>
      </w:pPr>
      <w:r>
        <w:rPr>
          <w:rFonts w:ascii="Courier New" w:hAnsi="Courier New" w:hint="cs"/>
          <w:sz w:val="20"/>
          <w:rtl/>
        </w:rPr>
        <w:t>،...</w:t>
      </w:r>
    </w:p>
    <w:p w14:paraId="7F3FB617" w14:textId="05452612" w:rsidR="00CF19E6" w:rsidRPr="00022B68" w:rsidRDefault="00CF19E6" w:rsidP="00CF19E6">
      <w:pPr>
        <w:bidi/>
        <w:jc w:val="both"/>
        <w:rPr>
          <w:b/>
          <w:bCs/>
          <w:sz w:val="28"/>
          <w:szCs w:val="28"/>
          <w:rtl/>
        </w:rPr>
      </w:pPr>
      <w:r w:rsidRPr="00022B68">
        <w:rPr>
          <w:b/>
          <w:bCs/>
          <w:sz w:val="28"/>
          <w:szCs w:val="28"/>
          <w:rtl/>
        </w:rPr>
        <w:t>الم</w:t>
      </w:r>
      <w:r>
        <w:rPr>
          <w:rFonts w:hint="cs"/>
          <w:b/>
          <w:bCs/>
          <w:sz w:val="28"/>
          <w:szCs w:val="28"/>
          <w:rtl/>
        </w:rPr>
        <w:t>ستخل</w:t>
      </w:r>
      <w:r w:rsidRPr="00022B68">
        <w:rPr>
          <w:b/>
          <w:bCs/>
          <w:sz w:val="28"/>
          <w:szCs w:val="28"/>
          <w:rtl/>
        </w:rPr>
        <w:t>ص</w:t>
      </w:r>
      <w:r w:rsidRPr="00022B68">
        <w:rPr>
          <w:rFonts w:hint="cs"/>
          <w:b/>
          <w:bCs/>
          <w:sz w:val="28"/>
          <w:szCs w:val="28"/>
          <w:rtl/>
        </w:rPr>
        <w:t xml:space="preserve"> </w:t>
      </w:r>
    </w:p>
    <w:p w14:paraId="4A399CEC" w14:textId="76C2CD63" w:rsidR="00CF19E6" w:rsidRPr="00022B68" w:rsidRDefault="007F6EE5" w:rsidP="007F6EE5">
      <w:pPr>
        <w:pStyle w:val="Resume"/>
        <w:bidi/>
        <w:rPr>
          <w:b/>
          <w:bCs/>
          <w:sz w:val="28"/>
          <w:szCs w:val="28"/>
          <w:rtl/>
        </w:rPr>
      </w:pPr>
      <w:r>
        <w:rPr>
          <w:b/>
          <w:bCs/>
          <w:noProof/>
          <w:sz w:val="40"/>
          <w:szCs w:val="40"/>
        </w:rPr>
        <mc:AlternateContent>
          <mc:Choice Requires="wps">
            <w:drawing>
              <wp:anchor distT="0" distB="0" distL="114300" distR="114300" simplePos="0" relativeHeight="251703296" behindDoc="0" locked="0" layoutInCell="1" allowOverlap="1" wp14:anchorId="24FE003B" wp14:editId="185CE083">
                <wp:simplePos x="0" y="0"/>
                <wp:positionH relativeFrom="column">
                  <wp:posOffset>-478790</wp:posOffset>
                </wp:positionH>
                <wp:positionV relativeFrom="paragraph">
                  <wp:posOffset>652780</wp:posOffset>
                </wp:positionV>
                <wp:extent cx="2124075" cy="304800"/>
                <wp:effectExtent l="0" t="0" r="28575" b="19050"/>
                <wp:wrapNone/>
                <wp:docPr id="1096832520" name="Rectangle: Rounded Corners 2"/>
                <wp:cNvGraphicFramePr/>
                <a:graphic xmlns:a="http://schemas.openxmlformats.org/drawingml/2006/main">
                  <a:graphicData uri="http://schemas.microsoft.com/office/word/2010/wordprocessingShape">
                    <wps:wsp>
                      <wps:cNvSpPr/>
                      <wps:spPr>
                        <a:xfrm>
                          <a:off x="0" y="0"/>
                          <a:ext cx="2124075" cy="3048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F21698A" w14:textId="2579ACE8" w:rsidR="007F6EE5" w:rsidRPr="00C10343" w:rsidRDefault="007F6EE5" w:rsidP="007F6EE5">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10</w:t>
                            </w:r>
                            <w:r w:rsidRPr="00C10343">
                              <w:rPr>
                                <w:rFonts w:asciiTheme="majorBidi" w:hAnsiTheme="majorBidi" w:cstheme="majorBidi"/>
                                <w:b/>
                                <w:bCs/>
                                <w:color w:val="000000" w:themeColor="text1"/>
                                <w:lang w:val="en-US"/>
                              </w:rPr>
                              <w:t xml:space="preserve"> 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FE003B" id="_x0000_s1054" style="position:absolute;left:0;text-align:left;margin-left:-37.7pt;margin-top:51.4pt;width:167.25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" filled="f" strokecolor="#09101d [484]" strokeweight="1pt">
                <v:stroke joinstyle="miter"/>
                <v:textbox>
                  <w:txbxContent>
                    <w:p w14:paraId="1F21698A" w14:textId="2579ACE8" w:rsidR="007F6EE5" w:rsidRPr="00C10343" w:rsidRDefault="007F6EE5" w:rsidP="007F6EE5">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10</w:t>
                      </w:r>
                      <w:r w:rsidRPr="00C10343">
                        <w:rPr>
                          <w:rFonts w:asciiTheme="majorBidi" w:hAnsiTheme="majorBidi" w:cstheme="majorBidi"/>
                          <w:b/>
                          <w:bCs/>
                          <w:color w:val="000000" w:themeColor="text1"/>
                          <w:lang w:val="en-US"/>
                        </w:rPr>
                        <w:t xml:space="preserve"> pt</w:t>
                      </w:r>
                    </w:p>
                  </w:txbxContent>
                </v:textbox>
              </v:roundrect>
            </w:pict>
          </mc:Fallback>
        </mc:AlternateContent>
      </w:r>
      <w:r w:rsidR="00CF19E6" w:rsidRPr="007F6EE5">
        <w:rPr>
          <w:lang w:val="en-US"/>
        </w:rPr>
        <w:t>Times New Roman 12 Times New Roman 12 Times New Roman 12 Times New Roman 12 Times New Roman 12 Times New Roman 12 Times New Roman 12 Times New Roman 12 Times New Roman 12 Times New Roman 12 Times New Roman 12 Times New Roman 12 Times New Roman 12 Times New Roman 12 Times New Roman 12 Times New Roman 12 Times New Roman 12 Times New Roman 12 Times New Roman 12 Times New Roman 12 Times New Roman 12</w:t>
      </w:r>
      <w:r w:rsidR="00CF19E6" w:rsidRPr="00022B68">
        <w:rPr>
          <w:rFonts w:hint="cs"/>
          <w:b/>
          <w:bCs/>
          <w:sz w:val="28"/>
          <w:szCs w:val="28"/>
          <w:rtl/>
        </w:rPr>
        <w:t xml:space="preserve"> </w:t>
      </w:r>
    </w:p>
    <w:p w14:paraId="4C968854" w14:textId="2A4E4940" w:rsidR="007F6EE5" w:rsidRDefault="007F6EE5" w:rsidP="00CF19E6">
      <w:pPr>
        <w:rPr>
          <w:rFonts w:asciiTheme="majorBidi" w:hAnsiTheme="majorBidi" w:cstheme="majorBidi"/>
          <w:b/>
          <w:bCs/>
          <w:lang w:val="en-US"/>
        </w:rPr>
      </w:pPr>
      <w:r>
        <w:rPr>
          <w:b/>
          <w:bCs/>
          <w:noProof/>
          <w:sz w:val="40"/>
          <w:szCs w:val="40"/>
        </w:rPr>
        <mc:AlternateContent>
          <mc:Choice Requires="wps">
            <w:drawing>
              <wp:anchor distT="0" distB="0" distL="114300" distR="114300" simplePos="0" relativeHeight="251704320" behindDoc="0" locked="0" layoutInCell="1" allowOverlap="1" wp14:anchorId="3B22A24F" wp14:editId="6407CE11">
                <wp:simplePos x="0" y="0"/>
                <wp:positionH relativeFrom="column">
                  <wp:posOffset>4578985</wp:posOffset>
                </wp:positionH>
                <wp:positionV relativeFrom="paragraph">
                  <wp:posOffset>203835</wp:posOffset>
                </wp:positionV>
                <wp:extent cx="2124075" cy="304800"/>
                <wp:effectExtent l="0" t="0" r="28575" b="19050"/>
                <wp:wrapNone/>
                <wp:docPr id="829271635" name="Rectangle: Rounded Corners 2"/>
                <wp:cNvGraphicFramePr/>
                <a:graphic xmlns:a="http://schemas.openxmlformats.org/drawingml/2006/main">
                  <a:graphicData uri="http://schemas.microsoft.com/office/word/2010/wordprocessingShape">
                    <wps:wsp>
                      <wps:cNvSpPr/>
                      <wps:spPr>
                        <a:xfrm>
                          <a:off x="0" y="0"/>
                          <a:ext cx="2124075" cy="3048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DD53B8F" w14:textId="7BBA1C71" w:rsidR="007F6EE5" w:rsidRPr="00C10343" w:rsidRDefault="007F6EE5" w:rsidP="007F6EE5">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11</w:t>
                            </w:r>
                            <w:r w:rsidRPr="00C10343">
                              <w:rPr>
                                <w:rFonts w:asciiTheme="majorBidi" w:hAnsiTheme="majorBidi" w:cstheme="majorBidi"/>
                                <w:b/>
                                <w:bCs/>
                                <w:color w:val="000000" w:themeColor="text1"/>
                                <w:lang w:val="en-US"/>
                              </w:rPr>
                              <w:t xml:space="preserve"> pt</w:t>
                            </w:r>
                            <w:r w:rsidR="00F64F36">
                              <w:rPr>
                                <w:rFonts w:asciiTheme="majorBidi" w:hAnsiTheme="majorBidi" w:cstheme="majorBidi"/>
                                <w:b/>
                                <w:bCs/>
                                <w:color w:val="000000" w:themeColor="text1"/>
                                <w:lang w:val="en-US"/>
                              </w:rPr>
                              <w:t>, Bold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22A24F" id="_x0000_s1055" style="position:absolute;margin-left:360.55pt;margin-top:16.05pt;width:167.25pt;height: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" filled="f" strokecolor="#09101d [484]" strokeweight="1pt">
                <v:stroke joinstyle="miter"/>
                <v:textbox>
                  <w:txbxContent>
                    <w:p w14:paraId="5DD53B8F" w14:textId="7BBA1C71" w:rsidR="007F6EE5" w:rsidRPr="00C10343" w:rsidRDefault="007F6EE5" w:rsidP="007F6EE5">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11</w:t>
                      </w:r>
                      <w:r w:rsidRPr="00C10343">
                        <w:rPr>
                          <w:rFonts w:asciiTheme="majorBidi" w:hAnsiTheme="majorBidi" w:cstheme="majorBidi"/>
                          <w:b/>
                          <w:bCs/>
                          <w:color w:val="000000" w:themeColor="text1"/>
                          <w:lang w:val="en-US"/>
                        </w:rPr>
                        <w:t xml:space="preserve"> pt</w:t>
                      </w:r>
                      <w:r w:rsidR="00F64F36">
                        <w:rPr>
                          <w:rFonts w:asciiTheme="majorBidi" w:hAnsiTheme="majorBidi" w:cstheme="majorBidi"/>
                          <w:b/>
                          <w:bCs/>
                          <w:color w:val="000000" w:themeColor="text1"/>
                          <w:lang w:val="en-US"/>
                        </w:rPr>
                        <w:t>, Bold</w:t>
                      </w:r>
                    </w:p>
                  </w:txbxContent>
                </v:textbox>
              </v:roundrect>
            </w:pict>
          </mc:Fallback>
        </mc:AlternateContent>
      </w:r>
    </w:p>
    <w:p w14:paraId="1F45DA49" w14:textId="0A71EAB6" w:rsidR="00CF19E6" w:rsidRPr="00CF19E6" w:rsidRDefault="00CF19E6" w:rsidP="00CF19E6">
      <w:pPr>
        <w:rPr>
          <w:rFonts w:asciiTheme="majorBidi" w:hAnsiTheme="majorBidi" w:cstheme="majorBidi"/>
          <w:b/>
          <w:bCs/>
          <w:lang w:val="en-US"/>
        </w:rPr>
      </w:pPr>
      <w:r w:rsidRPr="00CF19E6">
        <w:rPr>
          <w:rFonts w:asciiTheme="majorBidi" w:hAnsiTheme="majorBidi" w:cstheme="majorBidi"/>
          <w:b/>
          <w:bCs/>
          <w:lang w:val="en-US"/>
        </w:rPr>
        <w:t>Résumé</w:t>
      </w:r>
    </w:p>
    <w:p w14:paraId="55D3E01C" w14:textId="42DB9689" w:rsidR="00CF19E6" w:rsidRDefault="007F6EE5" w:rsidP="007F6EE5">
      <w:pPr>
        <w:pStyle w:val="Resume"/>
        <w:rPr>
          <w:rtl/>
        </w:rPr>
      </w:pPr>
      <w:r>
        <w:rPr>
          <w:b/>
          <w:bCs/>
          <w:noProof/>
          <w:sz w:val="40"/>
          <w:szCs w:val="40"/>
        </w:rPr>
        <mc:AlternateContent>
          <mc:Choice Requires="wps">
            <w:drawing>
              <wp:anchor distT="0" distB="0" distL="114300" distR="114300" simplePos="0" relativeHeight="251705344" behindDoc="0" locked="0" layoutInCell="1" allowOverlap="1" wp14:anchorId="7BD9583B" wp14:editId="5DC1BAED">
                <wp:simplePos x="0" y="0"/>
                <wp:positionH relativeFrom="column">
                  <wp:posOffset>4578985</wp:posOffset>
                </wp:positionH>
                <wp:positionV relativeFrom="paragraph">
                  <wp:posOffset>671830</wp:posOffset>
                </wp:positionV>
                <wp:extent cx="2124075" cy="304800"/>
                <wp:effectExtent l="0" t="0" r="28575" b="19050"/>
                <wp:wrapNone/>
                <wp:docPr id="388696966" name="Rectangle: Rounded Corners 2"/>
                <wp:cNvGraphicFramePr/>
                <a:graphic xmlns:a="http://schemas.openxmlformats.org/drawingml/2006/main">
                  <a:graphicData uri="http://schemas.microsoft.com/office/word/2010/wordprocessingShape">
                    <wps:wsp>
                      <wps:cNvSpPr/>
                      <wps:spPr>
                        <a:xfrm>
                          <a:off x="0" y="0"/>
                          <a:ext cx="2124075" cy="3048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B375427" w14:textId="55144B9B" w:rsidR="007F6EE5" w:rsidRPr="00C10343" w:rsidRDefault="007F6EE5" w:rsidP="007F6EE5">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10</w:t>
                            </w:r>
                            <w:r w:rsidRPr="00C10343">
                              <w:rPr>
                                <w:rFonts w:asciiTheme="majorBidi" w:hAnsiTheme="majorBidi" w:cstheme="majorBidi"/>
                                <w:b/>
                                <w:bCs/>
                                <w:color w:val="000000" w:themeColor="text1"/>
                                <w:lang w:val="en-US"/>
                              </w:rPr>
                              <w:t xml:space="preserve"> pt</w:t>
                            </w:r>
                            <w:r>
                              <w:rPr>
                                <w:rFonts w:asciiTheme="majorBidi" w:hAnsiTheme="majorBidi" w:cstheme="majorBidi"/>
                                <w:b/>
                                <w:bCs/>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D9583B" id="_x0000_s1056" style="position:absolute;left:0;text-align:left;margin-left:360.55pt;margin-top:52.9pt;width:167.25pt;height: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" filled="f" strokecolor="#09101d [484]" strokeweight="1pt">
                <v:stroke joinstyle="miter"/>
                <v:textbox>
                  <w:txbxContent>
                    <w:p w14:paraId="2B375427" w14:textId="55144B9B" w:rsidR="007F6EE5" w:rsidRPr="00C10343" w:rsidRDefault="007F6EE5" w:rsidP="007F6EE5">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10</w:t>
                      </w:r>
                      <w:r w:rsidRPr="00C10343">
                        <w:rPr>
                          <w:rFonts w:asciiTheme="majorBidi" w:hAnsiTheme="majorBidi" w:cstheme="majorBidi"/>
                          <w:b/>
                          <w:bCs/>
                          <w:color w:val="000000" w:themeColor="text1"/>
                          <w:lang w:val="en-US"/>
                        </w:rPr>
                        <w:t xml:space="preserve"> pt</w:t>
                      </w:r>
                      <w:r>
                        <w:rPr>
                          <w:rFonts w:asciiTheme="majorBidi" w:hAnsiTheme="majorBidi" w:cstheme="majorBidi"/>
                          <w:b/>
                          <w:bCs/>
                          <w:color w:val="000000" w:themeColor="text1"/>
                          <w:lang w:val="en-US"/>
                        </w:rPr>
                        <w:t>,</w:t>
                      </w:r>
                    </w:p>
                  </w:txbxContent>
                </v:textbox>
              </v:roundrect>
            </w:pict>
          </mc:Fallback>
        </mc:AlternateContent>
      </w:r>
      <w:r w:rsidR="00CF19E6" w:rsidRPr="00CF19E6">
        <w:rPr>
          <w:lang w:val="en-US"/>
        </w:rPr>
        <w:t>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w:t>
      </w:r>
    </w:p>
    <w:p w14:paraId="30B77E38" w14:textId="4BC2252B" w:rsidR="007F6EE5" w:rsidRDefault="007F6EE5" w:rsidP="00CF19E6">
      <w:pPr>
        <w:rPr>
          <w:rFonts w:asciiTheme="majorBidi" w:hAnsiTheme="majorBidi" w:cstheme="majorBidi"/>
          <w:b/>
          <w:bCs/>
          <w:lang w:val="en-US"/>
        </w:rPr>
      </w:pPr>
      <w:r>
        <w:rPr>
          <w:rFonts w:asciiTheme="majorBidi" w:hAnsiTheme="majorBidi"/>
          <w:b/>
          <w:bCs/>
          <w:noProof/>
          <w:sz w:val="40"/>
          <w:szCs w:val="40"/>
        </w:rPr>
        <mc:AlternateContent>
          <mc:Choice Requires="wps">
            <w:drawing>
              <wp:anchor distT="0" distB="0" distL="114300" distR="114300" simplePos="0" relativeHeight="251706368" behindDoc="0" locked="0" layoutInCell="1" allowOverlap="1" wp14:anchorId="0BD5EF61" wp14:editId="50D25F44">
                <wp:simplePos x="0" y="0"/>
                <wp:positionH relativeFrom="column">
                  <wp:posOffset>4578985</wp:posOffset>
                </wp:positionH>
                <wp:positionV relativeFrom="paragraph">
                  <wp:posOffset>241300</wp:posOffset>
                </wp:positionV>
                <wp:extent cx="2124075" cy="304800"/>
                <wp:effectExtent l="0" t="0" r="28575" b="19050"/>
                <wp:wrapNone/>
                <wp:docPr id="1618484838" name="Rectangle: Rounded Corners 2"/>
                <wp:cNvGraphicFramePr/>
                <a:graphic xmlns:a="http://schemas.openxmlformats.org/drawingml/2006/main">
                  <a:graphicData uri="http://schemas.microsoft.com/office/word/2010/wordprocessingShape">
                    <wps:wsp>
                      <wps:cNvSpPr/>
                      <wps:spPr>
                        <a:xfrm>
                          <a:off x="0" y="0"/>
                          <a:ext cx="2124075" cy="3048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654CEF7" w14:textId="77777777" w:rsidR="007F6EE5" w:rsidRPr="00C10343" w:rsidRDefault="007F6EE5" w:rsidP="007F6EE5">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11</w:t>
                            </w:r>
                            <w:r w:rsidRPr="00C10343">
                              <w:rPr>
                                <w:rFonts w:asciiTheme="majorBidi" w:hAnsiTheme="majorBidi" w:cstheme="majorBidi"/>
                                <w:b/>
                                <w:bCs/>
                                <w:color w:val="000000" w:themeColor="text1"/>
                                <w:lang w:val="en-US"/>
                              </w:rPr>
                              <w:t xml:space="preserve"> pt</w:t>
                            </w:r>
                            <w:r>
                              <w:rPr>
                                <w:rFonts w:asciiTheme="majorBidi" w:hAnsiTheme="majorBidi" w:cstheme="majorBidi"/>
                                <w:b/>
                                <w:bCs/>
                                <w:color w:val="000000" w:themeColor="text1"/>
                                <w:lang w:val="en-US"/>
                              </w:rPr>
                              <w:t>, Bold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D5EF61" id="_x0000_s1057" style="position:absolute;margin-left:360.55pt;margin-top:19pt;width:167.25pt;height: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" filled="f" strokecolor="#09101d [484]" strokeweight="1pt">
                <v:stroke joinstyle="miter"/>
                <v:textbox>
                  <w:txbxContent>
                    <w:p w14:paraId="2654CEF7" w14:textId="77777777" w:rsidR="007F6EE5" w:rsidRPr="00C10343" w:rsidRDefault="007F6EE5" w:rsidP="007F6EE5">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11</w:t>
                      </w:r>
                      <w:r w:rsidRPr="00C10343">
                        <w:rPr>
                          <w:rFonts w:asciiTheme="majorBidi" w:hAnsiTheme="majorBidi" w:cstheme="majorBidi"/>
                          <w:b/>
                          <w:bCs/>
                          <w:color w:val="000000" w:themeColor="text1"/>
                          <w:lang w:val="en-US"/>
                        </w:rPr>
                        <w:t xml:space="preserve"> pt</w:t>
                      </w:r>
                      <w:r>
                        <w:rPr>
                          <w:rFonts w:asciiTheme="majorBidi" w:hAnsiTheme="majorBidi" w:cstheme="majorBidi"/>
                          <w:b/>
                          <w:bCs/>
                          <w:color w:val="000000" w:themeColor="text1"/>
                          <w:lang w:val="en-US"/>
                        </w:rPr>
                        <w:t>, Bold</w:t>
                      </w:r>
                    </w:p>
                  </w:txbxContent>
                </v:textbox>
              </v:roundrect>
            </w:pict>
          </mc:Fallback>
        </mc:AlternateContent>
      </w:r>
    </w:p>
    <w:p w14:paraId="3C4977DA" w14:textId="3D8E7868" w:rsidR="00CF19E6" w:rsidRPr="00CF19E6" w:rsidRDefault="00CF19E6" w:rsidP="00CF19E6">
      <w:pPr>
        <w:rPr>
          <w:rFonts w:asciiTheme="majorBidi" w:hAnsiTheme="majorBidi" w:cstheme="majorBidi"/>
          <w:b/>
          <w:bCs/>
          <w:lang w:val="en-US"/>
        </w:rPr>
      </w:pPr>
      <w:r w:rsidRPr="00CF19E6">
        <w:rPr>
          <w:rFonts w:asciiTheme="majorBidi" w:hAnsiTheme="majorBidi" w:cstheme="majorBidi"/>
          <w:b/>
          <w:bCs/>
          <w:lang w:val="en-US"/>
        </w:rPr>
        <w:t>Abstract</w:t>
      </w:r>
    </w:p>
    <w:p w14:paraId="6987AC53" w14:textId="6A92600D" w:rsidR="00CF19E6" w:rsidRPr="00CF19E6" w:rsidRDefault="007F6EE5" w:rsidP="007F6EE5">
      <w:pPr>
        <w:pStyle w:val="Resume"/>
        <w:rPr>
          <w:lang w:val="en-US"/>
        </w:rPr>
      </w:pPr>
      <w:r>
        <w:rPr>
          <w:b/>
          <w:bCs/>
          <w:noProof/>
          <w:sz w:val="40"/>
          <w:szCs w:val="40"/>
        </w:rPr>
        <mc:AlternateContent>
          <mc:Choice Requires="wps">
            <w:drawing>
              <wp:anchor distT="0" distB="0" distL="114300" distR="114300" simplePos="0" relativeHeight="251707392" behindDoc="0" locked="0" layoutInCell="1" allowOverlap="1" wp14:anchorId="0C804FBC" wp14:editId="45EDDFB5">
                <wp:simplePos x="0" y="0"/>
                <wp:positionH relativeFrom="column">
                  <wp:posOffset>4585970</wp:posOffset>
                </wp:positionH>
                <wp:positionV relativeFrom="paragraph">
                  <wp:posOffset>728345</wp:posOffset>
                </wp:positionV>
                <wp:extent cx="2124075" cy="304800"/>
                <wp:effectExtent l="0" t="0" r="28575" b="19050"/>
                <wp:wrapNone/>
                <wp:docPr id="1059865967" name="Rectangle: Rounded Corners 2"/>
                <wp:cNvGraphicFramePr/>
                <a:graphic xmlns:a="http://schemas.openxmlformats.org/drawingml/2006/main">
                  <a:graphicData uri="http://schemas.microsoft.com/office/word/2010/wordprocessingShape">
                    <wps:wsp>
                      <wps:cNvSpPr/>
                      <wps:spPr>
                        <a:xfrm>
                          <a:off x="0" y="0"/>
                          <a:ext cx="2124075" cy="3048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9AB5A5B" w14:textId="77777777" w:rsidR="007F6EE5" w:rsidRPr="00C10343" w:rsidRDefault="007F6EE5" w:rsidP="007F6EE5">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10</w:t>
                            </w:r>
                            <w:r w:rsidRPr="00C10343">
                              <w:rPr>
                                <w:rFonts w:asciiTheme="majorBidi" w:hAnsiTheme="majorBidi" w:cstheme="majorBidi"/>
                                <w:b/>
                                <w:bCs/>
                                <w:color w:val="000000" w:themeColor="text1"/>
                                <w:lang w:val="en-US"/>
                              </w:rPr>
                              <w:t xml:space="preserve"> 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804FBC" id="_x0000_s1058" style="position:absolute;left:0;text-align:left;margin-left:361.1pt;margin-top:57.35pt;width:167.25pt;height: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" filled="f" strokecolor="#09101d [484]" strokeweight="1pt">
                <v:stroke joinstyle="miter"/>
                <v:textbox>
                  <w:txbxContent>
                    <w:p w14:paraId="49AB5A5B" w14:textId="77777777" w:rsidR="007F6EE5" w:rsidRPr="00C10343" w:rsidRDefault="007F6EE5" w:rsidP="007F6EE5">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10</w:t>
                      </w:r>
                      <w:r w:rsidRPr="00C10343">
                        <w:rPr>
                          <w:rFonts w:asciiTheme="majorBidi" w:hAnsiTheme="majorBidi" w:cstheme="majorBidi"/>
                          <w:b/>
                          <w:bCs/>
                          <w:color w:val="000000" w:themeColor="text1"/>
                          <w:lang w:val="en-US"/>
                        </w:rPr>
                        <w:t xml:space="preserve"> pt</w:t>
                      </w:r>
                    </w:p>
                  </w:txbxContent>
                </v:textbox>
              </v:roundrect>
            </w:pict>
          </mc:Fallback>
        </mc:AlternateContent>
      </w:r>
      <w:r w:rsidR="00CF19E6" w:rsidRPr="00CF19E6">
        <w:rPr>
          <w:lang w:val="en-US"/>
        </w:rPr>
        <w:t>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w:t>
      </w:r>
    </w:p>
    <w:p w14:paraId="14EAECF5" w14:textId="0C7BB329" w:rsidR="00CF19E6" w:rsidRPr="00CF19E6" w:rsidRDefault="00F64F36" w:rsidP="00CF19E6">
      <w:pPr>
        <w:rPr>
          <w:lang w:val="en-US" w:eastAsia="fr-FR"/>
        </w:rPr>
      </w:pPr>
      <w:r>
        <w:rPr>
          <w:rFonts w:asciiTheme="majorBidi" w:hAnsiTheme="majorBidi"/>
          <w:b/>
          <w:bCs/>
          <w:noProof/>
          <w:sz w:val="40"/>
          <w:szCs w:val="40"/>
        </w:rPr>
        <mc:AlternateContent>
          <mc:Choice Requires="wps">
            <w:drawing>
              <wp:anchor distT="0" distB="0" distL="114300" distR="114300" simplePos="0" relativeHeight="251709440" behindDoc="0" locked="0" layoutInCell="1" allowOverlap="1" wp14:anchorId="7E2CD934" wp14:editId="099D54EF">
                <wp:simplePos x="0" y="0"/>
                <wp:positionH relativeFrom="column">
                  <wp:posOffset>-485775</wp:posOffset>
                </wp:positionH>
                <wp:positionV relativeFrom="paragraph">
                  <wp:posOffset>230505</wp:posOffset>
                </wp:positionV>
                <wp:extent cx="2124075" cy="304800"/>
                <wp:effectExtent l="0" t="0" r="28575" b="19050"/>
                <wp:wrapNone/>
                <wp:docPr id="195964977" name="Rectangle: Rounded Corners 2"/>
                <wp:cNvGraphicFramePr/>
                <a:graphic xmlns:a="http://schemas.openxmlformats.org/drawingml/2006/main">
                  <a:graphicData uri="http://schemas.microsoft.com/office/word/2010/wordprocessingShape">
                    <wps:wsp>
                      <wps:cNvSpPr/>
                      <wps:spPr>
                        <a:xfrm>
                          <a:off x="0" y="0"/>
                          <a:ext cx="2124075" cy="3048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9ADDC01" w14:textId="77777777" w:rsidR="00F64F36" w:rsidRPr="00C10343" w:rsidRDefault="00F64F36" w:rsidP="00F64F36">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11</w:t>
                            </w:r>
                            <w:r w:rsidRPr="00C10343">
                              <w:rPr>
                                <w:rFonts w:asciiTheme="majorBidi" w:hAnsiTheme="majorBidi" w:cstheme="majorBidi"/>
                                <w:b/>
                                <w:bCs/>
                                <w:color w:val="000000" w:themeColor="text1"/>
                                <w:lang w:val="en-US"/>
                              </w:rPr>
                              <w:t xml:space="preserve"> pt</w:t>
                            </w:r>
                            <w:r>
                              <w:rPr>
                                <w:rFonts w:asciiTheme="majorBidi" w:hAnsiTheme="majorBidi" w:cstheme="majorBidi"/>
                                <w:b/>
                                <w:bCs/>
                                <w:color w:val="000000" w:themeColor="text1"/>
                                <w:lang w:val="en-US"/>
                              </w:rPr>
                              <w:t>, Bold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2CD934" id="_x0000_s1059" style="position:absolute;margin-left:-38.25pt;margin-top:18.15pt;width:167.25pt;height:2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" filled="f" strokecolor="#09101d [484]" strokeweight="1pt">
                <v:stroke joinstyle="miter"/>
                <v:textbox>
                  <w:txbxContent>
                    <w:p w14:paraId="39ADDC01" w14:textId="77777777" w:rsidR="00F64F36" w:rsidRPr="00C10343" w:rsidRDefault="00F64F36" w:rsidP="00F64F36">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11</w:t>
                      </w:r>
                      <w:r w:rsidRPr="00C10343">
                        <w:rPr>
                          <w:rFonts w:asciiTheme="majorBidi" w:hAnsiTheme="majorBidi" w:cstheme="majorBidi"/>
                          <w:b/>
                          <w:bCs/>
                          <w:color w:val="000000" w:themeColor="text1"/>
                          <w:lang w:val="en-US"/>
                        </w:rPr>
                        <w:t xml:space="preserve"> pt</w:t>
                      </w:r>
                      <w:r>
                        <w:rPr>
                          <w:rFonts w:asciiTheme="majorBidi" w:hAnsiTheme="majorBidi" w:cstheme="majorBidi"/>
                          <w:b/>
                          <w:bCs/>
                          <w:color w:val="000000" w:themeColor="text1"/>
                          <w:lang w:val="en-US"/>
                        </w:rPr>
                        <w:t>, Bold</w:t>
                      </w:r>
                    </w:p>
                  </w:txbxContent>
                </v:textbox>
              </v:roundrect>
            </w:pict>
          </mc:Fallback>
        </mc:AlternateContent>
      </w:r>
    </w:p>
    <w:p w14:paraId="13912FB3" w14:textId="1C20D2CE" w:rsidR="00CF19E6" w:rsidRPr="00022B68" w:rsidRDefault="00F64F36" w:rsidP="00CF19E6">
      <w:pPr>
        <w:bidi/>
        <w:rPr>
          <w:b/>
          <w:bCs/>
          <w:sz w:val="28"/>
          <w:szCs w:val="28"/>
          <w:rtl/>
        </w:rPr>
      </w:pPr>
      <w:r>
        <w:rPr>
          <w:b/>
          <w:bCs/>
          <w:noProof/>
          <w:sz w:val="40"/>
          <w:szCs w:val="40"/>
        </w:rPr>
        <mc:AlternateContent>
          <mc:Choice Requires="wps">
            <w:drawing>
              <wp:anchor distT="0" distB="0" distL="114300" distR="114300" simplePos="0" relativeHeight="251710464" behindDoc="0" locked="0" layoutInCell="1" allowOverlap="1" wp14:anchorId="1A7F3DD0" wp14:editId="0E71EF48">
                <wp:simplePos x="0" y="0"/>
                <wp:positionH relativeFrom="column">
                  <wp:posOffset>-478790</wp:posOffset>
                </wp:positionH>
                <wp:positionV relativeFrom="paragraph">
                  <wp:posOffset>410845</wp:posOffset>
                </wp:positionV>
                <wp:extent cx="2124075" cy="304800"/>
                <wp:effectExtent l="0" t="0" r="28575" b="19050"/>
                <wp:wrapNone/>
                <wp:docPr id="2034248265" name="Rectangle: Rounded Corners 2"/>
                <wp:cNvGraphicFramePr/>
                <a:graphic xmlns:a="http://schemas.openxmlformats.org/drawingml/2006/main">
                  <a:graphicData uri="http://schemas.microsoft.com/office/word/2010/wordprocessingShape">
                    <wps:wsp>
                      <wps:cNvSpPr/>
                      <wps:spPr>
                        <a:xfrm>
                          <a:off x="0" y="0"/>
                          <a:ext cx="2124075" cy="3048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3FDE39D" w14:textId="77777777" w:rsidR="00F64F36" w:rsidRPr="00C10343" w:rsidRDefault="00F64F36" w:rsidP="00F64F36">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10</w:t>
                            </w:r>
                            <w:r w:rsidRPr="00C10343">
                              <w:rPr>
                                <w:rFonts w:asciiTheme="majorBidi" w:hAnsiTheme="majorBidi" w:cstheme="majorBidi"/>
                                <w:b/>
                                <w:bCs/>
                                <w:color w:val="000000" w:themeColor="text1"/>
                                <w:lang w:val="en-US"/>
                              </w:rPr>
                              <w:t xml:space="preserve"> 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7F3DD0" id="_x0000_s1060" style="position:absolute;left:0;text-align:left;margin-left:-37.7pt;margin-top:32.35pt;width:167.25pt;height: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" filled="f" strokecolor="#09101d [484]" strokeweight="1pt">
                <v:stroke joinstyle="miter"/>
                <v:textbox>
                  <w:txbxContent>
                    <w:p w14:paraId="23FDE39D" w14:textId="77777777" w:rsidR="00F64F36" w:rsidRPr="00C10343" w:rsidRDefault="00F64F36" w:rsidP="00F64F36">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10</w:t>
                      </w:r>
                      <w:r w:rsidRPr="00C10343">
                        <w:rPr>
                          <w:rFonts w:asciiTheme="majorBidi" w:hAnsiTheme="majorBidi" w:cstheme="majorBidi"/>
                          <w:b/>
                          <w:bCs/>
                          <w:color w:val="000000" w:themeColor="text1"/>
                          <w:lang w:val="en-US"/>
                        </w:rPr>
                        <w:t xml:space="preserve"> pt</w:t>
                      </w:r>
                    </w:p>
                  </w:txbxContent>
                </v:textbox>
              </v:roundrect>
            </w:pict>
          </mc:Fallback>
        </mc:AlternateContent>
      </w:r>
      <w:r w:rsidR="00CF19E6" w:rsidRPr="00741DAA">
        <w:rPr>
          <w:b/>
          <w:bCs/>
          <w:sz w:val="28"/>
          <w:szCs w:val="28"/>
          <w:highlight w:val="yellow"/>
          <w:rtl/>
        </w:rPr>
        <w:t>المفاتيح</w:t>
      </w:r>
    </w:p>
    <w:p w14:paraId="43DF9E73" w14:textId="1C4A050C" w:rsidR="00CF19E6" w:rsidRPr="00741DAA" w:rsidRDefault="00CF19E6" w:rsidP="00CF19E6">
      <w:pPr>
        <w:bidi/>
        <w:spacing w:before="120" w:after="120"/>
        <w:ind w:left="567" w:right="567"/>
        <w:rPr>
          <w:rFonts w:ascii="Courier New" w:hAnsi="Courier New"/>
          <w:szCs w:val="24"/>
          <w:rtl/>
        </w:rPr>
      </w:pPr>
      <w:r w:rsidRPr="002D62D0">
        <w:rPr>
          <w:rFonts w:ascii="Courier New" w:hAnsi="Courier New"/>
          <w:szCs w:val="24"/>
          <w:highlight w:val="yellow"/>
          <w:rtl/>
        </w:rPr>
        <w:t>كلمة رئيسية1، كلمة رئيسية2، كلمة رئيسية3 (الحد الأقصى 5)</w:t>
      </w:r>
    </w:p>
    <w:p w14:paraId="79F4120C" w14:textId="77777777" w:rsidR="005A051B" w:rsidRDefault="005A051B" w:rsidP="00C344FF">
      <w:pPr>
        <w:pStyle w:val="MotsCles"/>
      </w:pPr>
    </w:p>
    <w:p w14:paraId="02F5B5C8" w14:textId="77777777" w:rsidR="005A051B" w:rsidRDefault="005A051B">
      <w:pPr>
        <w:rPr>
          <w:rFonts w:asciiTheme="majorBidi" w:eastAsia="Times New Roman" w:hAnsiTheme="majorBidi" w:cstheme="majorBidi"/>
          <w:kern w:val="0"/>
          <w:sz w:val="20"/>
          <w:szCs w:val="20"/>
          <w:lang w:eastAsia="fr-FR"/>
          <w14:ligatures w14:val="none"/>
        </w:rPr>
      </w:pPr>
      <w:r>
        <w:br w:type="page"/>
      </w:r>
    </w:p>
    <w:p w14:paraId="74CE72FF" w14:textId="22A550E3" w:rsidR="00CF19E6" w:rsidRPr="00084A65" w:rsidRDefault="00EA50D0" w:rsidP="00C344FF">
      <w:pPr>
        <w:pStyle w:val="MotsCles"/>
      </w:pPr>
      <w:r>
        <w:rPr>
          <w:b/>
          <w:bCs/>
          <w:noProof/>
          <w:sz w:val="40"/>
          <w:szCs w:val="40"/>
        </w:rPr>
        <w:lastRenderedPageBreak/>
        <mc:AlternateContent>
          <mc:Choice Requires="wps">
            <w:drawing>
              <wp:anchor distT="0" distB="0" distL="114300" distR="114300" simplePos="0" relativeHeight="251724800" behindDoc="0" locked="0" layoutInCell="1" allowOverlap="1" wp14:anchorId="01D21BF9" wp14:editId="6F1C6FF9">
                <wp:simplePos x="0" y="0"/>
                <wp:positionH relativeFrom="column">
                  <wp:posOffset>775673</wp:posOffset>
                </wp:positionH>
                <wp:positionV relativeFrom="paragraph">
                  <wp:posOffset>-1178506</wp:posOffset>
                </wp:positionV>
                <wp:extent cx="2124075" cy="304800"/>
                <wp:effectExtent l="0" t="0" r="28575" b="19050"/>
                <wp:wrapNone/>
                <wp:docPr id="1522282606" name="Rectangle: Rounded Corners 2"/>
                <wp:cNvGraphicFramePr/>
                <a:graphic xmlns:a="http://schemas.openxmlformats.org/drawingml/2006/main">
                  <a:graphicData uri="http://schemas.microsoft.com/office/word/2010/wordprocessingShape">
                    <wps:wsp>
                      <wps:cNvSpPr/>
                      <wps:spPr>
                        <a:xfrm>
                          <a:off x="0" y="0"/>
                          <a:ext cx="2124075" cy="3048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F01AC70" w14:textId="024078DB" w:rsidR="00EA50D0" w:rsidRPr="00C10343" w:rsidRDefault="00EA50D0" w:rsidP="00EA50D0">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Calibri</w:t>
                            </w:r>
                            <w:r w:rsidRPr="00C10343">
                              <w:rPr>
                                <w:rFonts w:asciiTheme="majorBidi" w:hAnsiTheme="majorBidi" w:cstheme="majorBidi"/>
                                <w:b/>
                                <w:bCs/>
                                <w:color w:val="000000" w:themeColor="text1"/>
                                <w:lang w:val="en-US"/>
                              </w:rPr>
                              <w:t xml:space="preserve">, </w:t>
                            </w:r>
                            <w:r>
                              <w:rPr>
                                <w:rFonts w:asciiTheme="majorBidi" w:hAnsiTheme="majorBidi" w:cstheme="majorBidi"/>
                                <w:b/>
                                <w:bCs/>
                                <w:color w:val="000000" w:themeColor="text1"/>
                                <w:lang w:val="en-US"/>
                              </w:rPr>
                              <w:t>8</w:t>
                            </w:r>
                            <w:r w:rsidRPr="00C10343">
                              <w:rPr>
                                <w:rFonts w:asciiTheme="majorBidi" w:hAnsiTheme="majorBidi" w:cstheme="majorBidi"/>
                                <w:b/>
                                <w:bCs/>
                                <w:color w:val="000000" w:themeColor="text1"/>
                                <w:lang w:val="en-US"/>
                              </w:rPr>
                              <w:t xml:space="preserve"> 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D21BF9" id="_x0000_s1061" style="position:absolute;left:0;text-align:left;margin-left:61.1pt;margin-top:-92.8pt;width:167.25pt;height:2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" filled="f" strokecolor="#09101d [484]" strokeweight="1pt">
                <v:stroke joinstyle="miter"/>
                <v:textbox>
                  <w:txbxContent>
                    <w:p w14:paraId="6F01AC70" w14:textId="024078DB" w:rsidR="00EA50D0" w:rsidRPr="00C10343" w:rsidRDefault="00EA50D0" w:rsidP="00EA50D0">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Calibri</w:t>
                      </w:r>
                      <w:r w:rsidRPr="00C10343">
                        <w:rPr>
                          <w:rFonts w:asciiTheme="majorBidi" w:hAnsiTheme="majorBidi" w:cstheme="majorBidi"/>
                          <w:b/>
                          <w:bCs/>
                          <w:color w:val="000000" w:themeColor="text1"/>
                          <w:lang w:val="en-US"/>
                        </w:rPr>
                        <w:t xml:space="preserve">, </w:t>
                      </w:r>
                      <w:r>
                        <w:rPr>
                          <w:rFonts w:asciiTheme="majorBidi" w:hAnsiTheme="majorBidi" w:cstheme="majorBidi"/>
                          <w:b/>
                          <w:bCs/>
                          <w:color w:val="000000" w:themeColor="text1"/>
                          <w:lang w:val="en-US"/>
                        </w:rPr>
                        <w:t>8</w:t>
                      </w:r>
                      <w:r w:rsidRPr="00C10343">
                        <w:rPr>
                          <w:rFonts w:asciiTheme="majorBidi" w:hAnsiTheme="majorBidi" w:cstheme="majorBidi"/>
                          <w:b/>
                          <w:bCs/>
                          <w:color w:val="000000" w:themeColor="text1"/>
                          <w:lang w:val="en-US"/>
                        </w:rPr>
                        <w:t xml:space="preserve"> pt</w:t>
                      </w:r>
                    </w:p>
                  </w:txbxContent>
                </v:textbox>
              </v:roundrect>
            </w:pict>
          </mc:Fallback>
        </mc:AlternateContent>
      </w:r>
      <w:r w:rsidR="005A051B">
        <w:rPr>
          <w:b/>
          <w:bCs/>
          <w:noProof/>
          <w:sz w:val="40"/>
          <w:szCs w:val="40"/>
        </w:rPr>
        <mc:AlternateContent>
          <mc:Choice Requires="wps">
            <w:drawing>
              <wp:anchor distT="0" distB="0" distL="114300" distR="114300" simplePos="0" relativeHeight="251712512" behindDoc="0" locked="0" layoutInCell="1" allowOverlap="1" wp14:anchorId="32ABFC73" wp14:editId="65507242">
                <wp:simplePos x="0" y="0"/>
                <wp:positionH relativeFrom="column">
                  <wp:posOffset>-476250</wp:posOffset>
                </wp:positionH>
                <wp:positionV relativeFrom="paragraph">
                  <wp:posOffset>279400</wp:posOffset>
                </wp:positionV>
                <wp:extent cx="2124075" cy="304800"/>
                <wp:effectExtent l="0" t="0" r="28575" b="19050"/>
                <wp:wrapNone/>
                <wp:docPr id="176256181" name="Rectangle: Rounded Corners 2"/>
                <wp:cNvGraphicFramePr/>
                <a:graphic xmlns:a="http://schemas.openxmlformats.org/drawingml/2006/main">
                  <a:graphicData uri="http://schemas.microsoft.com/office/word/2010/wordprocessingShape">
                    <wps:wsp>
                      <wps:cNvSpPr/>
                      <wps:spPr>
                        <a:xfrm>
                          <a:off x="0" y="0"/>
                          <a:ext cx="2124075" cy="3048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A6C76A4" w14:textId="77777777" w:rsidR="005A051B" w:rsidRPr="00C10343" w:rsidRDefault="005A051B" w:rsidP="005A051B">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14</w:t>
                            </w:r>
                            <w:r w:rsidRPr="00C10343">
                              <w:rPr>
                                <w:rFonts w:asciiTheme="majorBidi" w:hAnsiTheme="majorBidi" w:cstheme="majorBidi"/>
                                <w:b/>
                                <w:bCs/>
                                <w:color w:val="000000" w:themeColor="text1"/>
                                <w:lang w:val="en-US"/>
                              </w:rPr>
                              <w:t xml:space="preserve"> pt</w:t>
                            </w:r>
                            <w:r>
                              <w:rPr>
                                <w:rFonts w:asciiTheme="majorBidi" w:hAnsiTheme="majorBidi" w:cstheme="majorBidi"/>
                                <w:b/>
                                <w:bCs/>
                                <w:color w:val="000000" w:themeColor="text1"/>
                                <w:lang w:val="en-US"/>
                              </w:rPr>
                              <w:t>, Bold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ABFC73" id="_x0000_s1062" style="position:absolute;left:0;text-align:left;margin-left:-37.5pt;margin-top:22pt;width:167.25pt;height:2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" filled="f" strokecolor="#09101d [484]" strokeweight="1pt">
                <v:stroke joinstyle="miter"/>
                <v:textbox>
                  <w:txbxContent>
                    <w:p w14:paraId="0A6C76A4" w14:textId="77777777" w:rsidR="005A051B" w:rsidRPr="00C10343" w:rsidRDefault="005A051B" w:rsidP="005A051B">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14</w:t>
                      </w:r>
                      <w:r w:rsidRPr="00C10343">
                        <w:rPr>
                          <w:rFonts w:asciiTheme="majorBidi" w:hAnsiTheme="majorBidi" w:cstheme="majorBidi"/>
                          <w:b/>
                          <w:bCs/>
                          <w:color w:val="000000" w:themeColor="text1"/>
                          <w:lang w:val="en-US"/>
                        </w:rPr>
                        <w:t xml:space="preserve"> pt</w:t>
                      </w:r>
                      <w:r>
                        <w:rPr>
                          <w:rFonts w:asciiTheme="majorBidi" w:hAnsiTheme="majorBidi" w:cstheme="majorBidi"/>
                          <w:b/>
                          <w:bCs/>
                          <w:color w:val="000000" w:themeColor="text1"/>
                          <w:lang w:val="en-US"/>
                        </w:rPr>
                        <w:t>, Bold</w:t>
                      </w:r>
                    </w:p>
                  </w:txbxContent>
                </v:textbox>
              </v:roundrect>
            </w:pict>
          </mc:Fallback>
        </mc:AlternateContent>
      </w:r>
    </w:p>
    <w:p w14:paraId="2F1E9CF2" w14:textId="5B212C17" w:rsidR="00CF19E6" w:rsidRPr="006F02EA" w:rsidRDefault="00CF19E6" w:rsidP="00CF19E6">
      <w:pPr>
        <w:pStyle w:val="Heading1"/>
        <w:numPr>
          <w:ilvl w:val="0"/>
          <w:numId w:val="91"/>
        </w:numPr>
        <w:tabs>
          <w:tab w:val="num" w:pos="720"/>
        </w:tabs>
        <w:bidi/>
        <w:rPr>
          <w:rFonts w:asciiTheme="majorBidi" w:hAnsiTheme="majorBidi"/>
          <w:sz w:val="28"/>
          <w:szCs w:val="28"/>
          <w:rtl/>
          <w:lang w:bidi="ar-LB"/>
        </w:rPr>
      </w:pPr>
      <w:r>
        <w:rPr>
          <w:rFonts w:hint="cs"/>
          <w:sz w:val="28"/>
          <w:szCs w:val="28"/>
          <w:rtl/>
          <w:lang w:bidi="ar-LB"/>
        </w:rPr>
        <w:t>العنوان 1</w:t>
      </w:r>
    </w:p>
    <w:p w14:paraId="4477B094" w14:textId="15E8F1AA" w:rsidR="00CF19E6" w:rsidRPr="00CF19E6" w:rsidRDefault="005A051B" w:rsidP="00CF19E6">
      <w:pPr>
        <w:bidi/>
        <w:spacing w:line="360" w:lineRule="auto"/>
        <w:rPr>
          <w:rFonts w:asciiTheme="majorBidi" w:hAnsiTheme="majorBidi" w:cstheme="majorBidi"/>
          <w:lang w:val="en-US"/>
        </w:rPr>
      </w:pPr>
      <w:r>
        <w:rPr>
          <w:b/>
          <w:bCs/>
          <w:noProof/>
          <w:sz w:val="40"/>
          <w:szCs w:val="40"/>
        </w:rPr>
        <mc:AlternateContent>
          <mc:Choice Requires="wps">
            <w:drawing>
              <wp:anchor distT="0" distB="0" distL="114300" distR="114300" simplePos="0" relativeHeight="251713536" behindDoc="0" locked="0" layoutInCell="1" allowOverlap="1" wp14:anchorId="3067D18A" wp14:editId="33697FE7">
                <wp:simplePos x="0" y="0"/>
                <wp:positionH relativeFrom="column">
                  <wp:posOffset>-478790</wp:posOffset>
                </wp:positionH>
                <wp:positionV relativeFrom="paragraph">
                  <wp:posOffset>713105</wp:posOffset>
                </wp:positionV>
                <wp:extent cx="2124075" cy="304800"/>
                <wp:effectExtent l="0" t="0" r="28575" b="19050"/>
                <wp:wrapNone/>
                <wp:docPr id="1836182969" name="Rectangle: Rounded Corners 2"/>
                <wp:cNvGraphicFramePr/>
                <a:graphic xmlns:a="http://schemas.openxmlformats.org/drawingml/2006/main">
                  <a:graphicData uri="http://schemas.microsoft.com/office/word/2010/wordprocessingShape">
                    <wps:wsp>
                      <wps:cNvSpPr/>
                      <wps:spPr>
                        <a:xfrm>
                          <a:off x="0" y="0"/>
                          <a:ext cx="2124075" cy="3048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C421D91" w14:textId="77777777" w:rsidR="005A051B" w:rsidRPr="00C10343" w:rsidRDefault="005A051B" w:rsidP="005A051B">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12</w:t>
                            </w:r>
                            <w:r w:rsidRPr="00C10343">
                              <w:rPr>
                                <w:rFonts w:asciiTheme="majorBidi" w:hAnsiTheme="majorBidi" w:cstheme="majorBidi"/>
                                <w:b/>
                                <w:bCs/>
                                <w:color w:val="000000" w:themeColor="text1"/>
                                <w:lang w:val="en-US"/>
                              </w:rPr>
                              <w:t xml:space="preserve"> 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67D18A" id="_x0000_s1063" style="position:absolute;left:0;text-align:left;margin-left:-37.7pt;margin-top:56.15pt;width:167.25pt;height:2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" filled="f" strokecolor="#09101d [484]" strokeweight="1pt">
                <v:stroke joinstyle="miter"/>
                <v:textbox>
                  <w:txbxContent>
                    <w:p w14:paraId="4C421D91" w14:textId="77777777" w:rsidR="005A051B" w:rsidRPr="00C10343" w:rsidRDefault="005A051B" w:rsidP="005A051B">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12</w:t>
                      </w:r>
                      <w:r w:rsidRPr="00C10343">
                        <w:rPr>
                          <w:rFonts w:asciiTheme="majorBidi" w:hAnsiTheme="majorBidi" w:cstheme="majorBidi"/>
                          <w:b/>
                          <w:bCs/>
                          <w:color w:val="000000" w:themeColor="text1"/>
                          <w:lang w:val="en-US"/>
                        </w:rPr>
                        <w:t xml:space="preserve"> pt</w:t>
                      </w:r>
                    </w:p>
                  </w:txbxContent>
                </v:textbox>
              </v:roundrect>
            </w:pict>
          </mc:Fallback>
        </mc:AlternateContent>
      </w:r>
      <w:r>
        <w:rPr>
          <w:rFonts w:asciiTheme="majorBidi" w:hAnsiTheme="majorBidi"/>
          <w:b/>
          <w:bCs/>
          <w:noProof/>
          <w:sz w:val="40"/>
          <w:szCs w:val="40"/>
        </w:rPr>
        <mc:AlternateContent>
          <mc:Choice Requires="wps">
            <w:drawing>
              <wp:anchor distT="0" distB="0" distL="114300" distR="114300" simplePos="0" relativeHeight="251714560" behindDoc="0" locked="0" layoutInCell="1" allowOverlap="1" wp14:anchorId="0531D208" wp14:editId="6A34C1B3">
                <wp:simplePos x="0" y="0"/>
                <wp:positionH relativeFrom="column">
                  <wp:posOffset>-475615</wp:posOffset>
                </wp:positionH>
                <wp:positionV relativeFrom="paragraph">
                  <wp:posOffset>1043305</wp:posOffset>
                </wp:positionV>
                <wp:extent cx="2124075" cy="304800"/>
                <wp:effectExtent l="0" t="0" r="28575" b="19050"/>
                <wp:wrapNone/>
                <wp:docPr id="2124802023" name="Rectangle: Rounded Corners 2"/>
                <wp:cNvGraphicFramePr/>
                <a:graphic xmlns:a="http://schemas.openxmlformats.org/drawingml/2006/main">
                  <a:graphicData uri="http://schemas.microsoft.com/office/word/2010/wordprocessingShape">
                    <wps:wsp>
                      <wps:cNvSpPr/>
                      <wps:spPr>
                        <a:xfrm>
                          <a:off x="0" y="0"/>
                          <a:ext cx="2124075" cy="3048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DCE8208" w14:textId="77777777" w:rsidR="005A051B" w:rsidRPr="00C10343" w:rsidRDefault="005A051B" w:rsidP="005A051B">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12</w:t>
                            </w:r>
                            <w:r w:rsidRPr="00C10343">
                              <w:rPr>
                                <w:rFonts w:asciiTheme="majorBidi" w:hAnsiTheme="majorBidi" w:cstheme="majorBidi"/>
                                <w:b/>
                                <w:bCs/>
                                <w:color w:val="000000" w:themeColor="text1"/>
                                <w:lang w:val="en-US"/>
                              </w:rPr>
                              <w:t xml:space="preserve"> pt</w:t>
                            </w:r>
                            <w:r>
                              <w:rPr>
                                <w:rFonts w:asciiTheme="majorBidi" w:hAnsiTheme="majorBidi" w:cstheme="majorBidi"/>
                                <w:b/>
                                <w:bCs/>
                                <w:color w:val="000000" w:themeColor="text1"/>
                                <w:lang w:val="en-US"/>
                              </w:rPr>
                              <w:t>, Bold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31D208" id="_x0000_s1064" style="position:absolute;left:0;text-align:left;margin-left:-37.45pt;margin-top:82.15pt;width:167.25pt;height:2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" filled="f" strokecolor="#09101d [484]" strokeweight="1pt">
                <v:stroke joinstyle="miter"/>
                <v:textbox>
                  <w:txbxContent>
                    <w:p w14:paraId="6DCE8208" w14:textId="77777777" w:rsidR="005A051B" w:rsidRPr="00C10343" w:rsidRDefault="005A051B" w:rsidP="005A051B">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12</w:t>
                      </w:r>
                      <w:r w:rsidRPr="00C10343">
                        <w:rPr>
                          <w:rFonts w:asciiTheme="majorBidi" w:hAnsiTheme="majorBidi" w:cstheme="majorBidi"/>
                          <w:b/>
                          <w:bCs/>
                          <w:color w:val="000000" w:themeColor="text1"/>
                          <w:lang w:val="en-US"/>
                        </w:rPr>
                        <w:t xml:space="preserve"> pt</w:t>
                      </w:r>
                      <w:r>
                        <w:rPr>
                          <w:rFonts w:asciiTheme="majorBidi" w:hAnsiTheme="majorBidi" w:cstheme="majorBidi"/>
                          <w:b/>
                          <w:bCs/>
                          <w:color w:val="000000" w:themeColor="text1"/>
                          <w:lang w:val="en-US"/>
                        </w:rPr>
                        <w:t>, Bold</w:t>
                      </w:r>
                    </w:p>
                  </w:txbxContent>
                </v:textbox>
              </v:roundrect>
            </w:pict>
          </mc:Fallback>
        </mc:AlternateContent>
      </w:r>
      <w:r>
        <w:rPr>
          <w:b/>
          <w:bCs/>
          <w:noProof/>
          <w:sz w:val="40"/>
          <w:szCs w:val="40"/>
        </w:rPr>
        <mc:AlternateContent>
          <mc:Choice Requires="wps">
            <w:drawing>
              <wp:anchor distT="0" distB="0" distL="114300" distR="114300" simplePos="0" relativeHeight="251717632" behindDoc="0" locked="0" layoutInCell="1" allowOverlap="1" wp14:anchorId="032677E9" wp14:editId="7AAE6B1F">
                <wp:simplePos x="0" y="0"/>
                <wp:positionH relativeFrom="column">
                  <wp:posOffset>-475615</wp:posOffset>
                </wp:positionH>
                <wp:positionV relativeFrom="paragraph">
                  <wp:posOffset>3726815</wp:posOffset>
                </wp:positionV>
                <wp:extent cx="2124075" cy="304800"/>
                <wp:effectExtent l="0" t="0" r="28575" b="19050"/>
                <wp:wrapNone/>
                <wp:docPr id="1617475835" name="Rectangle: Rounded Corners 2"/>
                <wp:cNvGraphicFramePr/>
                <a:graphic xmlns:a="http://schemas.openxmlformats.org/drawingml/2006/main">
                  <a:graphicData uri="http://schemas.microsoft.com/office/word/2010/wordprocessingShape">
                    <wps:wsp>
                      <wps:cNvSpPr/>
                      <wps:spPr>
                        <a:xfrm>
                          <a:off x="0" y="0"/>
                          <a:ext cx="2124075" cy="3048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2B66539" w14:textId="77777777" w:rsidR="005A051B" w:rsidRPr="00C10343" w:rsidRDefault="005A051B" w:rsidP="005A051B">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12</w:t>
                            </w:r>
                            <w:r w:rsidRPr="00C10343">
                              <w:rPr>
                                <w:rFonts w:asciiTheme="majorBidi" w:hAnsiTheme="majorBidi" w:cstheme="majorBidi"/>
                                <w:b/>
                                <w:bCs/>
                                <w:color w:val="000000" w:themeColor="text1"/>
                                <w:lang w:val="en-US"/>
                              </w:rPr>
                              <w:t xml:space="preserve"> 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2677E9" id="_x0000_s1065" style="position:absolute;left:0;text-align:left;margin-left:-37.45pt;margin-top:293.45pt;width:167.25pt;height:2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" filled="f" strokecolor="#09101d [484]" strokeweight="1pt">
                <v:stroke joinstyle="miter"/>
                <v:textbox>
                  <w:txbxContent>
                    <w:p w14:paraId="62B66539" w14:textId="77777777" w:rsidR="005A051B" w:rsidRPr="00C10343" w:rsidRDefault="005A051B" w:rsidP="005A051B">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12</w:t>
                      </w:r>
                      <w:r w:rsidRPr="00C10343">
                        <w:rPr>
                          <w:rFonts w:asciiTheme="majorBidi" w:hAnsiTheme="majorBidi" w:cstheme="majorBidi"/>
                          <w:b/>
                          <w:bCs/>
                          <w:color w:val="000000" w:themeColor="text1"/>
                          <w:lang w:val="en-US"/>
                        </w:rPr>
                        <w:t xml:space="preserve"> pt</w:t>
                      </w:r>
                    </w:p>
                  </w:txbxContent>
                </v:textbox>
              </v:roundrect>
            </w:pict>
          </mc:Fallback>
        </mc:AlternateContent>
      </w:r>
      <w:commentRangeStart w:id="26"/>
      <w:r w:rsidR="00CF19E6" w:rsidRPr="00CF19E6">
        <w:rPr>
          <w:rFonts w:asciiTheme="majorBidi" w:hAnsiTheme="majorBidi" w:cstheme="majorBidi"/>
          <w:lang w:val="en-US"/>
        </w:rPr>
        <w:t xml:space="preserve">Times New Roman 12 Times New Roman 12 Times New Roman 12 Times New Roman 12 </w:t>
      </w:r>
      <w:commentRangeEnd w:id="26"/>
      <w:r w:rsidR="00CF19E6">
        <w:rPr>
          <w:rStyle w:val="CommentReference"/>
        </w:rPr>
        <w:commentReference w:id="26"/>
      </w:r>
      <w:r w:rsidR="00CF19E6" w:rsidRPr="00CF19E6">
        <w:rPr>
          <w:rFonts w:asciiTheme="majorBidi" w:hAnsiTheme="majorBidi" w:cstheme="majorBidi"/>
          <w:lang w:val="en-US"/>
        </w:rPr>
        <w:t xml:space="preserve"> Times New Roman 12 Times New Roman 12 Times New Roman 12 Times New Roman 12 Times New Roman 12 Times New Roman 12 Times New Roman 12 Times New Roman 12 Times New Roman 12 Times New Roman 12 Times New Roman 12 Times New Roman 12 Times New Roman 12 </w:t>
      </w:r>
    </w:p>
    <w:p w14:paraId="3EBDEE3D" w14:textId="4695DC31" w:rsidR="00CF19E6" w:rsidRPr="00CF19E6" w:rsidRDefault="00CF19E6" w:rsidP="00CF19E6">
      <w:pPr>
        <w:pStyle w:val="Heading2"/>
        <w:bidi/>
        <w:rPr>
          <w:rFonts w:asciiTheme="majorBidi" w:hAnsiTheme="majorBidi"/>
          <w:sz w:val="24"/>
          <w:szCs w:val="24"/>
          <w:lang w:val="en-US"/>
        </w:rPr>
      </w:pPr>
      <w:r>
        <w:rPr>
          <w:rFonts w:asciiTheme="majorBidi" w:hAnsiTheme="majorBidi" w:hint="cs"/>
          <w:sz w:val="24"/>
          <w:szCs w:val="24"/>
          <w:rtl/>
        </w:rPr>
        <w:t>1.1 العنوان 2</w:t>
      </w:r>
    </w:p>
    <w:p w14:paraId="17697726" w14:textId="5769250A" w:rsidR="00CF19E6" w:rsidRPr="00CF19E6" w:rsidRDefault="005A051B" w:rsidP="00CF19E6">
      <w:pPr>
        <w:bidi/>
        <w:spacing w:line="360" w:lineRule="auto"/>
        <w:rPr>
          <w:rFonts w:asciiTheme="majorBidi" w:hAnsiTheme="majorBidi" w:cstheme="majorBidi"/>
          <w:lang w:val="en-US"/>
        </w:rPr>
      </w:pPr>
      <w:r>
        <w:rPr>
          <w:b/>
          <w:bCs/>
          <w:noProof/>
          <w:sz w:val="40"/>
          <w:szCs w:val="40"/>
        </w:rPr>
        <mc:AlternateContent>
          <mc:Choice Requires="wps">
            <w:drawing>
              <wp:anchor distT="0" distB="0" distL="114300" distR="114300" simplePos="0" relativeHeight="251715584" behindDoc="0" locked="0" layoutInCell="1" allowOverlap="1" wp14:anchorId="08B639D0" wp14:editId="6D5E582A">
                <wp:simplePos x="0" y="0"/>
                <wp:positionH relativeFrom="column">
                  <wp:posOffset>-475615</wp:posOffset>
                </wp:positionH>
                <wp:positionV relativeFrom="paragraph">
                  <wp:posOffset>680720</wp:posOffset>
                </wp:positionV>
                <wp:extent cx="2124075" cy="304800"/>
                <wp:effectExtent l="0" t="0" r="28575" b="19050"/>
                <wp:wrapNone/>
                <wp:docPr id="1016184616" name="Rectangle: Rounded Corners 2"/>
                <wp:cNvGraphicFramePr/>
                <a:graphic xmlns:a="http://schemas.openxmlformats.org/drawingml/2006/main">
                  <a:graphicData uri="http://schemas.microsoft.com/office/word/2010/wordprocessingShape">
                    <wps:wsp>
                      <wps:cNvSpPr/>
                      <wps:spPr>
                        <a:xfrm>
                          <a:off x="0" y="0"/>
                          <a:ext cx="2124075" cy="3048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570E25A" w14:textId="77777777" w:rsidR="005A051B" w:rsidRPr="00C10343" w:rsidRDefault="005A051B" w:rsidP="005A051B">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12</w:t>
                            </w:r>
                            <w:r w:rsidRPr="00C10343">
                              <w:rPr>
                                <w:rFonts w:asciiTheme="majorBidi" w:hAnsiTheme="majorBidi" w:cstheme="majorBidi"/>
                                <w:b/>
                                <w:bCs/>
                                <w:color w:val="000000" w:themeColor="text1"/>
                                <w:lang w:val="en-US"/>
                              </w:rPr>
                              <w:t xml:space="preserve"> 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B639D0" id="_x0000_s1066" style="position:absolute;left:0;text-align:left;margin-left:-37.45pt;margin-top:53.6pt;width:167.25pt;height:2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" filled="f" strokecolor="#09101d [484]" strokeweight="1pt">
                <v:stroke joinstyle="miter"/>
                <v:textbox>
                  <w:txbxContent>
                    <w:p w14:paraId="3570E25A" w14:textId="77777777" w:rsidR="005A051B" w:rsidRPr="00C10343" w:rsidRDefault="005A051B" w:rsidP="005A051B">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12</w:t>
                      </w:r>
                      <w:r w:rsidRPr="00C10343">
                        <w:rPr>
                          <w:rFonts w:asciiTheme="majorBidi" w:hAnsiTheme="majorBidi" w:cstheme="majorBidi"/>
                          <w:b/>
                          <w:bCs/>
                          <w:color w:val="000000" w:themeColor="text1"/>
                          <w:lang w:val="en-US"/>
                        </w:rPr>
                        <w:t xml:space="preserve"> pt</w:t>
                      </w:r>
                    </w:p>
                  </w:txbxContent>
                </v:textbox>
              </v:roundrect>
            </w:pict>
          </mc:Fallback>
        </mc:AlternateContent>
      </w:r>
      <w:r w:rsidR="00CF19E6" w:rsidRPr="00CF19E6">
        <w:rPr>
          <w:rFonts w:asciiTheme="majorBidi" w:hAnsiTheme="majorBidi" w:cstheme="majorBidi"/>
          <w:lang w:val="en-US"/>
        </w:rPr>
        <w:t xml:space="preserve">Times New Roman 12 Times New Roman 12 Times New Roman 12 Times New Roman 12 Times New Roman 12 Times New Roman 12 Times New Roman 12 Times New Roman 12 Times New Roman 12 Times New Roman 12 Times New Roman 12 Times New Roman 12 Times New Roman 12 Times New Roman 12 Times New Roman 12 Times New Roman 12 Times New Roman 12 </w:t>
      </w:r>
    </w:p>
    <w:p w14:paraId="440CB03D" w14:textId="248BD403" w:rsidR="00CF19E6" w:rsidRPr="00CF19E6" w:rsidRDefault="005A051B" w:rsidP="00CF19E6">
      <w:pPr>
        <w:bidi/>
        <w:spacing w:line="360" w:lineRule="auto"/>
        <w:rPr>
          <w:rFonts w:asciiTheme="majorBidi" w:hAnsiTheme="majorBidi" w:cstheme="majorBidi"/>
          <w:lang w:val="en-US"/>
        </w:rPr>
      </w:pPr>
      <w:r>
        <w:rPr>
          <w:rFonts w:asciiTheme="majorBidi" w:hAnsiTheme="majorBidi"/>
          <w:b/>
          <w:bCs/>
          <w:noProof/>
          <w:sz w:val="40"/>
          <w:szCs w:val="40"/>
        </w:rPr>
        <mc:AlternateContent>
          <mc:Choice Requires="wps">
            <w:drawing>
              <wp:anchor distT="0" distB="0" distL="114300" distR="114300" simplePos="0" relativeHeight="251716608" behindDoc="0" locked="0" layoutInCell="1" allowOverlap="1" wp14:anchorId="63B31021" wp14:editId="120A9ED1">
                <wp:simplePos x="0" y="0"/>
                <wp:positionH relativeFrom="column">
                  <wp:posOffset>-475615</wp:posOffset>
                </wp:positionH>
                <wp:positionV relativeFrom="paragraph">
                  <wp:posOffset>269875</wp:posOffset>
                </wp:positionV>
                <wp:extent cx="2124075" cy="304800"/>
                <wp:effectExtent l="0" t="0" r="28575" b="19050"/>
                <wp:wrapNone/>
                <wp:docPr id="334651437" name="Rectangle: Rounded Corners 2"/>
                <wp:cNvGraphicFramePr/>
                <a:graphic xmlns:a="http://schemas.openxmlformats.org/drawingml/2006/main">
                  <a:graphicData uri="http://schemas.microsoft.com/office/word/2010/wordprocessingShape">
                    <wps:wsp>
                      <wps:cNvSpPr/>
                      <wps:spPr>
                        <a:xfrm>
                          <a:off x="0" y="0"/>
                          <a:ext cx="2124075" cy="3048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51D7E86" w14:textId="77777777" w:rsidR="005A051B" w:rsidRPr="00C10343" w:rsidRDefault="005A051B" w:rsidP="005A051B">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12</w:t>
                            </w:r>
                            <w:r w:rsidRPr="00C10343">
                              <w:rPr>
                                <w:rFonts w:asciiTheme="majorBidi" w:hAnsiTheme="majorBidi" w:cstheme="majorBidi"/>
                                <w:b/>
                                <w:bCs/>
                                <w:color w:val="000000" w:themeColor="text1"/>
                                <w:lang w:val="en-US"/>
                              </w:rPr>
                              <w:t xml:space="preserve"> pt</w:t>
                            </w:r>
                            <w:r>
                              <w:rPr>
                                <w:rFonts w:asciiTheme="majorBidi" w:hAnsiTheme="majorBidi" w:cstheme="majorBidi"/>
                                <w:b/>
                                <w:bCs/>
                                <w:color w:val="000000" w:themeColor="text1"/>
                                <w:lang w:val="en-US"/>
                              </w:rPr>
                              <w:t>, Bold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B31021" id="_x0000_s1067" style="position:absolute;left:0;text-align:left;margin-left:-37.45pt;margin-top:21.25pt;width:167.25pt;height:2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" filled="f" strokecolor="#09101d [484]" strokeweight="1pt">
                <v:stroke joinstyle="miter"/>
                <v:textbox>
                  <w:txbxContent>
                    <w:p w14:paraId="451D7E86" w14:textId="77777777" w:rsidR="005A051B" w:rsidRPr="00C10343" w:rsidRDefault="005A051B" w:rsidP="005A051B">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12</w:t>
                      </w:r>
                      <w:r w:rsidRPr="00C10343">
                        <w:rPr>
                          <w:rFonts w:asciiTheme="majorBidi" w:hAnsiTheme="majorBidi" w:cstheme="majorBidi"/>
                          <w:b/>
                          <w:bCs/>
                          <w:color w:val="000000" w:themeColor="text1"/>
                          <w:lang w:val="en-US"/>
                        </w:rPr>
                        <w:t xml:space="preserve"> pt</w:t>
                      </w:r>
                      <w:r>
                        <w:rPr>
                          <w:rFonts w:asciiTheme="majorBidi" w:hAnsiTheme="majorBidi" w:cstheme="majorBidi"/>
                          <w:b/>
                          <w:bCs/>
                          <w:color w:val="000000" w:themeColor="text1"/>
                          <w:lang w:val="en-US"/>
                        </w:rPr>
                        <w:t>, Bold</w:t>
                      </w:r>
                    </w:p>
                  </w:txbxContent>
                </v:textbox>
              </v:roundrect>
            </w:pict>
          </mc:Fallback>
        </mc:AlternateContent>
      </w:r>
    </w:p>
    <w:p w14:paraId="35D20048" w14:textId="77777777" w:rsidR="00CF19E6" w:rsidRPr="00CF19E6" w:rsidRDefault="00CF19E6" w:rsidP="00CF19E6">
      <w:pPr>
        <w:pStyle w:val="Heading3"/>
        <w:bidi/>
        <w:rPr>
          <w:rFonts w:asciiTheme="majorBidi" w:hAnsiTheme="majorBidi"/>
          <w:sz w:val="24"/>
          <w:szCs w:val="24"/>
          <w:lang w:val="en-US" w:bidi="ar-LB"/>
        </w:rPr>
      </w:pPr>
      <w:r>
        <w:rPr>
          <w:rFonts w:asciiTheme="majorBidi" w:hAnsiTheme="majorBidi" w:hint="cs"/>
          <w:sz w:val="24"/>
          <w:szCs w:val="24"/>
          <w:rtl/>
        </w:rPr>
        <w:t>1.1.1 العنوان 3</w:t>
      </w:r>
    </w:p>
    <w:p w14:paraId="5461A81E" w14:textId="77777777" w:rsidR="00CF19E6" w:rsidRPr="00CF19E6" w:rsidRDefault="00CF19E6" w:rsidP="00CF19E6">
      <w:pPr>
        <w:bidi/>
        <w:spacing w:line="360" w:lineRule="auto"/>
        <w:rPr>
          <w:rFonts w:asciiTheme="majorBidi" w:hAnsiTheme="majorBidi" w:cstheme="majorBidi"/>
          <w:lang w:val="en-US"/>
        </w:rPr>
      </w:pPr>
      <w:r w:rsidRPr="00CF19E6">
        <w:rPr>
          <w:rFonts w:asciiTheme="majorBidi" w:hAnsiTheme="majorBidi" w:cstheme="majorBidi"/>
          <w:lang w:val="en-US"/>
        </w:rPr>
        <w:t>Times New Roman 12 Times New Roman 12 Times New Roman 12 Times New Roman 12 Times New Roman 12 Times New Roman 12 Times New Roman 12 Times New Roman 12 Times New Roman 12 Times New Roman 12 Times New Roman 12 Times New Roman 12 Times New Roman 12 Times New Roman 12 Times New Roman 12</w:t>
      </w:r>
    </w:p>
    <w:p w14:paraId="417B5832" w14:textId="4F7B27A4" w:rsidR="00CF19E6" w:rsidRPr="00CF19E6" w:rsidRDefault="00CF19E6" w:rsidP="00CF19E6">
      <w:pPr>
        <w:bidi/>
        <w:rPr>
          <w:sz w:val="28"/>
          <w:szCs w:val="28"/>
          <w:lang w:val="en-US"/>
        </w:rPr>
      </w:pPr>
    </w:p>
    <w:p w14:paraId="33F35314" w14:textId="180E9F49" w:rsidR="00CF19E6" w:rsidRPr="00917C63" w:rsidRDefault="005A051B" w:rsidP="00CF19E6">
      <w:pPr>
        <w:pStyle w:val="ListParagraph"/>
        <w:numPr>
          <w:ilvl w:val="0"/>
          <w:numId w:val="92"/>
        </w:numPr>
        <w:bidi/>
        <w:rPr>
          <w:sz w:val="28"/>
          <w:szCs w:val="28"/>
          <w:highlight w:val="yellow"/>
          <w:rtl/>
        </w:rPr>
      </w:pPr>
      <w:r>
        <w:rPr>
          <w:b/>
          <w:bCs/>
          <w:noProof/>
          <w:sz w:val="40"/>
          <w:szCs w:val="40"/>
        </w:rPr>
        <mc:AlternateContent>
          <mc:Choice Requires="wps">
            <w:drawing>
              <wp:anchor distT="0" distB="0" distL="114300" distR="114300" simplePos="0" relativeHeight="251719680" behindDoc="0" locked="0" layoutInCell="1" allowOverlap="1" wp14:anchorId="111D3CF3" wp14:editId="02D3B410">
                <wp:simplePos x="0" y="0"/>
                <wp:positionH relativeFrom="column">
                  <wp:posOffset>-478790</wp:posOffset>
                </wp:positionH>
                <wp:positionV relativeFrom="paragraph">
                  <wp:posOffset>128905</wp:posOffset>
                </wp:positionV>
                <wp:extent cx="2124075" cy="304800"/>
                <wp:effectExtent l="0" t="0" r="28575" b="19050"/>
                <wp:wrapNone/>
                <wp:docPr id="659580600" name="Rectangle: Rounded Corners 2"/>
                <wp:cNvGraphicFramePr/>
                <a:graphic xmlns:a="http://schemas.openxmlformats.org/drawingml/2006/main">
                  <a:graphicData uri="http://schemas.microsoft.com/office/word/2010/wordprocessingShape">
                    <wps:wsp>
                      <wps:cNvSpPr/>
                      <wps:spPr>
                        <a:xfrm>
                          <a:off x="0" y="0"/>
                          <a:ext cx="2124075" cy="3048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E2B5816" w14:textId="77777777" w:rsidR="005A051B" w:rsidRPr="00C10343" w:rsidRDefault="005A051B" w:rsidP="005A051B">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Arial</w:t>
                            </w:r>
                            <w:r w:rsidRPr="00C10343">
                              <w:rPr>
                                <w:rFonts w:asciiTheme="majorBidi" w:hAnsiTheme="majorBidi" w:cstheme="majorBidi"/>
                                <w:b/>
                                <w:bCs/>
                                <w:color w:val="000000" w:themeColor="text1"/>
                                <w:lang w:val="en-US"/>
                              </w:rPr>
                              <w:t xml:space="preserve">, </w:t>
                            </w:r>
                            <w:r>
                              <w:rPr>
                                <w:rFonts w:asciiTheme="majorBidi" w:hAnsiTheme="majorBidi" w:cstheme="majorBidi"/>
                                <w:b/>
                                <w:bCs/>
                                <w:color w:val="000000" w:themeColor="text1"/>
                                <w:lang w:val="en-US"/>
                              </w:rPr>
                              <w:t>12</w:t>
                            </w:r>
                            <w:r w:rsidRPr="00C10343">
                              <w:rPr>
                                <w:rFonts w:asciiTheme="majorBidi" w:hAnsiTheme="majorBidi" w:cstheme="majorBidi"/>
                                <w:b/>
                                <w:bCs/>
                                <w:color w:val="000000" w:themeColor="text1"/>
                                <w:lang w:val="en-US"/>
                              </w:rPr>
                              <w:t xml:space="preserve"> 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1D3CF3" id="_x0000_s1068" style="position:absolute;left:0;text-align:left;margin-left:-37.7pt;margin-top:10.15pt;width:167.25pt;height:2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" filled="f" strokecolor="#09101d [484]" strokeweight="1pt">
                <v:stroke joinstyle="miter"/>
                <v:textbox>
                  <w:txbxContent>
                    <w:p w14:paraId="7E2B5816" w14:textId="77777777" w:rsidR="005A051B" w:rsidRPr="00C10343" w:rsidRDefault="005A051B" w:rsidP="005A051B">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Arial</w:t>
                      </w:r>
                      <w:r w:rsidRPr="00C10343">
                        <w:rPr>
                          <w:rFonts w:asciiTheme="majorBidi" w:hAnsiTheme="majorBidi" w:cstheme="majorBidi"/>
                          <w:b/>
                          <w:bCs/>
                          <w:color w:val="000000" w:themeColor="text1"/>
                          <w:lang w:val="en-US"/>
                        </w:rPr>
                        <w:t xml:space="preserve">, </w:t>
                      </w:r>
                      <w:r>
                        <w:rPr>
                          <w:rFonts w:asciiTheme="majorBidi" w:hAnsiTheme="majorBidi" w:cstheme="majorBidi"/>
                          <w:b/>
                          <w:bCs/>
                          <w:color w:val="000000" w:themeColor="text1"/>
                          <w:lang w:val="en-US"/>
                        </w:rPr>
                        <w:t>12</w:t>
                      </w:r>
                      <w:r w:rsidRPr="00C10343">
                        <w:rPr>
                          <w:rFonts w:asciiTheme="majorBidi" w:hAnsiTheme="majorBidi" w:cstheme="majorBidi"/>
                          <w:b/>
                          <w:bCs/>
                          <w:color w:val="000000" w:themeColor="text1"/>
                          <w:lang w:val="en-US"/>
                        </w:rPr>
                        <w:t xml:space="preserve"> pt</w:t>
                      </w:r>
                    </w:p>
                  </w:txbxContent>
                </v:textbox>
              </v:roundrect>
            </w:pict>
          </mc:Fallback>
        </mc:AlternateContent>
      </w:r>
      <w:r w:rsidR="00CF19E6" w:rsidRPr="00917C63">
        <w:rPr>
          <w:rFonts w:hint="cs"/>
          <w:sz w:val="28"/>
          <w:szCs w:val="28"/>
          <w:highlight w:val="yellow"/>
          <w:rtl/>
        </w:rPr>
        <w:t>نقطة 1</w:t>
      </w:r>
      <w:r w:rsidR="00CF19E6" w:rsidRPr="00917C63">
        <w:rPr>
          <w:sz w:val="28"/>
          <w:szCs w:val="28"/>
          <w:highlight w:val="yellow"/>
          <w:rtl/>
        </w:rPr>
        <w:t>؛</w:t>
      </w:r>
    </w:p>
    <w:p w14:paraId="18C6E2BC" w14:textId="79FA72AF" w:rsidR="00CF19E6" w:rsidRPr="00917C63" w:rsidRDefault="00CF19E6" w:rsidP="00CF19E6">
      <w:pPr>
        <w:pStyle w:val="ListParagraph"/>
        <w:numPr>
          <w:ilvl w:val="0"/>
          <w:numId w:val="92"/>
        </w:numPr>
        <w:bidi/>
        <w:rPr>
          <w:sz w:val="28"/>
          <w:szCs w:val="28"/>
          <w:highlight w:val="yellow"/>
          <w:rtl/>
        </w:rPr>
      </w:pPr>
      <w:r w:rsidRPr="00917C63">
        <w:rPr>
          <w:sz w:val="28"/>
          <w:szCs w:val="28"/>
          <w:highlight w:val="yellow"/>
          <w:rtl/>
        </w:rPr>
        <w:t>نقطة 2؛</w:t>
      </w:r>
    </w:p>
    <w:p w14:paraId="20F5102E" w14:textId="77777777" w:rsidR="00CF19E6" w:rsidRPr="00917C63" w:rsidRDefault="00CF19E6" w:rsidP="00CF19E6">
      <w:pPr>
        <w:pStyle w:val="ListParagraph"/>
        <w:numPr>
          <w:ilvl w:val="0"/>
          <w:numId w:val="92"/>
        </w:numPr>
        <w:bidi/>
        <w:rPr>
          <w:sz w:val="28"/>
          <w:szCs w:val="28"/>
          <w:rtl/>
        </w:rPr>
      </w:pPr>
      <w:r w:rsidRPr="00917C63">
        <w:rPr>
          <w:sz w:val="28"/>
          <w:szCs w:val="28"/>
          <w:highlight w:val="yellow"/>
          <w:rtl/>
        </w:rPr>
        <w:t>نقطة 3</w:t>
      </w:r>
      <w:r w:rsidRPr="00917C63">
        <w:rPr>
          <w:sz w:val="28"/>
          <w:szCs w:val="28"/>
          <w:highlight w:val="yellow"/>
        </w:rPr>
        <w:t>.</w:t>
      </w:r>
    </w:p>
    <w:p w14:paraId="747A6BEE" w14:textId="77777777" w:rsidR="00CF19E6" w:rsidRDefault="00CF19E6" w:rsidP="00CF19E6">
      <w:pPr>
        <w:bidi/>
        <w:rPr>
          <w:sz w:val="28"/>
          <w:szCs w:val="28"/>
          <w:rtl/>
        </w:rPr>
      </w:pPr>
    </w:p>
    <w:p w14:paraId="178B84A5" w14:textId="2B39CF07" w:rsidR="00CF19E6" w:rsidRDefault="00CF19E6" w:rsidP="005A051B">
      <w:pPr>
        <w:bidi/>
        <w:ind w:left="567" w:right="567"/>
        <w:jc w:val="center"/>
        <w:rPr>
          <w:rFonts w:ascii="Arial" w:hAnsi="Arial"/>
          <w:color w:val="777777"/>
          <w:sz w:val="28"/>
          <w:szCs w:val="28"/>
          <w:rtl/>
        </w:rPr>
      </w:pPr>
      <w:r w:rsidRPr="00022B68">
        <w:rPr>
          <w:rFonts w:ascii="Arial" w:hAnsi="Arial"/>
          <w:color w:val="777777"/>
          <w:sz w:val="28"/>
          <w:szCs w:val="28"/>
          <w:rtl/>
        </w:rPr>
        <w:t>الشكل 1. عنوان الشكل</w:t>
      </w:r>
    </w:p>
    <w:p w14:paraId="5E6C7918" w14:textId="63C80693" w:rsidR="00CF19E6" w:rsidRPr="00022B68" w:rsidRDefault="005A051B" w:rsidP="005A051B">
      <w:pPr>
        <w:bidi/>
        <w:ind w:left="567" w:right="567"/>
        <w:jc w:val="center"/>
        <w:rPr>
          <w:rFonts w:ascii="Arial" w:hAnsi="Arial"/>
          <w:color w:val="777777"/>
          <w:sz w:val="28"/>
          <w:szCs w:val="28"/>
          <w:rtl/>
        </w:rPr>
      </w:pPr>
      <w:r>
        <w:rPr>
          <w:rFonts w:asciiTheme="majorBidi" w:hAnsiTheme="majorBidi" w:cstheme="majorBidi"/>
          <w:noProof/>
        </w:rPr>
        <mc:AlternateContent>
          <mc:Choice Requires="wps">
            <w:drawing>
              <wp:anchor distT="0" distB="0" distL="114300" distR="114300" simplePos="0" relativeHeight="251660288" behindDoc="0" locked="0" layoutInCell="1" allowOverlap="1" wp14:anchorId="4E89EAE5" wp14:editId="6F5DDD43">
                <wp:simplePos x="0" y="0"/>
                <wp:positionH relativeFrom="column">
                  <wp:posOffset>2609850</wp:posOffset>
                </wp:positionH>
                <wp:positionV relativeFrom="paragraph">
                  <wp:posOffset>18415</wp:posOffset>
                </wp:positionV>
                <wp:extent cx="828675" cy="476250"/>
                <wp:effectExtent l="19050" t="19050" r="47625" b="19050"/>
                <wp:wrapNone/>
                <wp:docPr id="1372404747" name="Isosceles Triangle 1"/>
                <wp:cNvGraphicFramePr/>
                <a:graphic xmlns:a="http://schemas.openxmlformats.org/drawingml/2006/main">
                  <a:graphicData uri="http://schemas.microsoft.com/office/word/2010/wordprocessingShape">
                    <wps:wsp>
                      <wps:cNvSpPr/>
                      <wps:spPr>
                        <a:xfrm>
                          <a:off x="0" y="0"/>
                          <a:ext cx="828675" cy="476250"/>
                        </a:xfrm>
                        <a:prstGeom prst="triangl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5474E0" id="Isosceles Triangle 1" o:spid="_x0000_s1026" type="#_x0000_t5" style="position:absolute;margin-left:205.5pt;margin-top:1.45pt;width:65.25pt;height:3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" fillcolor="#4472c4 [3204]" strokecolor="#09101d [484]" strokeweight="1pt"/>
            </w:pict>
          </mc:Fallback>
        </mc:AlternateContent>
      </w:r>
    </w:p>
    <w:p w14:paraId="026E6EAE" w14:textId="77777777" w:rsidR="00CF19E6" w:rsidRDefault="00CF19E6" w:rsidP="005A051B">
      <w:pPr>
        <w:bidi/>
        <w:jc w:val="center"/>
        <w:rPr>
          <w:noProof/>
          <w:rtl/>
        </w:rPr>
      </w:pPr>
    </w:p>
    <w:p w14:paraId="6198BE55" w14:textId="040162CE" w:rsidR="00CF19E6" w:rsidRPr="00022B68" w:rsidRDefault="00CF19E6" w:rsidP="005A051B">
      <w:pPr>
        <w:bidi/>
        <w:ind w:firstLine="567"/>
        <w:jc w:val="center"/>
        <w:rPr>
          <w:noProof/>
          <w:rtl/>
        </w:rPr>
      </w:pPr>
      <w:r w:rsidRPr="00022B68">
        <w:rPr>
          <w:noProof/>
          <w:rtl/>
        </w:rPr>
        <w:t>صور</w:t>
      </w:r>
      <w:r w:rsidRPr="00022B68">
        <w:rPr>
          <w:rFonts w:hint="cs"/>
          <w:noProof/>
          <w:rtl/>
        </w:rPr>
        <w:t xml:space="preserve">ة </w:t>
      </w:r>
      <w:r w:rsidRPr="00022B68">
        <w:rPr>
          <w:noProof/>
        </w:rPr>
        <w:t>JPEG</w:t>
      </w:r>
    </w:p>
    <w:p w14:paraId="3BCABAC4" w14:textId="77777777" w:rsidR="00CF19E6" w:rsidRPr="00022B68" w:rsidDel="00917C63" w:rsidRDefault="00CF19E6" w:rsidP="005A051B">
      <w:pPr>
        <w:bidi/>
        <w:jc w:val="center"/>
        <w:rPr>
          <w:del w:id="27" w:author="Gilbert.Sawma" w:date="2025-02-24T22:00:00Z" w16du:dateUtc="2025-02-24T20:00:00Z"/>
          <w:sz w:val="28"/>
          <w:szCs w:val="28"/>
        </w:rPr>
      </w:pPr>
      <w:del w:id="28" w:author="Gilbert.Sawma" w:date="2025-02-24T22:00:00Z" w16du:dateUtc="2025-02-24T20:00:00Z">
        <w:r w:rsidRPr="00917C63" w:rsidDel="00917C63">
          <w:rPr>
            <w:sz w:val="28"/>
            <w:szCs w:val="28"/>
            <w:highlight w:val="yellow"/>
          </w:rPr>
          <w:delText>Times New Roman 14</w:delText>
        </w:r>
      </w:del>
    </w:p>
    <w:p w14:paraId="6B6BD3A8" w14:textId="77777777" w:rsidR="00CF19E6" w:rsidRPr="00022B68" w:rsidRDefault="00CF19E6" w:rsidP="00CF19E6">
      <w:pPr>
        <w:bidi/>
        <w:rPr>
          <w:sz w:val="36"/>
          <w:szCs w:val="36"/>
          <w:rtl/>
        </w:rPr>
      </w:pPr>
    </w:p>
    <w:p w14:paraId="22A3C7CC" w14:textId="18824669" w:rsidR="00CF19E6" w:rsidRPr="00022B68" w:rsidRDefault="00EB29CF" w:rsidP="005A051B">
      <w:pPr>
        <w:bidi/>
        <w:ind w:left="567" w:right="567"/>
        <w:jc w:val="center"/>
        <w:rPr>
          <w:rFonts w:ascii="Arial" w:hAnsi="Arial"/>
          <w:color w:val="777777"/>
          <w:sz w:val="28"/>
          <w:szCs w:val="28"/>
          <w:rtl/>
        </w:rPr>
      </w:pPr>
      <w:r>
        <w:rPr>
          <w:rFonts w:asciiTheme="majorBidi" w:hAnsiTheme="majorBidi"/>
          <w:b/>
          <w:bCs/>
          <w:noProof/>
          <w:sz w:val="40"/>
          <w:szCs w:val="40"/>
        </w:rPr>
        <mc:AlternateContent>
          <mc:Choice Requires="wps">
            <w:drawing>
              <wp:anchor distT="0" distB="0" distL="114300" distR="114300" simplePos="0" relativeHeight="251730944" behindDoc="0" locked="0" layoutInCell="1" allowOverlap="1" wp14:anchorId="58D3E4BD" wp14:editId="686E20CF">
                <wp:simplePos x="0" y="0"/>
                <wp:positionH relativeFrom="column">
                  <wp:posOffset>3509578</wp:posOffset>
                </wp:positionH>
                <wp:positionV relativeFrom="paragraph">
                  <wp:posOffset>614613</wp:posOffset>
                </wp:positionV>
                <wp:extent cx="2124075" cy="304800"/>
                <wp:effectExtent l="0" t="0" r="28575" b="19050"/>
                <wp:wrapNone/>
                <wp:docPr id="59503301" name="Rectangle: Rounded Corners 2"/>
                <wp:cNvGraphicFramePr/>
                <a:graphic xmlns:a="http://schemas.openxmlformats.org/drawingml/2006/main">
                  <a:graphicData uri="http://schemas.microsoft.com/office/word/2010/wordprocessingShape">
                    <wps:wsp>
                      <wps:cNvSpPr/>
                      <wps:spPr>
                        <a:xfrm>
                          <a:off x="0" y="0"/>
                          <a:ext cx="2124075" cy="3048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C2E36C0" w14:textId="61238B10" w:rsidR="00EB29CF" w:rsidRPr="00C10343" w:rsidRDefault="00EB29CF" w:rsidP="00EB29CF">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Page / </w:t>
                            </w:r>
                            <w:proofErr w:type="spellStart"/>
                            <w:r>
                              <w:rPr>
                                <w:rFonts w:asciiTheme="majorBidi" w:hAnsiTheme="majorBidi" w:cstheme="majorBidi"/>
                                <w:b/>
                                <w:bCs/>
                                <w:color w:val="000000" w:themeColor="text1"/>
                                <w:lang w:val="en-US"/>
                              </w:rPr>
                              <w:t>Numpages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D3E4BD" id="_x0000_s1069" style="position:absolute;left:0;text-align:left;margin-left:276.35pt;margin-top:48.4pt;width:167.25pt;height:2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" filled="f" strokecolor="#09101d [484]" strokeweight="1pt">
                <v:stroke joinstyle="miter"/>
                <v:textbox>
                  <w:txbxContent>
                    <w:p w14:paraId="0C2E36C0" w14:textId="61238B10" w:rsidR="00EB29CF" w:rsidRPr="00C10343" w:rsidRDefault="00EB29CF" w:rsidP="00EB29CF">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Page / </w:t>
                      </w:r>
                      <w:proofErr w:type="spellStart"/>
                      <w:r>
                        <w:rPr>
                          <w:rFonts w:asciiTheme="majorBidi" w:hAnsiTheme="majorBidi" w:cstheme="majorBidi"/>
                          <w:b/>
                          <w:bCs/>
                          <w:color w:val="000000" w:themeColor="text1"/>
                          <w:lang w:val="en-US"/>
                        </w:rPr>
                        <w:t>Numpages</w:t>
                      </w:r>
                      <w:proofErr w:type="spellEnd"/>
                    </w:p>
                  </w:txbxContent>
                </v:textbox>
              </v:roundrect>
            </w:pict>
          </mc:Fallback>
        </mc:AlternateContent>
      </w:r>
      <w:r>
        <w:rPr>
          <w:rFonts w:asciiTheme="majorBidi" w:hAnsiTheme="majorBidi"/>
          <w:b/>
          <w:bCs/>
          <w:noProof/>
          <w:sz w:val="40"/>
          <w:szCs w:val="40"/>
        </w:rPr>
        <mc:AlternateContent>
          <mc:Choice Requires="wps">
            <w:drawing>
              <wp:anchor distT="0" distB="0" distL="114300" distR="114300" simplePos="0" relativeHeight="251728896" behindDoc="0" locked="0" layoutInCell="1" allowOverlap="1" wp14:anchorId="7096B746" wp14:editId="2769F1F5">
                <wp:simplePos x="0" y="0"/>
                <wp:positionH relativeFrom="column">
                  <wp:posOffset>611316</wp:posOffset>
                </wp:positionH>
                <wp:positionV relativeFrom="paragraph">
                  <wp:posOffset>621935</wp:posOffset>
                </wp:positionV>
                <wp:extent cx="2124075" cy="304800"/>
                <wp:effectExtent l="0" t="0" r="28575" b="19050"/>
                <wp:wrapNone/>
                <wp:docPr id="1916598294" name="Rectangle: Rounded Corners 2"/>
                <wp:cNvGraphicFramePr/>
                <a:graphic xmlns:a="http://schemas.openxmlformats.org/drawingml/2006/main">
                  <a:graphicData uri="http://schemas.microsoft.com/office/word/2010/wordprocessingShape">
                    <wps:wsp>
                      <wps:cNvSpPr/>
                      <wps:spPr>
                        <a:xfrm>
                          <a:off x="0" y="0"/>
                          <a:ext cx="2124075" cy="3048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D96C666" w14:textId="2FE17ABB" w:rsidR="00EB29CF" w:rsidRPr="00C10343" w:rsidRDefault="00EB29CF" w:rsidP="00EB29CF">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Calibri</w:t>
                            </w:r>
                            <w:r w:rsidRPr="00C10343">
                              <w:rPr>
                                <w:rFonts w:asciiTheme="majorBidi" w:hAnsiTheme="majorBidi" w:cstheme="majorBidi"/>
                                <w:b/>
                                <w:bCs/>
                                <w:color w:val="000000" w:themeColor="text1"/>
                                <w:lang w:val="en-US"/>
                              </w:rPr>
                              <w:t xml:space="preserve">, </w:t>
                            </w:r>
                            <w:r>
                              <w:rPr>
                                <w:rFonts w:asciiTheme="majorBidi" w:hAnsiTheme="majorBidi" w:cstheme="majorBidi"/>
                                <w:b/>
                                <w:bCs/>
                                <w:color w:val="000000" w:themeColor="text1"/>
                                <w:lang w:val="en-US"/>
                              </w:rPr>
                              <w:t>11</w:t>
                            </w:r>
                            <w:r w:rsidRPr="00C10343">
                              <w:rPr>
                                <w:rFonts w:asciiTheme="majorBidi" w:hAnsiTheme="majorBidi" w:cstheme="majorBidi"/>
                                <w:b/>
                                <w:bCs/>
                                <w:color w:val="000000" w:themeColor="text1"/>
                                <w:lang w:val="en-US"/>
                              </w:rPr>
                              <w:t xml:space="preserve"> 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96B746" id="_x0000_s1070" style="position:absolute;left:0;text-align:left;margin-left:48.15pt;margin-top:48.95pt;width:167.25pt;height:2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" filled="f" strokecolor="#09101d [484]" strokeweight="1pt">
                <v:stroke joinstyle="miter"/>
                <v:textbox>
                  <w:txbxContent>
                    <w:p w14:paraId="0D96C666" w14:textId="2FE17ABB" w:rsidR="00EB29CF" w:rsidRPr="00C10343" w:rsidRDefault="00EB29CF" w:rsidP="00EB29CF">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Calibri</w:t>
                      </w:r>
                      <w:r w:rsidRPr="00C10343">
                        <w:rPr>
                          <w:rFonts w:asciiTheme="majorBidi" w:hAnsiTheme="majorBidi" w:cstheme="majorBidi"/>
                          <w:b/>
                          <w:bCs/>
                          <w:color w:val="000000" w:themeColor="text1"/>
                          <w:lang w:val="en-US"/>
                        </w:rPr>
                        <w:t xml:space="preserve">, </w:t>
                      </w:r>
                      <w:r>
                        <w:rPr>
                          <w:rFonts w:asciiTheme="majorBidi" w:hAnsiTheme="majorBidi" w:cstheme="majorBidi"/>
                          <w:b/>
                          <w:bCs/>
                          <w:color w:val="000000" w:themeColor="text1"/>
                          <w:lang w:val="en-US"/>
                        </w:rPr>
                        <w:t>11</w:t>
                      </w:r>
                      <w:r w:rsidRPr="00C10343">
                        <w:rPr>
                          <w:rFonts w:asciiTheme="majorBidi" w:hAnsiTheme="majorBidi" w:cstheme="majorBidi"/>
                          <w:b/>
                          <w:bCs/>
                          <w:color w:val="000000" w:themeColor="text1"/>
                          <w:lang w:val="en-US"/>
                        </w:rPr>
                        <w:t xml:space="preserve"> pt</w:t>
                      </w:r>
                    </w:p>
                  </w:txbxContent>
                </v:textbox>
              </v:roundrect>
            </w:pict>
          </mc:Fallback>
        </mc:AlternateContent>
      </w:r>
      <w:r w:rsidR="00CF19E6" w:rsidRPr="00022B68">
        <w:rPr>
          <w:rFonts w:ascii="Arial" w:hAnsi="Arial"/>
          <w:color w:val="777777"/>
          <w:sz w:val="28"/>
          <w:szCs w:val="28"/>
          <w:rtl/>
        </w:rPr>
        <w:t>الجدول 1. عنوان الجدول</w:t>
      </w:r>
    </w:p>
    <w:tbl>
      <w:tblPr>
        <w:tblStyle w:val="TableGrid"/>
        <w:bidiVisual/>
        <w:tblW w:w="0" w:type="auto"/>
        <w:jc w:val="center"/>
        <w:tblLook w:val="04A0" w:firstRow="1" w:lastRow="0" w:firstColumn="1" w:lastColumn="0" w:noHBand="0" w:noVBand="1"/>
      </w:tblPr>
      <w:tblGrid>
        <w:gridCol w:w="1845"/>
        <w:gridCol w:w="1846"/>
        <w:gridCol w:w="1846"/>
      </w:tblGrid>
      <w:tr w:rsidR="00CF19E6" w14:paraId="4EF96F18" w14:textId="77777777" w:rsidTr="005A051B">
        <w:trPr>
          <w:trHeight w:val="371"/>
          <w:jc w:val="center"/>
        </w:trPr>
        <w:tc>
          <w:tcPr>
            <w:tcW w:w="1845" w:type="dxa"/>
          </w:tcPr>
          <w:p w14:paraId="0034A904" w14:textId="77777777" w:rsidR="00CF19E6" w:rsidRDefault="00CF19E6" w:rsidP="006B5CFD">
            <w:pPr>
              <w:bidi/>
              <w:rPr>
                <w:rtl/>
              </w:rPr>
            </w:pPr>
          </w:p>
        </w:tc>
        <w:tc>
          <w:tcPr>
            <w:tcW w:w="1846" w:type="dxa"/>
          </w:tcPr>
          <w:p w14:paraId="7F44B200" w14:textId="77777777" w:rsidR="00CF19E6" w:rsidRDefault="00CF19E6" w:rsidP="006B5CFD">
            <w:pPr>
              <w:bidi/>
              <w:rPr>
                <w:rtl/>
              </w:rPr>
            </w:pPr>
          </w:p>
        </w:tc>
        <w:tc>
          <w:tcPr>
            <w:tcW w:w="1846" w:type="dxa"/>
          </w:tcPr>
          <w:p w14:paraId="096DA902" w14:textId="77777777" w:rsidR="00CF19E6" w:rsidRDefault="00CF19E6" w:rsidP="006B5CFD">
            <w:pPr>
              <w:bidi/>
              <w:rPr>
                <w:rtl/>
              </w:rPr>
            </w:pPr>
          </w:p>
        </w:tc>
      </w:tr>
      <w:tr w:rsidR="00CF19E6" w14:paraId="7D16E6DB" w14:textId="77777777" w:rsidTr="005A051B">
        <w:trPr>
          <w:trHeight w:val="371"/>
          <w:jc w:val="center"/>
        </w:trPr>
        <w:tc>
          <w:tcPr>
            <w:tcW w:w="1845" w:type="dxa"/>
          </w:tcPr>
          <w:p w14:paraId="5227BC7E" w14:textId="77777777" w:rsidR="00CF19E6" w:rsidRDefault="00CF19E6" w:rsidP="006B5CFD">
            <w:pPr>
              <w:bidi/>
              <w:rPr>
                <w:rtl/>
              </w:rPr>
            </w:pPr>
          </w:p>
        </w:tc>
        <w:tc>
          <w:tcPr>
            <w:tcW w:w="1846" w:type="dxa"/>
          </w:tcPr>
          <w:p w14:paraId="59770045" w14:textId="77777777" w:rsidR="00CF19E6" w:rsidRDefault="00CF19E6" w:rsidP="006B5CFD">
            <w:pPr>
              <w:bidi/>
              <w:rPr>
                <w:rtl/>
              </w:rPr>
            </w:pPr>
          </w:p>
        </w:tc>
        <w:tc>
          <w:tcPr>
            <w:tcW w:w="1846" w:type="dxa"/>
          </w:tcPr>
          <w:p w14:paraId="45523062" w14:textId="77777777" w:rsidR="00CF19E6" w:rsidRDefault="00CF19E6" w:rsidP="006B5CFD">
            <w:pPr>
              <w:bidi/>
              <w:rPr>
                <w:rtl/>
              </w:rPr>
            </w:pPr>
          </w:p>
        </w:tc>
      </w:tr>
      <w:tr w:rsidR="00CF19E6" w14:paraId="6DD17B2A" w14:textId="77777777" w:rsidTr="005A051B">
        <w:trPr>
          <w:trHeight w:val="349"/>
          <w:jc w:val="center"/>
        </w:trPr>
        <w:tc>
          <w:tcPr>
            <w:tcW w:w="1845" w:type="dxa"/>
          </w:tcPr>
          <w:p w14:paraId="72A355CB" w14:textId="77777777" w:rsidR="00CF19E6" w:rsidRDefault="00CF19E6" w:rsidP="006B5CFD">
            <w:pPr>
              <w:bidi/>
              <w:rPr>
                <w:rtl/>
              </w:rPr>
            </w:pPr>
          </w:p>
        </w:tc>
        <w:tc>
          <w:tcPr>
            <w:tcW w:w="1846" w:type="dxa"/>
          </w:tcPr>
          <w:p w14:paraId="7F1F3EDC" w14:textId="77777777" w:rsidR="00CF19E6" w:rsidRDefault="00CF19E6" w:rsidP="006B5CFD">
            <w:pPr>
              <w:bidi/>
              <w:rPr>
                <w:rtl/>
              </w:rPr>
            </w:pPr>
          </w:p>
        </w:tc>
        <w:tc>
          <w:tcPr>
            <w:tcW w:w="1846" w:type="dxa"/>
          </w:tcPr>
          <w:p w14:paraId="6CBB7056" w14:textId="77777777" w:rsidR="00CF19E6" w:rsidRDefault="00CF19E6" w:rsidP="006B5CFD">
            <w:pPr>
              <w:bidi/>
              <w:rPr>
                <w:rtl/>
              </w:rPr>
            </w:pPr>
          </w:p>
        </w:tc>
      </w:tr>
    </w:tbl>
    <w:p w14:paraId="186EF811" w14:textId="77777777" w:rsidR="00CF19E6" w:rsidRPr="00022B68" w:rsidRDefault="00CF19E6" w:rsidP="005A051B">
      <w:pPr>
        <w:bidi/>
        <w:jc w:val="center"/>
        <w:rPr>
          <w:sz w:val="36"/>
          <w:szCs w:val="36"/>
          <w:rtl/>
        </w:rPr>
      </w:pPr>
      <w:r w:rsidRPr="00917C63">
        <w:rPr>
          <w:highlight w:val="yellow"/>
          <w:rtl/>
        </w:rPr>
        <w:t>صورة</w:t>
      </w:r>
      <w:r w:rsidRPr="00917C63">
        <w:rPr>
          <w:highlight w:val="yellow"/>
        </w:rPr>
        <w:t xml:space="preserve"> JPEG</w:t>
      </w:r>
      <w:r w:rsidRPr="00917C63">
        <w:rPr>
          <w:sz w:val="36"/>
          <w:szCs w:val="36"/>
          <w:highlight w:val="yellow"/>
        </w:rPr>
        <w:t xml:space="preserve"> </w:t>
      </w:r>
      <w:r w:rsidRPr="00917C63">
        <w:rPr>
          <w:highlight w:val="yellow"/>
          <w:rtl/>
        </w:rPr>
        <w:t>للجدول</w:t>
      </w:r>
    </w:p>
    <w:p w14:paraId="742F56C0" w14:textId="77777777" w:rsidR="00CF19E6" w:rsidRPr="00022B68" w:rsidDel="00917C63" w:rsidRDefault="00CF19E6" w:rsidP="005A051B">
      <w:pPr>
        <w:bidi/>
        <w:jc w:val="center"/>
        <w:rPr>
          <w:del w:id="29" w:author="Gilbert.Sawma" w:date="2025-02-24T22:00:00Z" w16du:dateUtc="2025-02-24T20:00:00Z"/>
          <w:sz w:val="28"/>
          <w:szCs w:val="28"/>
        </w:rPr>
      </w:pPr>
      <w:del w:id="30" w:author="Gilbert.Sawma" w:date="2025-02-24T22:00:00Z" w16du:dateUtc="2025-02-24T20:00:00Z">
        <w:r w:rsidRPr="00022B68" w:rsidDel="00917C63">
          <w:rPr>
            <w:sz w:val="28"/>
            <w:szCs w:val="28"/>
          </w:rPr>
          <w:delText>Times New Roman 14</w:delText>
        </w:r>
      </w:del>
    </w:p>
    <w:p w14:paraId="571FF4E4" w14:textId="380C9D8C" w:rsidR="00CF19E6" w:rsidRPr="00022B68" w:rsidRDefault="00EA50D0" w:rsidP="00CF19E6">
      <w:pPr>
        <w:bidi/>
        <w:rPr>
          <w:sz w:val="36"/>
          <w:szCs w:val="36"/>
          <w:rtl/>
        </w:rPr>
      </w:pPr>
      <w:r>
        <w:rPr>
          <w:b/>
          <w:bCs/>
          <w:noProof/>
          <w:sz w:val="40"/>
          <w:szCs w:val="40"/>
        </w:rPr>
        <mc:AlternateContent>
          <mc:Choice Requires="wps">
            <w:drawing>
              <wp:anchor distT="0" distB="0" distL="114300" distR="114300" simplePos="0" relativeHeight="251721728" behindDoc="0" locked="0" layoutInCell="1" allowOverlap="1" wp14:anchorId="3D57A328" wp14:editId="4DBB2F92">
                <wp:simplePos x="0" y="0"/>
                <wp:positionH relativeFrom="column">
                  <wp:posOffset>-291830</wp:posOffset>
                </wp:positionH>
                <wp:positionV relativeFrom="paragraph">
                  <wp:posOffset>365314</wp:posOffset>
                </wp:positionV>
                <wp:extent cx="2124075" cy="304800"/>
                <wp:effectExtent l="0" t="0" r="28575" b="19050"/>
                <wp:wrapNone/>
                <wp:docPr id="458935965" name="Rectangle: Rounded Corners 2"/>
                <wp:cNvGraphicFramePr/>
                <a:graphic xmlns:a="http://schemas.openxmlformats.org/drawingml/2006/main">
                  <a:graphicData uri="http://schemas.microsoft.com/office/word/2010/wordprocessingShape">
                    <wps:wsp>
                      <wps:cNvSpPr/>
                      <wps:spPr>
                        <a:xfrm>
                          <a:off x="0" y="0"/>
                          <a:ext cx="2124075" cy="3048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570FCC6" w14:textId="77777777" w:rsidR="00EA50D0" w:rsidRPr="00C10343" w:rsidRDefault="00EA50D0" w:rsidP="00EA50D0">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11</w:t>
                            </w:r>
                            <w:r w:rsidRPr="00C10343">
                              <w:rPr>
                                <w:rFonts w:asciiTheme="majorBidi" w:hAnsiTheme="majorBidi" w:cstheme="majorBidi"/>
                                <w:b/>
                                <w:bCs/>
                                <w:color w:val="000000" w:themeColor="text1"/>
                                <w:lang w:val="en-US"/>
                              </w:rPr>
                              <w:t xml:space="preserve"> 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57A328" id="_x0000_s1071" style="position:absolute;left:0;text-align:left;margin-left:-23pt;margin-top:28.75pt;width:167.25pt;height:2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" filled="f" strokecolor="#09101d [484]" strokeweight="1pt">
                <v:stroke joinstyle="miter"/>
                <v:textbox>
                  <w:txbxContent>
                    <w:p w14:paraId="7570FCC6" w14:textId="77777777" w:rsidR="00EA50D0" w:rsidRPr="00C10343" w:rsidRDefault="00EA50D0" w:rsidP="00EA50D0">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Roman, </w:t>
                      </w:r>
                      <w:r>
                        <w:rPr>
                          <w:rFonts w:asciiTheme="majorBidi" w:hAnsiTheme="majorBidi" w:cstheme="majorBidi"/>
                          <w:b/>
                          <w:bCs/>
                          <w:color w:val="000000" w:themeColor="text1"/>
                          <w:lang w:val="en-US"/>
                        </w:rPr>
                        <w:t>11</w:t>
                      </w:r>
                      <w:r w:rsidRPr="00C10343">
                        <w:rPr>
                          <w:rFonts w:asciiTheme="majorBidi" w:hAnsiTheme="majorBidi" w:cstheme="majorBidi"/>
                          <w:b/>
                          <w:bCs/>
                          <w:color w:val="000000" w:themeColor="text1"/>
                          <w:lang w:val="en-US"/>
                        </w:rPr>
                        <w:t xml:space="preserve"> pt</w:t>
                      </w:r>
                    </w:p>
                  </w:txbxContent>
                </v:textbox>
              </v:roundrect>
            </w:pict>
          </mc:Fallback>
        </mc:AlternateContent>
      </w:r>
    </w:p>
    <w:p w14:paraId="0002B376" w14:textId="1996E112" w:rsidR="00CF19E6" w:rsidRPr="00022B68" w:rsidRDefault="00CF19E6" w:rsidP="00CF19E6">
      <w:pPr>
        <w:bidi/>
        <w:rPr>
          <w:b/>
          <w:bCs/>
          <w:sz w:val="28"/>
          <w:szCs w:val="28"/>
          <w:rtl/>
        </w:rPr>
      </w:pPr>
      <w:r w:rsidRPr="00022B68">
        <w:rPr>
          <w:b/>
          <w:bCs/>
          <w:sz w:val="28"/>
          <w:szCs w:val="28"/>
          <w:rtl/>
        </w:rPr>
        <w:t>المراجع</w:t>
      </w:r>
    </w:p>
    <w:p w14:paraId="02AB672D" w14:textId="1B18848B" w:rsidR="00CF19E6" w:rsidRDefault="00CF19E6" w:rsidP="00CF19E6">
      <w:pPr>
        <w:bidi/>
        <w:rPr>
          <w:sz w:val="28"/>
          <w:szCs w:val="28"/>
        </w:rPr>
      </w:pPr>
      <w:r w:rsidRPr="00022B68">
        <w:rPr>
          <w:sz w:val="28"/>
          <w:szCs w:val="28"/>
          <w:rtl/>
        </w:rPr>
        <w:t xml:space="preserve">وفقًا للمعايير </w:t>
      </w:r>
      <w:proofErr w:type="gramStart"/>
      <w:r w:rsidRPr="00022B68">
        <w:rPr>
          <w:sz w:val="28"/>
          <w:szCs w:val="28"/>
          <w:rtl/>
        </w:rPr>
        <w:t>ال</w:t>
      </w:r>
      <w:r w:rsidRPr="00022B68">
        <w:rPr>
          <w:sz w:val="28"/>
          <w:szCs w:val="28"/>
        </w:rPr>
        <w:t>APA</w:t>
      </w:r>
      <w:proofErr w:type="gramEnd"/>
      <w:r w:rsidRPr="00022B68">
        <w:rPr>
          <w:sz w:val="28"/>
          <w:szCs w:val="28"/>
          <w:rtl/>
        </w:rPr>
        <w:t xml:space="preserve"> </w:t>
      </w:r>
      <w:del w:id="31" w:author="Gilbert.Sawma" w:date="2025-02-24T22:01:00Z" w16du:dateUtc="2025-02-24T20:01:00Z">
        <w:r w:rsidRPr="00022B68" w:rsidDel="00917C63">
          <w:rPr>
            <w:sz w:val="28"/>
            <w:szCs w:val="28"/>
            <w:rtl/>
          </w:rPr>
          <w:delText xml:space="preserve">الطبعة </w:delText>
        </w:r>
      </w:del>
      <w:ins w:id="32" w:author="Gilbert.Sawma" w:date="2025-02-24T22:01:00Z" w16du:dateUtc="2025-02-24T20:01:00Z">
        <w:r>
          <w:rPr>
            <w:rFonts w:hint="cs"/>
            <w:sz w:val="28"/>
            <w:szCs w:val="28"/>
            <w:rtl/>
          </w:rPr>
          <w:t>النسخة</w:t>
        </w:r>
        <w:r w:rsidRPr="00022B68">
          <w:rPr>
            <w:sz w:val="28"/>
            <w:szCs w:val="28"/>
            <w:rtl/>
          </w:rPr>
          <w:t xml:space="preserve"> </w:t>
        </w:r>
      </w:ins>
      <w:r w:rsidRPr="00022B68">
        <w:rPr>
          <w:sz w:val="28"/>
          <w:szCs w:val="28"/>
          <w:rtl/>
        </w:rPr>
        <w:t>السابعة.</w:t>
      </w:r>
    </w:p>
    <w:p w14:paraId="08A11EA8" w14:textId="5704E737" w:rsidR="005A051B" w:rsidRPr="00EC7B0E" w:rsidRDefault="00EA50D0" w:rsidP="005A051B">
      <w:pPr>
        <w:rPr>
          <w:rFonts w:asciiTheme="majorBidi" w:hAnsiTheme="majorBidi" w:cstheme="majorBidi"/>
          <w:lang w:val="en-US"/>
        </w:rPr>
      </w:pPr>
      <w:r w:rsidRPr="004B5462">
        <w:rPr>
          <w:rFonts w:asciiTheme="majorBidi" w:hAnsiTheme="majorBidi" w:cstheme="majorBidi"/>
          <w:b/>
          <w:bCs/>
          <w:noProof/>
          <w:sz w:val="40"/>
          <w:szCs w:val="40"/>
        </w:rPr>
        <mc:AlternateContent>
          <mc:Choice Requires="wps">
            <w:drawing>
              <wp:anchor distT="0" distB="0" distL="114300" distR="114300" simplePos="0" relativeHeight="251722752" behindDoc="0" locked="0" layoutInCell="1" allowOverlap="1" wp14:anchorId="36044E60" wp14:editId="1720408C">
                <wp:simplePos x="0" y="0"/>
                <wp:positionH relativeFrom="column">
                  <wp:posOffset>-291465</wp:posOffset>
                </wp:positionH>
                <wp:positionV relativeFrom="paragraph">
                  <wp:posOffset>350088</wp:posOffset>
                </wp:positionV>
                <wp:extent cx="2124075" cy="304800"/>
                <wp:effectExtent l="0" t="0" r="28575" b="19050"/>
                <wp:wrapNone/>
                <wp:docPr id="294422745" name="Rectangle: Rounded Corners 2"/>
                <wp:cNvGraphicFramePr/>
                <a:graphic xmlns:a="http://schemas.openxmlformats.org/drawingml/2006/main">
                  <a:graphicData uri="http://schemas.microsoft.com/office/word/2010/wordprocessingShape">
                    <wps:wsp>
                      <wps:cNvSpPr/>
                      <wps:spPr>
                        <a:xfrm>
                          <a:off x="0" y="0"/>
                          <a:ext cx="2124075" cy="3048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EF6CEE6" w14:textId="77777777" w:rsidR="00EA50D0" w:rsidRPr="00C10343" w:rsidRDefault="00EA50D0" w:rsidP="00EA50D0">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w:t>
                            </w:r>
                            <w:r w:rsidRPr="007A258C">
                              <w:rPr>
                                <w:rFonts w:asciiTheme="majorBidi" w:hAnsiTheme="majorBidi" w:cstheme="majorBidi"/>
                                <w:b/>
                                <w:bCs/>
                                <w:color w:val="000000" w:themeColor="text1"/>
                                <w:highlight w:val="green"/>
                                <w:lang w:val="en-US"/>
                              </w:rPr>
                              <w:t>Roman, 10 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044E60" id="_x0000_s1072" style="position:absolute;margin-left:-22.95pt;margin-top:27.55pt;width:167.25pt;height:2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" filled="f" strokecolor="#09101d [484]" strokeweight="1pt">
                <v:stroke joinstyle="miter"/>
                <v:textbox>
                  <w:txbxContent>
                    <w:p w14:paraId="6EF6CEE6" w14:textId="77777777" w:rsidR="00EA50D0" w:rsidRPr="00C10343" w:rsidRDefault="00EA50D0" w:rsidP="00EA50D0">
                      <w:pPr>
                        <w:jc w:val="center"/>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Times </w:t>
                      </w:r>
                      <w:r w:rsidRPr="00C10343">
                        <w:rPr>
                          <w:rFonts w:asciiTheme="majorBidi" w:hAnsiTheme="majorBidi" w:cstheme="majorBidi"/>
                          <w:b/>
                          <w:bCs/>
                          <w:color w:val="000000" w:themeColor="text1"/>
                          <w:lang w:val="en-US"/>
                        </w:rPr>
                        <w:t xml:space="preserve">New </w:t>
                      </w:r>
                      <w:r w:rsidRPr="007A258C">
                        <w:rPr>
                          <w:rFonts w:asciiTheme="majorBidi" w:hAnsiTheme="majorBidi" w:cstheme="majorBidi"/>
                          <w:b/>
                          <w:bCs/>
                          <w:color w:val="000000" w:themeColor="text1"/>
                          <w:highlight w:val="green"/>
                          <w:lang w:val="en-US"/>
                        </w:rPr>
                        <w:t>Roman, 10 pt</w:t>
                      </w:r>
                    </w:p>
                  </w:txbxContent>
                </v:textbox>
              </v:roundrect>
            </w:pict>
          </mc:Fallback>
        </mc:AlternateContent>
      </w:r>
      <w:r w:rsidR="005A051B">
        <w:rPr>
          <w:rFonts w:asciiTheme="majorBidi" w:hAnsiTheme="majorBidi" w:cstheme="majorBidi"/>
          <w:lang w:val="en-US"/>
        </w:rPr>
        <w:t>Au</w:t>
      </w:r>
      <w:r w:rsidR="005A051B" w:rsidRPr="00BD4FE2">
        <w:rPr>
          <w:rFonts w:asciiTheme="majorBidi" w:hAnsiTheme="majorBidi" w:cstheme="majorBidi"/>
          <w:lang w:val="en-US"/>
        </w:rPr>
        <w:t>thor, A. A., Author, B. B., &amp; Author, C. C. (Year). Title of article. </w:t>
      </w:r>
      <w:r w:rsidR="005A051B" w:rsidRPr="00BD4FE2">
        <w:rPr>
          <w:rFonts w:asciiTheme="majorBidi" w:hAnsiTheme="majorBidi" w:cstheme="majorBidi"/>
          <w:i/>
          <w:iCs/>
          <w:lang w:val="en-US"/>
        </w:rPr>
        <w:t>Title of Periodical</w:t>
      </w:r>
      <w:r w:rsidR="005A051B" w:rsidRPr="00BD4FE2">
        <w:rPr>
          <w:rFonts w:asciiTheme="majorBidi" w:hAnsiTheme="majorBidi" w:cstheme="majorBidi"/>
          <w:lang w:val="en-US"/>
        </w:rPr>
        <w:t>,</w:t>
      </w:r>
      <w:r w:rsidR="005A051B" w:rsidRPr="00BD4FE2">
        <w:rPr>
          <w:rFonts w:asciiTheme="majorBidi" w:hAnsiTheme="majorBidi" w:cstheme="majorBidi"/>
          <w:i/>
          <w:iCs/>
          <w:lang w:val="en-US"/>
        </w:rPr>
        <w:t> volume number</w:t>
      </w:r>
      <w:r w:rsidR="005A051B">
        <w:rPr>
          <w:rFonts w:asciiTheme="majorBidi" w:hAnsiTheme="majorBidi" w:cstheme="majorBidi"/>
          <w:i/>
          <w:iCs/>
          <w:lang w:val="en-US"/>
        </w:rPr>
        <w:t xml:space="preserve"> </w:t>
      </w:r>
      <w:r w:rsidR="005A051B" w:rsidRPr="00BD4FE2">
        <w:rPr>
          <w:rFonts w:asciiTheme="majorBidi" w:hAnsiTheme="majorBidi" w:cstheme="majorBidi"/>
          <w:lang w:val="en-US"/>
        </w:rPr>
        <w:t>(issue number), pages. https://doi.org/xx.xxx/yyyy</w:t>
      </w:r>
      <w:r w:rsidR="005A051B" w:rsidRPr="00EC7B0E">
        <w:rPr>
          <w:rFonts w:asciiTheme="majorBidi" w:hAnsiTheme="majorBidi" w:cstheme="majorBidi"/>
          <w:lang w:val="en-US"/>
        </w:rPr>
        <w:t>.</w:t>
      </w:r>
    </w:p>
    <w:p w14:paraId="0283780C" w14:textId="45BA3FA1" w:rsidR="005A051B" w:rsidRPr="005A051B" w:rsidRDefault="005A051B" w:rsidP="005A051B">
      <w:pPr>
        <w:bidi/>
        <w:rPr>
          <w:sz w:val="28"/>
          <w:szCs w:val="28"/>
          <w:lang w:val="en-US"/>
        </w:rPr>
      </w:pPr>
    </w:p>
    <w:p w14:paraId="63C8BF8E" w14:textId="59E251A0" w:rsidR="00CF19E6" w:rsidRPr="005A051B" w:rsidRDefault="00CF19E6" w:rsidP="00CF19E6">
      <w:pPr>
        <w:rPr>
          <w:rFonts w:asciiTheme="majorBidi" w:hAnsiTheme="majorBidi" w:cstheme="majorBidi"/>
          <w:sz w:val="28"/>
          <w:szCs w:val="28"/>
          <w:lang w:val="en-US"/>
        </w:rPr>
      </w:pPr>
    </w:p>
    <w:sectPr w:rsidR="00CF19E6" w:rsidRPr="005A051B" w:rsidSect="004F3473">
      <w:pgSz w:w="11906" w:h="16838" w:code="9"/>
      <w:pgMar w:top="1440" w:right="1080" w:bottom="1440" w:left="1080" w:header="720" w:footer="288"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Gilbert.Sawma" w:date="2025-02-24T21:12:00Z" w:initials="GS">
    <w:p w14:paraId="0D1359E7" w14:textId="77777777" w:rsidR="00EE60CD" w:rsidRDefault="00EE60CD" w:rsidP="00EE60CD">
      <w:pPr>
        <w:pStyle w:val="CommentText"/>
      </w:pPr>
      <w:r>
        <w:rPr>
          <w:rStyle w:val="CommentReference"/>
        </w:rPr>
        <w:annotationRef/>
      </w:r>
      <w:r>
        <w:rPr>
          <w:rFonts w:hint="eastAsia"/>
          <w:rtl/>
          <w:lang w:bidi="ar-LB"/>
        </w:rPr>
        <w:t>عنوان</w:t>
      </w:r>
    </w:p>
  </w:comment>
  <w:comment w:id="6" w:author="Gilbert.Sawma" w:date="2025-02-24T21:14:00Z" w:initials="GS">
    <w:p w14:paraId="00BDA8C9" w14:textId="77777777" w:rsidR="00EE60CD" w:rsidRDefault="00EE60CD" w:rsidP="00EE60CD">
      <w:pPr>
        <w:pStyle w:val="CommentText"/>
      </w:pPr>
      <w:r>
        <w:rPr>
          <w:rStyle w:val="CommentReference"/>
        </w:rPr>
        <w:annotationRef/>
      </w:r>
      <w:r>
        <w:t>Not correct</w:t>
      </w:r>
    </w:p>
  </w:comment>
  <w:comment w:id="8" w:author="Gilbert.Sawma" w:date="2025-02-24T21:14:00Z" w:initials="GS">
    <w:p w14:paraId="301A7E06" w14:textId="77777777" w:rsidR="00EE60CD" w:rsidRDefault="00EE60CD" w:rsidP="00EE60CD">
      <w:pPr>
        <w:pStyle w:val="CommentText"/>
      </w:pPr>
      <w:r>
        <w:rPr>
          <w:rStyle w:val="CommentReference"/>
        </w:rPr>
        <w:annotationRef/>
      </w:r>
      <w:r>
        <w:t>Not correct</w:t>
      </w:r>
    </w:p>
  </w:comment>
  <w:comment w:id="9" w:author="Gilbert.Sawma" w:date="2025-02-24T21:15:00Z" w:initials="GS">
    <w:p w14:paraId="52EB82D1" w14:textId="77777777" w:rsidR="00EE60CD" w:rsidRDefault="00EE60CD" w:rsidP="00EE60CD">
      <w:pPr>
        <w:pStyle w:val="CommentText"/>
      </w:pPr>
      <w:r>
        <w:rPr>
          <w:rStyle w:val="CommentReference"/>
        </w:rPr>
        <w:annotationRef/>
      </w:r>
      <w:r>
        <w:rPr>
          <w:rFonts w:hint="eastAsia"/>
          <w:rtl/>
          <w:lang w:bidi="ar-LB"/>
        </w:rPr>
        <w:t>مذكور</w:t>
      </w:r>
      <w:r>
        <w:rPr>
          <w:rtl/>
          <w:lang w:bidi="ar-LB"/>
        </w:rPr>
        <w:t xml:space="preserve"> ملاحظة قبلاً</w:t>
      </w:r>
    </w:p>
  </w:comment>
  <w:comment w:id="11" w:author="Gilbert.Sawma" w:date="2025-02-24T22:27:00Z" w:initials="GS">
    <w:p w14:paraId="0D91DE19" w14:textId="77777777" w:rsidR="00CF19E6" w:rsidRDefault="00CF19E6" w:rsidP="00CF19E6">
      <w:pPr>
        <w:pStyle w:val="CommentText"/>
      </w:pPr>
      <w:r>
        <w:rPr>
          <w:rStyle w:val="CommentReference"/>
        </w:rPr>
        <w:annotationRef/>
      </w:r>
      <w:r>
        <w:t>Line space 1.2 ou 1?</w:t>
      </w:r>
    </w:p>
  </w:comment>
  <w:comment w:id="12" w:author="Gilbert.Sawma" w:date="2025-02-23T23:24:00Z" w:initials="GS">
    <w:p w14:paraId="30022898" w14:textId="77777777" w:rsidR="00CF19E6" w:rsidRDefault="00CF19E6" w:rsidP="00CF19E6">
      <w:pPr>
        <w:pStyle w:val="CommentText"/>
      </w:pPr>
      <w:r>
        <w:rPr>
          <w:rStyle w:val="CommentReference"/>
        </w:rPr>
        <w:annotationRef/>
      </w:r>
      <w:r>
        <w:t>Font?</w:t>
      </w:r>
    </w:p>
  </w:comment>
  <w:comment w:id="13" w:author="Gilbert.Sawma" w:date="2025-02-23T23:35:00Z" w:initials="GS">
    <w:p w14:paraId="5DDC1BF2" w14:textId="77777777" w:rsidR="00CF19E6" w:rsidRDefault="00CF19E6" w:rsidP="00CF19E6">
      <w:pPr>
        <w:pStyle w:val="CommentText"/>
      </w:pPr>
      <w:r>
        <w:rPr>
          <w:rStyle w:val="CommentReference"/>
        </w:rPr>
        <w:annotationRef/>
      </w:r>
      <w:r>
        <w:t>Line space?</w:t>
      </w:r>
    </w:p>
  </w:comment>
  <w:comment w:id="14" w:author="Gilbert.Sawma" w:date="2025-02-24T21:42:00Z" w:initials="GS">
    <w:p w14:paraId="6028ECC0" w14:textId="77777777" w:rsidR="00CF19E6" w:rsidRDefault="00CF19E6" w:rsidP="00CF19E6">
      <w:pPr>
        <w:pStyle w:val="CommentText"/>
      </w:pPr>
      <w:r>
        <w:rPr>
          <w:rStyle w:val="CommentReference"/>
        </w:rPr>
        <w:annotationRef/>
      </w:r>
      <w:r>
        <w:t>No need</w:t>
      </w:r>
    </w:p>
  </w:comment>
  <w:comment w:id="18" w:author="Gilbert.Sawma" w:date="2025-02-24T21:43:00Z" w:initials="GS">
    <w:p w14:paraId="1D0F79CA" w14:textId="77777777" w:rsidR="00CF19E6" w:rsidRDefault="00CF19E6" w:rsidP="00CF19E6">
      <w:pPr>
        <w:pStyle w:val="CommentText"/>
      </w:pPr>
      <w:r>
        <w:rPr>
          <w:rStyle w:val="CommentReference"/>
        </w:rPr>
        <w:annotationRef/>
      </w:r>
      <w:r>
        <w:t>Why?</w:t>
      </w:r>
    </w:p>
  </w:comment>
  <w:comment w:id="22" w:author="Gilbert.Sawma" w:date="2025-02-24T22:25:00Z" w:initials="GS">
    <w:p w14:paraId="75BFED68" w14:textId="77777777" w:rsidR="00CF19E6" w:rsidRDefault="00CF19E6" w:rsidP="00CF19E6">
      <w:pPr>
        <w:pStyle w:val="CommentText"/>
      </w:pPr>
      <w:r>
        <w:rPr>
          <w:rStyle w:val="CommentReference"/>
        </w:rPr>
        <w:annotationRef/>
      </w:r>
      <w:r>
        <w:t>14??</w:t>
      </w:r>
    </w:p>
  </w:comment>
  <w:comment w:id="25" w:author="Gilbert.Sawma" w:date="2025-02-24T22:25:00Z" w:initials="GS">
    <w:p w14:paraId="5F03A35E" w14:textId="77777777" w:rsidR="00CF19E6" w:rsidRDefault="00CF19E6" w:rsidP="00CF19E6">
      <w:pPr>
        <w:pStyle w:val="CommentText"/>
      </w:pPr>
      <w:r>
        <w:rPr>
          <w:rStyle w:val="CommentReference"/>
        </w:rPr>
        <w:annotationRef/>
      </w:r>
      <w:r>
        <w:t>11??</w:t>
      </w:r>
    </w:p>
  </w:comment>
  <w:comment w:id="26" w:author="Gilbert.Sawma" w:date="2025-02-23T23:24:00Z" w:initials="GS">
    <w:p w14:paraId="299F3F44" w14:textId="77777777" w:rsidR="00CF19E6" w:rsidRDefault="00CF19E6" w:rsidP="00CF19E6">
      <w:pPr>
        <w:pStyle w:val="CommentText"/>
      </w:pPr>
      <w:r>
        <w:rPr>
          <w:rStyle w:val="CommentReference"/>
        </w:rPr>
        <w:annotationRef/>
      </w:r>
      <w:r>
        <w:t>Font?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D1359E7" w15:done="0"/>
  <w15:commentEx w15:paraId="00BDA8C9" w15:done="0"/>
  <w15:commentEx w15:paraId="301A7E06" w15:done="0"/>
  <w15:commentEx w15:paraId="52EB82D1" w15:done="0"/>
  <w15:commentEx w15:paraId="0D91DE19" w15:done="0"/>
  <w15:commentEx w15:paraId="30022898" w15:done="0"/>
  <w15:commentEx w15:paraId="5DDC1BF2" w15:done="0"/>
  <w15:commentEx w15:paraId="6028ECC0" w15:done="0"/>
  <w15:commentEx w15:paraId="1D0F79CA" w15:done="0"/>
  <w15:commentEx w15:paraId="75BFED68" w15:done="0"/>
  <w15:commentEx w15:paraId="5F03A35E" w15:done="0"/>
  <w15:commentEx w15:paraId="299F3F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832F4D5" w16cex:dateUtc="2025-02-24T19:12:00Z"/>
  <w16cex:commentExtensible w16cex:durableId="1D8416AD" w16cex:dateUtc="2025-02-24T19:14:00Z"/>
  <w16cex:commentExtensible w16cex:durableId="7B1AD369" w16cex:dateUtc="2025-02-24T19:14:00Z"/>
  <w16cex:commentExtensible w16cex:durableId="3BFE281F" w16cex:dateUtc="2025-02-24T19:15:00Z"/>
  <w16cex:commentExtensible w16cex:durableId="1527F4A4" w16cex:dateUtc="2025-02-24T20:27:00Z"/>
  <w16cex:commentExtensible w16cex:durableId="52916EB5" w16cex:dateUtc="2025-02-23T21:24:00Z"/>
  <w16cex:commentExtensible w16cex:durableId="622F4CD8" w16cex:dateUtc="2025-02-23T21:35:00Z"/>
  <w16cex:commentExtensible w16cex:durableId="5EFDE309" w16cex:dateUtc="2025-02-24T19:42:00Z"/>
  <w16cex:commentExtensible w16cex:durableId="1C9AF987" w16cex:dateUtc="2025-02-24T19:43:00Z"/>
  <w16cex:commentExtensible w16cex:durableId="2C91A42B" w16cex:dateUtc="2025-02-24T20:25:00Z"/>
  <w16cex:commentExtensible w16cex:durableId="731FB407" w16cex:dateUtc="2025-02-24T20:25:00Z"/>
  <w16cex:commentExtensible w16cex:durableId="5CB49FCC" w16cex:dateUtc="2025-02-23T2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D1359E7" w16cid:durableId="0832F4D5"/>
  <w16cid:commentId w16cid:paraId="00BDA8C9" w16cid:durableId="1D8416AD"/>
  <w16cid:commentId w16cid:paraId="301A7E06" w16cid:durableId="7B1AD369"/>
  <w16cid:commentId w16cid:paraId="52EB82D1" w16cid:durableId="3BFE281F"/>
  <w16cid:commentId w16cid:paraId="0D91DE19" w16cid:durableId="1527F4A4"/>
  <w16cid:commentId w16cid:paraId="30022898" w16cid:durableId="52916EB5"/>
  <w16cid:commentId w16cid:paraId="5DDC1BF2" w16cid:durableId="622F4CD8"/>
  <w16cid:commentId w16cid:paraId="6028ECC0" w16cid:durableId="5EFDE309"/>
  <w16cid:commentId w16cid:paraId="1D0F79CA" w16cid:durableId="1C9AF987"/>
  <w16cid:commentId w16cid:paraId="75BFED68" w16cid:durableId="2C91A42B"/>
  <w16cid:commentId w16cid:paraId="5F03A35E" w16cid:durableId="731FB407"/>
  <w16cid:commentId w16cid:paraId="299F3F44" w16cid:durableId="5CB49F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93EDFD" w14:textId="77777777" w:rsidR="00A16565" w:rsidRPr="00135C17" w:rsidRDefault="00A16565" w:rsidP="00EC76BE">
      <w:pPr>
        <w:spacing w:after="0" w:line="240" w:lineRule="auto"/>
      </w:pPr>
      <w:r w:rsidRPr="00135C17">
        <w:separator/>
      </w:r>
    </w:p>
  </w:endnote>
  <w:endnote w:type="continuationSeparator" w:id="0">
    <w:p w14:paraId="44A7FA92" w14:textId="77777777" w:rsidR="00A16565" w:rsidRPr="00135C17" w:rsidRDefault="00A16565" w:rsidP="00EC76BE">
      <w:pPr>
        <w:spacing w:after="0" w:line="240" w:lineRule="auto"/>
      </w:pPr>
      <w:r w:rsidRPr="00135C1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6145983"/>
      <w:docPartObj>
        <w:docPartGallery w:val="Page Numbers (Bottom of Page)"/>
        <w:docPartUnique/>
      </w:docPartObj>
    </w:sdtPr>
    <w:sdtContent>
      <w:sdt>
        <w:sdtPr>
          <w:id w:val="-1705238520"/>
          <w:docPartObj>
            <w:docPartGallery w:val="Page Numbers (Top of Page)"/>
            <w:docPartUnique/>
          </w:docPartObj>
        </w:sdtPr>
        <w:sdtContent>
          <w:p w14:paraId="2872080E" w14:textId="77777777" w:rsidR="00CF19E6" w:rsidRDefault="00CF19E6" w:rsidP="00102FE6">
            <w:pPr>
              <w:pStyle w:val="Footer"/>
              <w:jc w:val="center"/>
            </w:pP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9ABC87E" w14:textId="77777777" w:rsidR="00CF19E6" w:rsidRDefault="00CF19E6" w:rsidP="00102FE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DA8D9" w14:textId="77777777" w:rsidR="00CF19E6" w:rsidRDefault="00CF19E6" w:rsidP="00102FE6">
    <w:pPr>
      <w:pStyle w:val="Footer"/>
      <w:jc w:val="center"/>
    </w:pP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74F11E" w14:textId="77777777" w:rsidR="00A16565" w:rsidRPr="00135C17" w:rsidRDefault="00A16565" w:rsidP="00EC76BE">
      <w:pPr>
        <w:spacing w:after="0" w:line="240" w:lineRule="auto"/>
      </w:pPr>
      <w:r w:rsidRPr="00135C17">
        <w:separator/>
      </w:r>
    </w:p>
  </w:footnote>
  <w:footnote w:type="continuationSeparator" w:id="0">
    <w:p w14:paraId="44985F9F" w14:textId="77777777" w:rsidR="00A16565" w:rsidRPr="00135C17" w:rsidRDefault="00A16565" w:rsidP="00EC76BE">
      <w:pPr>
        <w:spacing w:after="0" w:line="240" w:lineRule="auto"/>
      </w:pPr>
      <w:r w:rsidRPr="00135C1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786EB" w14:textId="7EF24B7A" w:rsidR="00CF19E6" w:rsidRPr="00DD065F" w:rsidRDefault="004F3473" w:rsidP="00DD065F">
    <w:pPr>
      <w:pStyle w:val="Header"/>
      <w:bidi/>
      <w:jc w:val="center"/>
      <w:rPr>
        <w:rFonts w:ascii="Calibri" w:hAnsi="Calibri" w:cs="Calibri"/>
        <w:b/>
        <w:bCs/>
        <w:sz w:val="16"/>
        <w:szCs w:val="16"/>
        <w:lang w:bidi="ar-LB"/>
      </w:rPr>
    </w:pPr>
    <w:r w:rsidRPr="00DD065F">
      <w:rPr>
        <w:rFonts w:ascii="Calibri" w:hAnsi="Calibri" w:cs="Calibri"/>
        <w:noProof/>
        <w:sz w:val="16"/>
        <w:szCs w:val="16"/>
        <w:lang w:bidi="ar-LB"/>
      </w:rPr>
      <w:drawing>
        <wp:anchor distT="152400" distB="152400" distL="152400" distR="152400" simplePos="0" relativeHeight="251659264" behindDoc="0" locked="0" layoutInCell="1" allowOverlap="1" wp14:anchorId="7CDECA86" wp14:editId="36E09674">
          <wp:simplePos x="0" y="0"/>
          <wp:positionH relativeFrom="margin">
            <wp:posOffset>5633085</wp:posOffset>
          </wp:positionH>
          <wp:positionV relativeFrom="page">
            <wp:posOffset>38100</wp:posOffset>
          </wp:positionV>
          <wp:extent cx="1205865" cy="1247775"/>
          <wp:effectExtent l="0" t="0" r="0" b="9525"/>
          <wp:wrapThrough wrapText="bothSides">
            <wp:wrapPolygon edited="0">
              <wp:start x="0" y="0"/>
              <wp:lineTo x="0" y="21435"/>
              <wp:lineTo x="21156" y="21435"/>
              <wp:lineTo x="21156" y="0"/>
              <wp:lineTo x="0" y="0"/>
            </wp:wrapPolygon>
          </wp:wrapThrough>
          <wp:docPr id="1893252864" name="Picture 1893252864" descr="A logo with a yellow and blue de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97498" name="Picture 941897498" descr="A logo with a yellow and blue design&#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5865" cy="1247775"/>
                  </a:xfrm>
                  <a:prstGeom prst="rect">
                    <a:avLst/>
                  </a:prstGeom>
                  <a:noFill/>
                  <a:ln>
                    <a:noFill/>
                  </a:ln>
                </pic:spPr>
              </pic:pic>
            </a:graphicData>
          </a:graphic>
          <wp14:sizeRelH relativeFrom="margin">
            <wp14:pctWidth>0</wp14:pctWidth>
          </wp14:sizeRelH>
          <wp14:sizeRelV relativeFrom="page">
            <wp14:pctHeight>0</wp14:pctHeight>
          </wp14:sizeRelV>
        </wp:anchor>
      </w:drawing>
    </w:r>
    <w:r w:rsidRPr="00DD065F">
      <w:rPr>
        <w:rFonts w:ascii="Calibri" w:hAnsi="Calibri" w:cs="Calibri"/>
        <w:noProof/>
        <w:sz w:val="16"/>
        <w:szCs w:val="16"/>
        <w:lang w:bidi="ar-LB"/>
      </w:rPr>
      <w:drawing>
        <wp:anchor distT="152400" distB="152400" distL="152400" distR="152400" simplePos="0" relativeHeight="251660288" behindDoc="0" locked="0" layoutInCell="1" allowOverlap="1" wp14:anchorId="1AEED137" wp14:editId="35A8C488">
          <wp:simplePos x="0" y="0"/>
          <wp:positionH relativeFrom="margin">
            <wp:posOffset>-669290</wp:posOffset>
          </wp:positionH>
          <wp:positionV relativeFrom="page">
            <wp:posOffset>28575</wp:posOffset>
          </wp:positionV>
          <wp:extent cx="1419225" cy="1254125"/>
          <wp:effectExtent l="0" t="0" r="9525" b="3175"/>
          <wp:wrapThrough wrapText="bothSides">
            <wp:wrapPolygon edited="0">
              <wp:start x="0" y="0"/>
              <wp:lineTo x="0" y="21327"/>
              <wp:lineTo x="21455" y="21327"/>
              <wp:lineTo x="21455" y="0"/>
              <wp:lineTo x="0" y="0"/>
            </wp:wrapPolygon>
          </wp:wrapThrough>
          <wp:docPr id="138797776" name="Picture 138797776" descr="A logo of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57073" name="Picture 1732557073" descr="A logo of a book&#10;&#10;AI-generated content may be incorrec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9225" cy="1254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19E6" w:rsidRPr="00DD065F">
      <w:rPr>
        <w:rFonts w:ascii="Calibri" w:hAnsi="Calibri" w:cs="Calibri"/>
        <w:b/>
        <w:bCs/>
        <w:sz w:val="16"/>
        <w:szCs w:val="16"/>
        <w:rtl/>
        <w:lang w:bidi="ar-LB"/>
      </w:rPr>
      <w:t>أوراق لمؤتمر السنوي لمركز الدّراسات والأبحاث التّربويّة</w:t>
    </w:r>
  </w:p>
  <w:p w14:paraId="2FBF98FF" w14:textId="0EB5EA29" w:rsidR="00CF19E6" w:rsidRPr="00DD065F" w:rsidRDefault="00CF19E6" w:rsidP="00DD065F">
    <w:pPr>
      <w:pStyle w:val="Header"/>
      <w:bidi/>
      <w:jc w:val="center"/>
      <w:rPr>
        <w:rFonts w:ascii="Calibri" w:hAnsi="Calibri" w:cs="Calibri"/>
        <w:b/>
        <w:bCs/>
        <w:sz w:val="16"/>
        <w:szCs w:val="16"/>
        <w:lang w:bidi="ar-LB"/>
      </w:rPr>
    </w:pPr>
  </w:p>
  <w:p w14:paraId="645D4E3E" w14:textId="77777777" w:rsidR="00CF19E6" w:rsidRPr="00DD065F" w:rsidRDefault="00CF19E6" w:rsidP="00DD065F">
    <w:pPr>
      <w:pStyle w:val="Header"/>
      <w:bidi/>
      <w:jc w:val="center"/>
      <w:rPr>
        <w:rFonts w:ascii="Calibri" w:hAnsi="Calibri" w:cs="Calibri"/>
        <w:b/>
        <w:bCs/>
        <w:sz w:val="16"/>
        <w:szCs w:val="16"/>
        <w:lang w:bidi="ar-LB"/>
      </w:rPr>
    </w:pPr>
    <w:r w:rsidRPr="00DD065F">
      <w:rPr>
        <w:rFonts w:ascii="Calibri" w:hAnsi="Calibri" w:cs="Calibri"/>
        <w:b/>
        <w:bCs/>
        <w:sz w:val="16"/>
        <w:szCs w:val="16"/>
        <w:rtl/>
        <w:lang w:bidi="ar-LB"/>
      </w:rPr>
      <w:t>“</w:t>
    </w:r>
    <w:r w:rsidRPr="00DD065F">
      <w:rPr>
        <w:rFonts w:ascii="Calibri" w:hAnsi="Calibri" w:cs="Calibri"/>
        <w:b/>
        <w:bCs/>
        <w:sz w:val="16"/>
        <w:szCs w:val="16"/>
        <w:rtl/>
      </w:rPr>
      <w:t>البحث العلميّ كدعامةٍ لصياغة السّياسات التّربويّة: نحو نظامٍ تعلّميٍّ تعليميٍّ مُستدام"</w:t>
    </w:r>
  </w:p>
  <w:p w14:paraId="6A8F9808" w14:textId="77777777" w:rsidR="00CF19E6" w:rsidRPr="00DD065F" w:rsidRDefault="00CF19E6" w:rsidP="00DD065F">
    <w:pPr>
      <w:pStyle w:val="Header"/>
      <w:bidi/>
      <w:jc w:val="center"/>
      <w:rPr>
        <w:rFonts w:ascii="Calibri" w:hAnsi="Calibri" w:cs="Calibri"/>
        <w:b/>
        <w:bCs/>
        <w:sz w:val="16"/>
        <w:szCs w:val="16"/>
        <w:lang w:bidi="ar-LB"/>
      </w:rPr>
    </w:pPr>
    <w:r w:rsidRPr="00DD065F">
      <w:rPr>
        <w:rFonts w:ascii="Calibri" w:hAnsi="Calibri" w:cs="Calibri"/>
        <w:b/>
        <w:bCs/>
        <w:sz w:val="16"/>
        <w:szCs w:val="16"/>
        <w:rtl/>
        <w:lang w:bidi="ar-LB"/>
      </w:rPr>
      <w:t>كلية التربية - الجامعة اللبنانية</w:t>
    </w:r>
  </w:p>
  <w:p w14:paraId="21C8603F" w14:textId="77777777" w:rsidR="00CF19E6" w:rsidRDefault="00CF19E6" w:rsidP="00DD065F">
    <w:pPr>
      <w:pStyle w:val="Header"/>
      <w:bidi/>
      <w:jc w:val="center"/>
      <w:rPr>
        <w:rFonts w:ascii="Calibri" w:hAnsi="Calibri" w:cs="Calibri"/>
        <w:b/>
        <w:bCs/>
        <w:sz w:val="16"/>
        <w:szCs w:val="16"/>
        <w:lang w:bidi="ar-LB"/>
      </w:rPr>
    </w:pPr>
    <w:r w:rsidRPr="00DD065F">
      <w:rPr>
        <w:rFonts w:ascii="Calibri" w:hAnsi="Calibri" w:cs="Calibri"/>
        <w:b/>
        <w:bCs/>
        <w:sz w:val="16"/>
        <w:szCs w:val="16"/>
        <w:rtl/>
        <w:lang w:bidi="ar-LB"/>
      </w:rPr>
      <w:t>20 حزيران 2025</w:t>
    </w:r>
  </w:p>
  <w:p w14:paraId="1F211599" w14:textId="77777777" w:rsidR="00CF19E6" w:rsidRDefault="00CF19E6" w:rsidP="00DD065F">
    <w:pPr>
      <w:pStyle w:val="Header"/>
      <w:bidi/>
      <w:jc w:val="center"/>
      <w:rPr>
        <w:rFonts w:ascii="Calibri" w:hAnsi="Calibri" w:cs="Calibri"/>
        <w:b/>
        <w:bCs/>
        <w:sz w:val="16"/>
        <w:szCs w:val="16"/>
        <w:lang w:bidi="ar-LB"/>
      </w:rPr>
    </w:pPr>
  </w:p>
  <w:p w14:paraId="534657B6" w14:textId="77777777" w:rsidR="00CF19E6" w:rsidRPr="00DD065F" w:rsidRDefault="00CF19E6" w:rsidP="00DD065F">
    <w:pPr>
      <w:pStyle w:val="Header"/>
      <w:bidi/>
      <w:jc w:val="center"/>
      <w:rPr>
        <w:rFonts w:ascii="Calibri" w:hAnsi="Calibri" w:cs="Calibri"/>
        <w:b/>
        <w:bCs/>
        <w:sz w:val="16"/>
        <w:szCs w:val="16"/>
        <w:lang w:bidi="ar-L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7070E" w14:textId="057556DE" w:rsidR="004F3473" w:rsidRPr="00DD065F" w:rsidRDefault="004F3473" w:rsidP="00DD065F">
    <w:pPr>
      <w:pStyle w:val="Header"/>
      <w:bidi/>
      <w:jc w:val="center"/>
      <w:rPr>
        <w:rFonts w:ascii="Calibri" w:hAnsi="Calibri" w:cs="Calibri"/>
        <w:b/>
        <w:bCs/>
        <w:sz w:val="16"/>
        <w:szCs w:val="16"/>
        <w:lang w:bidi="ar-LB"/>
      </w:rPr>
    </w:pPr>
    <w:r w:rsidRPr="00DD065F">
      <w:rPr>
        <w:rFonts w:ascii="Calibri" w:hAnsi="Calibri" w:cs="Calibri"/>
        <w:noProof/>
        <w:sz w:val="16"/>
        <w:szCs w:val="16"/>
        <w:lang w:bidi="ar-LB"/>
      </w:rPr>
      <w:drawing>
        <wp:anchor distT="152400" distB="152400" distL="152400" distR="152400" simplePos="0" relativeHeight="251662336" behindDoc="0" locked="0" layoutInCell="1" allowOverlap="1" wp14:anchorId="397BE4D3" wp14:editId="7F4AE24C">
          <wp:simplePos x="0" y="0"/>
          <wp:positionH relativeFrom="margin">
            <wp:posOffset>5633085</wp:posOffset>
          </wp:positionH>
          <wp:positionV relativeFrom="page">
            <wp:posOffset>34925</wp:posOffset>
          </wp:positionV>
          <wp:extent cx="1205865" cy="1247775"/>
          <wp:effectExtent l="0" t="0" r="0" b="9525"/>
          <wp:wrapThrough wrapText="bothSides">
            <wp:wrapPolygon edited="0">
              <wp:start x="0" y="0"/>
              <wp:lineTo x="0" y="21435"/>
              <wp:lineTo x="21156" y="21435"/>
              <wp:lineTo x="21156" y="0"/>
              <wp:lineTo x="0" y="0"/>
            </wp:wrapPolygon>
          </wp:wrapThrough>
          <wp:docPr id="517433321" name="Picture 517433321" descr="A logo with a yellow and blue de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97498" name="Picture 941897498" descr="A logo with a yellow and blue design&#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5865" cy="1247775"/>
                  </a:xfrm>
                  <a:prstGeom prst="rect">
                    <a:avLst/>
                  </a:prstGeom>
                  <a:noFill/>
                  <a:ln>
                    <a:noFill/>
                  </a:ln>
                </pic:spPr>
              </pic:pic>
            </a:graphicData>
          </a:graphic>
          <wp14:sizeRelH relativeFrom="margin">
            <wp14:pctWidth>0</wp14:pctWidth>
          </wp14:sizeRelH>
          <wp14:sizeRelV relativeFrom="page">
            <wp14:pctHeight>0</wp14:pctHeight>
          </wp14:sizeRelV>
        </wp:anchor>
      </w:drawing>
    </w:r>
    <w:r w:rsidRPr="00DD065F">
      <w:rPr>
        <w:rFonts w:ascii="Calibri" w:hAnsi="Calibri" w:cs="Calibri"/>
        <w:noProof/>
        <w:sz w:val="16"/>
        <w:szCs w:val="16"/>
        <w:lang w:bidi="ar-LB"/>
      </w:rPr>
      <w:drawing>
        <wp:anchor distT="152400" distB="152400" distL="152400" distR="152400" simplePos="0" relativeHeight="251663360" behindDoc="0" locked="0" layoutInCell="1" allowOverlap="1" wp14:anchorId="47C005D2" wp14:editId="1EB537FE">
          <wp:simplePos x="0" y="0"/>
          <wp:positionH relativeFrom="margin">
            <wp:posOffset>-650240</wp:posOffset>
          </wp:positionH>
          <wp:positionV relativeFrom="page">
            <wp:posOffset>28575</wp:posOffset>
          </wp:positionV>
          <wp:extent cx="1419225" cy="1254125"/>
          <wp:effectExtent l="0" t="0" r="9525" b="3175"/>
          <wp:wrapThrough wrapText="bothSides">
            <wp:wrapPolygon edited="0">
              <wp:start x="0" y="0"/>
              <wp:lineTo x="0" y="21327"/>
              <wp:lineTo x="21455" y="21327"/>
              <wp:lineTo x="21455" y="0"/>
              <wp:lineTo x="0" y="0"/>
            </wp:wrapPolygon>
          </wp:wrapThrough>
          <wp:docPr id="855071996" name="Picture 855071996" descr="A logo of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57073" name="Picture 1732557073" descr="A logo of a book&#10;&#10;AI-generated content may be incorrec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9225" cy="1254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065F">
      <w:rPr>
        <w:rFonts w:ascii="Calibri" w:hAnsi="Calibri" w:cs="Calibri"/>
        <w:b/>
        <w:bCs/>
        <w:sz w:val="16"/>
        <w:szCs w:val="16"/>
        <w:rtl/>
        <w:lang w:bidi="ar-LB"/>
      </w:rPr>
      <w:t>أوراق لمؤتمر السنوي لمركز الدّراسات والأبحاث التّربويّة</w:t>
    </w:r>
  </w:p>
  <w:p w14:paraId="2C86582A" w14:textId="77777777" w:rsidR="004F3473" w:rsidRPr="00DD065F" w:rsidRDefault="004F3473" w:rsidP="00DD065F">
    <w:pPr>
      <w:pStyle w:val="Header"/>
      <w:bidi/>
      <w:jc w:val="center"/>
      <w:rPr>
        <w:rFonts w:ascii="Calibri" w:hAnsi="Calibri" w:cs="Calibri"/>
        <w:b/>
        <w:bCs/>
        <w:sz w:val="16"/>
        <w:szCs w:val="16"/>
        <w:lang w:bidi="ar-LB"/>
      </w:rPr>
    </w:pPr>
  </w:p>
  <w:p w14:paraId="38F0FFF3" w14:textId="77777777" w:rsidR="004F3473" w:rsidRPr="00DD065F" w:rsidRDefault="004F3473" w:rsidP="00DD065F">
    <w:pPr>
      <w:pStyle w:val="Header"/>
      <w:bidi/>
      <w:jc w:val="center"/>
      <w:rPr>
        <w:rFonts w:ascii="Calibri" w:hAnsi="Calibri" w:cs="Calibri"/>
        <w:b/>
        <w:bCs/>
        <w:sz w:val="16"/>
        <w:szCs w:val="16"/>
        <w:lang w:bidi="ar-LB"/>
      </w:rPr>
    </w:pPr>
    <w:r w:rsidRPr="00DD065F">
      <w:rPr>
        <w:rFonts w:ascii="Calibri" w:hAnsi="Calibri" w:cs="Calibri"/>
        <w:b/>
        <w:bCs/>
        <w:sz w:val="16"/>
        <w:szCs w:val="16"/>
        <w:rtl/>
        <w:lang w:bidi="ar-LB"/>
      </w:rPr>
      <w:t>“</w:t>
    </w:r>
    <w:r w:rsidRPr="00DD065F">
      <w:rPr>
        <w:rFonts w:ascii="Calibri" w:hAnsi="Calibri" w:cs="Calibri"/>
        <w:b/>
        <w:bCs/>
        <w:sz w:val="16"/>
        <w:szCs w:val="16"/>
        <w:rtl/>
      </w:rPr>
      <w:t>البحث العلميّ كدعامةٍ لصياغة السّياسات التّربويّة: نحو نظامٍ تعلّميٍّ تعليميٍّ مُستدام"</w:t>
    </w:r>
  </w:p>
  <w:p w14:paraId="1097EC11" w14:textId="77777777" w:rsidR="004F3473" w:rsidRPr="00DD065F" w:rsidRDefault="004F3473" w:rsidP="00DD065F">
    <w:pPr>
      <w:pStyle w:val="Header"/>
      <w:bidi/>
      <w:jc w:val="center"/>
      <w:rPr>
        <w:rFonts w:ascii="Calibri" w:hAnsi="Calibri" w:cs="Calibri"/>
        <w:b/>
        <w:bCs/>
        <w:sz w:val="16"/>
        <w:szCs w:val="16"/>
        <w:lang w:bidi="ar-LB"/>
      </w:rPr>
    </w:pPr>
    <w:r w:rsidRPr="00DD065F">
      <w:rPr>
        <w:rFonts w:ascii="Calibri" w:hAnsi="Calibri" w:cs="Calibri"/>
        <w:b/>
        <w:bCs/>
        <w:sz w:val="16"/>
        <w:szCs w:val="16"/>
        <w:rtl/>
        <w:lang w:bidi="ar-LB"/>
      </w:rPr>
      <w:t>كلية التربية - الجامعة اللبنانية</w:t>
    </w:r>
  </w:p>
  <w:p w14:paraId="2F47F309" w14:textId="77777777" w:rsidR="004F3473" w:rsidRDefault="004F3473" w:rsidP="00DD065F">
    <w:pPr>
      <w:pStyle w:val="Header"/>
      <w:bidi/>
      <w:jc w:val="center"/>
      <w:rPr>
        <w:rFonts w:ascii="Calibri" w:hAnsi="Calibri" w:cs="Calibri"/>
        <w:b/>
        <w:bCs/>
        <w:sz w:val="16"/>
        <w:szCs w:val="16"/>
        <w:lang w:bidi="ar-LB"/>
      </w:rPr>
    </w:pPr>
    <w:r w:rsidRPr="00DD065F">
      <w:rPr>
        <w:rFonts w:ascii="Calibri" w:hAnsi="Calibri" w:cs="Calibri"/>
        <w:b/>
        <w:bCs/>
        <w:sz w:val="16"/>
        <w:szCs w:val="16"/>
        <w:rtl/>
        <w:lang w:bidi="ar-LB"/>
      </w:rPr>
      <w:t>20 حزيران 2025</w:t>
    </w:r>
  </w:p>
  <w:p w14:paraId="76437636" w14:textId="77777777" w:rsidR="004F3473" w:rsidRDefault="004F3473" w:rsidP="00DD065F">
    <w:pPr>
      <w:pStyle w:val="Header"/>
      <w:bidi/>
      <w:jc w:val="center"/>
      <w:rPr>
        <w:rFonts w:ascii="Calibri" w:hAnsi="Calibri" w:cs="Calibri"/>
        <w:b/>
        <w:bCs/>
        <w:sz w:val="16"/>
        <w:szCs w:val="16"/>
        <w:lang w:bidi="ar-LB"/>
      </w:rPr>
    </w:pPr>
  </w:p>
  <w:p w14:paraId="151ADC92" w14:textId="77777777" w:rsidR="004F3473" w:rsidRPr="00DD065F" w:rsidRDefault="004F3473" w:rsidP="00DD065F">
    <w:pPr>
      <w:pStyle w:val="Header"/>
      <w:bidi/>
      <w:jc w:val="center"/>
      <w:rPr>
        <w:rFonts w:ascii="Calibri" w:hAnsi="Calibri" w:cs="Calibri"/>
        <w:b/>
        <w:bCs/>
        <w:sz w:val="16"/>
        <w:szCs w:val="16"/>
        <w:lang w:bidi="ar-L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20E70"/>
    <w:multiLevelType w:val="multilevel"/>
    <w:tmpl w:val="3DB0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946B5"/>
    <w:multiLevelType w:val="multilevel"/>
    <w:tmpl w:val="9A3A385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33E9B"/>
    <w:multiLevelType w:val="hybridMultilevel"/>
    <w:tmpl w:val="ADB482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0E0263"/>
    <w:multiLevelType w:val="hybridMultilevel"/>
    <w:tmpl w:val="411ADC80"/>
    <w:lvl w:ilvl="0" w:tplc="FE00095A">
      <w:start w:val="1"/>
      <w:numFmt w:val="decimal"/>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2548CC"/>
    <w:multiLevelType w:val="hybridMultilevel"/>
    <w:tmpl w:val="F3129BCE"/>
    <w:lvl w:ilvl="0" w:tplc="ED2C3942">
      <w:start w:val="1"/>
      <w:numFmt w:val="arabicAlpha"/>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5C289A"/>
    <w:multiLevelType w:val="multilevel"/>
    <w:tmpl w:val="CDDE7CD8"/>
    <w:lvl w:ilvl="0">
      <w:start w:val="1"/>
      <w:numFmt w:val="bullet"/>
      <w:lvlText w:val=""/>
      <w:lvlJc w:val="left"/>
      <w:pPr>
        <w:tabs>
          <w:tab w:val="num" w:pos="720"/>
        </w:tabs>
        <w:ind w:left="720" w:hanging="360"/>
      </w:pPr>
      <w:rPr>
        <w:rFonts w:ascii="Symbol" w:hAnsi="Symbol" w:hint="default"/>
        <w:sz w:val="16"/>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FA3249"/>
    <w:multiLevelType w:val="hybridMultilevel"/>
    <w:tmpl w:val="A3D812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CF12939"/>
    <w:multiLevelType w:val="hybridMultilevel"/>
    <w:tmpl w:val="752C9B84"/>
    <w:lvl w:ilvl="0" w:tplc="B99AD13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DBB78C3"/>
    <w:multiLevelType w:val="multilevel"/>
    <w:tmpl w:val="36A0F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BC20A3"/>
    <w:multiLevelType w:val="hybridMultilevel"/>
    <w:tmpl w:val="67802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F927653"/>
    <w:multiLevelType w:val="hybridMultilevel"/>
    <w:tmpl w:val="037C11BA"/>
    <w:lvl w:ilvl="0" w:tplc="AD76F906">
      <w:start w:val="1"/>
      <w:numFmt w:val="arabicAlpha"/>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525FF8"/>
    <w:multiLevelType w:val="multilevel"/>
    <w:tmpl w:val="787A4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F119C0"/>
    <w:multiLevelType w:val="hybridMultilevel"/>
    <w:tmpl w:val="3F74D97C"/>
    <w:lvl w:ilvl="0" w:tplc="896EAB3A">
      <w:start w:val="1"/>
      <w:numFmt w:val="arabicAlpha"/>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0D515E"/>
    <w:multiLevelType w:val="hybridMultilevel"/>
    <w:tmpl w:val="83BC26C4"/>
    <w:lvl w:ilvl="0" w:tplc="FFFFFFFF">
      <w:start w:val="1"/>
      <w:numFmt w:val="bullet"/>
      <w:lvlText w:val="-"/>
      <w:lvlJc w:val="left"/>
      <w:pPr>
        <w:ind w:left="720" w:hanging="360"/>
      </w:pPr>
      <w:rPr>
        <w:rFonts w:ascii="Times New Roman" w:eastAsia="Times New Roman" w:hAnsi="Times New Roman" w:cs="Times New Roman" w:hint="default"/>
      </w:rPr>
    </w:lvl>
    <w:lvl w:ilvl="1" w:tplc="20EA109E">
      <w:start w:val="1"/>
      <w:numFmt w:val="bullet"/>
      <w:lvlText w:val="-"/>
      <w:lvlJc w:val="left"/>
      <w:pPr>
        <w:ind w:left="144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1B45836"/>
    <w:multiLevelType w:val="hybridMultilevel"/>
    <w:tmpl w:val="60C60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BD22EF"/>
    <w:multiLevelType w:val="hybridMultilevel"/>
    <w:tmpl w:val="47EC9884"/>
    <w:lvl w:ilvl="0" w:tplc="29DC26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ED41E1"/>
    <w:multiLevelType w:val="hybridMultilevel"/>
    <w:tmpl w:val="3168A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E5902"/>
    <w:multiLevelType w:val="hybridMultilevel"/>
    <w:tmpl w:val="CA48DF5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7136403"/>
    <w:multiLevelType w:val="multilevel"/>
    <w:tmpl w:val="181C27F6"/>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E0248A"/>
    <w:multiLevelType w:val="multilevel"/>
    <w:tmpl w:val="1B0CF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9E44B4"/>
    <w:multiLevelType w:val="hybridMultilevel"/>
    <w:tmpl w:val="FC68E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EA15A5"/>
    <w:multiLevelType w:val="multilevel"/>
    <w:tmpl w:val="DEEEEC4A"/>
    <w:lvl w:ilvl="0">
      <w:start w:val="1"/>
      <w:numFmt w:val="bullet"/>
      <w:lvlText w:val=""/>
      <w:lvlJc w:val="left"/>
      <w:pPr>
        <w:tabs>
          <w:tab w:val="num" w:pos="720"/>
        </w:tabs>
        <w:ind w:left="720" w:hanging="360"/>
      </w:pPr>
      <w:rPr>
        <w:rFonts w:ascii="Symbol" w:hAnsi="Symbol" w:hint="default"/>
        <w:sz w:val="22"/>
        <w:szCs w:val="22"/>
      </w:rPr>
    </w:lvl>
    <w:lvl w:ilvl="1">
      <w:start w:val="1"/>
      <w:numFmt w:val="bullet"/>
      <w:lvlText w:val="o"/>
      <w:lvlJc w:val="left"/>
      <w:pPr>
        <w:tabs>
          <w:tab w:val="num" w:pos="1440"/>
        </w:tabs>
        <w:ind w:left="1440" w:hanging="360"/>
      </w:pPr>
      <w:rPr>
        <w:rFonts w:ascii="Courier New" w:hAnsi="Courier New" w:hint="default"/>
        <w:sz w:val="20"/>
      </w:rPr>
    </w:lvl>
    <w:lvl w:ilvl="2">
      <w:start w:val="5"/>
      <w:numFmt w:val="arabicAlpha"/>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A17839"/>
    <w:multiLevelType w:val="multilevel"/>
    <w:tmpl w:val="06E4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444E32"/>
    <w:multiLevelType w:val="hybridMultilevel"/>
    <w:tmpl w:val="5D1205C6"/>
    <w:lvl w:ilvl="0" w:tplc="04090001">
      <w:start w:val="1"/>
      <w:numFmt w:val="bullet"/>
      <w:lvlText w:val=""/>
      <w:lvlJc w:val="left"/>
      <w:pPr>
        <w:ind w:left="1080" w:hanging="360"/>
      </w:pPr>
      <w:rPr>
        <w:rFonts w:ascii="Symbol" w:hAnsi="Symbol" w:hint="default"/>
        <w:sz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1E560F8F"/>
    <w:multiLevelType w:val="hybridMultilevel"/>
    <w:tmpl w:val="3ECEDFAA"/>
    <w:lvl w:ilvl="0" w:tplc="20EA109E">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1EFC633F"/>
    <w:multiLevelType w:val="multilevel"/>
    <w:tmpl w:val="6BC4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6505F2"/>
    <w:multiLevelType w:val="hybridMultilevel"/>
    <w:tmpl w:val="93C0AFD0"/>
    <w:lvl w:ilvl="0" w:tplc="20EA109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17824FA"/>
    <w:multiLevelType w:val="multilevel"/>
    <w:tmpl w:val="756AD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485AD3"/>
    <w:multiLevelType w:val="multilevel"/>
    <w:tmpl w:val="1906403C"/>
    <w:lvl w:ilvl="0">
      <w:start w:val="1"/>
      <w:numFmt w:val="bullet"/>
      <w:lvlText w:val=""/>
      <w:lvlJc w:val="left"/>
      <w:pPr>
        <w:tabs>
          <w:tab w:val="num" w:pos="720"/>
        </w:tabs>
        <w:ind w:left="720" w:hanging="360"/>
      </w:pPr>
      <w:rPr>
        <w:rFonts w:ascii="Symbol" w:hAnsi="Symbol" w:hint="default"/>
        <w:sz w:val="16"/>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B20C2C"/>
    <w:multiLevelType w:val="multilevel"/>
    <w:tmpl w:val="BF70D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Times New Roman" w:eastAsia="Times New Roman" w:hAnsi="Times New Roman" w:cs="Times New Roman" w:hint="default"/>
      </w:rPr>
    </w:lvl>
    <w:lvl w:ilvl="3">
      <w:start w:val="2"/>
      <w:numFmt w:val="upperLetter"/>
      <w:lvlText w:val="%4."/>
      <w:lvlJc w:val="left"/>
      <w:pPr>
        <w:ind w:left="2880" w:hanging="360"/>
      </w:pPr>
      <w:rPr>
        <w:rFonts w:hint="default"/>
        <w:b/>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03005E"/>
    <w:multiLevelType w:val="hybridMultilevel"/>
    <w:tmpl w:val="A6AE0642"/>
    <w:lvl w:ilvl="0" w:tplc="20EA109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7B16582"/>
    <w:multiLevelType w:val="hybridMultilevel"/>
    <w:tmpl w:val="F2AAEC3E"/>
    <w:lvl w:ilvl="0" w:tplc="5A6067EA">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8D93FEC"/>
    <w:multiLevelType w:val="hybridMultilevel"/>
    <w:tmpl w:val="26BEB9D0"/>
    <w:lvl w:ilvl="0" w:tplc="04090005">
      <w:start w:val="1"/>
      <w:numFmt w:val="bullet"/>
      <w:lvlText w:val=""/>
      <w:lvlJc w:val="left"/>
      <w:pPr>
        <w:ind w:left="1080" w:hanging="360"/>
      </w:pPr>
      <w:rPr>
        <w:rFonts w:ascii="Wingdings" w:hAnsi="Wingding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A540674"/>
    <w:multiLevelType w:val="multilevel"/>
    <w:tmpl w:val="5ECC3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E0C491B"/>
    <w:multiLevelType w:val="multilevel"/>
    <w:tmpl w:val="897A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E07E1B"/>
    <w:multiLevelType w:val="hybridMultilevel"/>
    <w:tmpl w:val="DD7A3512"/>
    <w:lvl w:ilvl="0" w:tplc="708654DE">
      <w:start w:val="1"/>
      <w:numFmt w:val="arabicAlpha"/>
      <w:lvlText w:val="%1-"/>
      <w:lvlJc w:val="left"/>
      <w:pPr>
        <w:ind w:left="720" w:hanging="360"/>
      </w:pPr>
      <w:rPr>
        <w:rFonts w:asciiTheme="majorBidi" w:eastAsiaTheme="minorHAnsi" w:hAnsiTheme="majorBidi" w:cstheme="majorBidi" w:hint="default"/>
        <w:b/>
        <w:bCs/>
        <w:color w:val="2021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0F26765"/>
    <w:multiLevelType w:val="multilevel"/>
    <w:tmpl w:val="9EE8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055249"/>
    <w:multiLevelType w:val="multilevel"/>
    <w:tmpl w:val="F8BAB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5F3A36"/>
    <w:multiLevelType w:val="multilevel"/>
    <w:tmpl w:val="E530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B42DE2"/>
    <w:multiLevelType w:val="hybridMultilevel"/>
    <w:tmpl w:val="B06A4EE0"/>
    <w:lvl w:ilvl="0" w:tplc="20EA109E">
      <w:start w:val="1"/>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0" w15:restartNumberingAfterBreak="0">
    <w:nsid w:val="36C90C16"/>
    <w:multiLevelType w:val="hybridMultilevel"/>
    <w:tmpl w:val="766A3E1E"/>
    <w:lvl w:ilvl="0" w:tplc="38A47A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374054F1"/>
    <w:multiLevelType w:val="multilevel"/>
    <w:tmpl w:val="FF02768E"/>
    <w:lvl w:ilvl="0">
      <w:start w:val="1"/>
      <w:numFmt w:val="decimal"/>
      <w:lvlText w:val="%1."/>
      <w:lvlJc w:val="left"/>
      <w:pPr>
        <w:tabs>
          <w:tab w:val="num" w:pos="720"/>
        </w:tabs>
        <w:ind w:left="720" w:hanging="360"/>
      </w:pPr>
      <w:rPr>
        <w:b/>
        <w:bCs/>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7FA3990"/>
    <w:multiLevelType w:val="hybridMultilevel"/>
    <w:tmpl w:val="F67C99FE"/>
    <w:lvl w:ilvl="0" w:tplc="20EA109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859660F"/>
    <w:multiLevelType w:val="hybridMultilevel"/>
    <w:tmpl w:val="BE569218"/>
    <w:lvl w:ilvl="0" w:tplc="20EA109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38641EB8"/>
    <w:multiLevelType w:val="multilevel"/>
    <w:tmpl w:val="E3446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95B2671"/>
    <w:multiLevelType w:val="multilevel"/>
    <w:tmpl w:val="EF16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2C5976"/>
    <w:multiLevelType w:val="multilevel"/>
    <w:tmpl w:val="FA7E62EE"/>
    <w:lvl w:ilvl="0">
      <w:start w:val="1"/>
      <w:numFmt w:val="bullet"/>
      <w:lvlText w:val=""/>
      <w:lvlJc w:val="left"/>
      <w:pPr>
        <w:tabs>
          <w:tab w:val="num" w:pos="720"/>
        </w:tabs>
        <w:ind w:left="720" w:hanging="360"/>
      </w:pPr>
      <w:rPr>
        <w:rFonts w:ascii="Symbol" w:hAnsi="Symbol" w:hint="default"/>
        <w:sz w:val="16"/>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543CDB"/>
    <w:multiLevelType w:val="hybridMultilevel"/>
    <w:tmpl w:val="01964790"/>
    <w:lvl w:ilvl="0" w:tplc="20EA109E">
      <w:start w:val="1"/>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8" w15:restartNumberingAfterBreak="0">
    <w:nsid w:val="45E359C1"/>
    <w:multiLevelType w:val="hybridMultilevel"/>
    <w:tmpl w:val="6CDCB0DE"/>
    <w:lvl w:ilvl="0" w:tplc="ED2C3942">
      <w:start w:val="1"/>
      <w:numFmt w:val="arabicAlpha"/>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09357D"/>
    <w:multiLevelType w:val="multilevel"/>
    <w:tmpl w:val="B068F0D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5D171E"/>
    <w:multiLevelType w:val="hybridMultilevel"/>
    <w:tmpl w:val="CA128DB8"/>
    <w:lvl w:ilvl="0" w:tplc="4C2A3DC4">
      <w:start w:val="1"/>
      <w:numFmt w:val="arabicAlpha"/>
      <w:lvlText w:val="%1-"/>
      <w:lvlJc w:val="left"/>
      <w:pPr>
        <w:ind w:left="450" w:hanging="360"/>
      </w:pPr>
      <w:rPr>
        <w:rFonts w:asciiTheme="majorBidi" w:eastAsiaTheme="minorHAnsi" w:hAnsiTheme="majorBidi" w:cstheme="maj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C8416D1"/>
    <w:multiLevelType w:val="multilevel"/>
    <w:tmpl w:val="1EBA4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C868F3"/>
    <w:multiLevelType w:val="hybridMultilevel"/>
    <w:tmpl w:val="12D27F4C"/>
    <w:lvl w:ilvl="0" w:tplc="20EA109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4D56251F"/>
    <w:multiLevelType w:val="hybridMultilevel"/>
    <w:tmpl w:val="A97A3B06"/>
    <w:lvl w:ilvl="0" w:tplc="20EA109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4F2503C0"/>
    <w:multiLevelType w:val="multilevel"/>
    <w:tmpl w:val="3C00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DC5285"/>
    <w:multiLevelType w:val="multilevel"/>
    <w:tmpl w:val="4BB4BEC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Times New Roman" w:eastAsia="Times New Roman" w:hAnsi="Times New Roman" w:cs="Times New Roman" w:hint="default"/>
      </w:rPr>
    </w:lvl>
    <w:lvl w:ilvl="3">
      <w:start w:val="2"/>
      <w:numFmt w:val="upperLetter"/>
      <w:lvlText w:val="%4."/>
      <w:lvlJc w:val="left"/>
      <w:pPr>
        <w:ind w:left="2880" w:hanging="360"/>
      </w:pPr>
      <w:rPr>
        <w:rFonts w:hint="default"/>
        <w:b/>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7D541A3"/>
    <w:multiLevelType w:val="hybridMultilevel"/>
    <w:tmpl w:val="EAE03D5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7" w15:restartNumberingAfterBreak="0">
    <w:nsid w:val="597E0682"/>
    <w:multiLevelType w:val="hybridMultilevel"/>
    <w:tmpl w:val="DD8038DC"/>
    <w:lvl w:ilvl="0" w:tplc="4580CD20">
      <w:start w:val="2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9E73397"/>
    <w:multiLevelType w:val="hybridMultilevel"/>
    <w:tmpl w:val="0A468B78"/>
    <w:lvl w:ilvl="0" w:tplc="A00C976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FAF7466"/>
    <w:multiLevelType w:val="multilevel"/>
    <w:tmpl w:val="7DC2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56091B"/>
    <w:multiLevelType w:val="hybridMultilevel"/>
    <w:tmpl w:val="139822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1165678"/>
    <w:multiLevelType w:val="multilevel"/>
    <w:tmpl w:val="C0D2E4E0"/>
    <w:lvl w:ilvl="0">
      <w:numFmt w:val="bullet"/>
      <w:lvlText w:val="-"/>
      <w:lvlJc w:val="left"/>
      <w:pPr>
        <w:tabs>
          <w:tab w:val="num" w:pos="720"/>
        </w:tabs>
        <w:ind w:left="720" w:hanging="360"/>
      </w:pPr>
      <w:rPr>
        <w:rFonts w:ascii="Simplified Arabic" w:eastAsia="Calibri" w:hAnsi="Simplified Arabic" w:cs="Simplified Arabic"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16E0FCA"/>
    <w:multiLevelType w:val="hybridMultilevel"/>
    <w:tmpl w:val="8970F00C"/>
    <w:lvl w:ilvl="0" w:tplc="C57EF3C6">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3447D56"/>
    <w:multiLevelType w:val="multilevel"/>
    <w:tmpl w:val="2D0EFB0A"/>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3632351"/>
    <w:multiLevelType w:val="hybridMultilevel"/>
    <w:tmpl w:val="992A74D4"/>
    <w:lvl w:ilvl="0" w:tplc="4E42886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561798E"/>
    <w:multiLevelType w:val="hybridMultilevel"/>
    <w:tmpl w:val="11DEB12A"/>
    <w:lvl w:ilvl="0" w:tplc="00A619B8">
      <w:start w:val="1"/>
      <w:numFmt w:val="arabicAlpha"/>
      <w:lvlText w:val="%1-"/>
      <w:lvlJc w:val="left"/>
      <w:pPr>
        <w:ind w:left="1800" w:hanging="360"/>
      </w:pPr>
      <w:rPr>
        <w:rFonts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6" w15:restartNumberingAfterBreak="0">
    <w:nsid w:val="65D85C5F"/>
    <w:multiLevelType w:val="hybridMultilevel"/>
    <w:tmpl w:val="1476483C"/>
    <w:lvl w:ilvl="0" w:tplc="6A361244">
      <w:start w:val="1"/>
      <w:numFmt w:val="arabicAlpha"/>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67" w15:restartNumberingAfterBreak="0">
    <w:nsid w:val="6700414C"/>
    <w:multiLevelType w:val="hybridMultilevel"/>
    <w:tmpl w:val="B54CB712"/>
    <w:lvl w:ilvl="0" w:tplc="04090001">
      <w:start w:val="1"/>
      <w:numFmt w:val="bullet"/>
      <w:lvlText w:val=""/>
      <w:lvlJc w:val="left"/>
      <w:pPr>
        <w:ind w:left="435" w:hanging="360"/>
      </w:pPr>
      <w:rPr>
        <w:rFonts w:ascii="Symbol" w:hAnsi="Symbol" w:hint="default"/>
      </w:rPr>
    </w:lvl>
    <w:lvl w:ilvl="1" w:tplc="FFFFFFFF" w:tentative="1">
      <w:start w:val="1"/>
      <w:numFmt w:val="bullet"/>
      <w:lvlText w:val="o"/>
      <w:lvlJc w:val="left"/>
      <w:pPr>
        <w:ind w:left="1155" w:hanging="360"/>
      </w:pPr>
      <w:rPr>
        <w:rFonts w:ascii="Courier New" w:hAnsi="Courier New" w:cs="Courier New" w:hint="default"/>
      </w:rPr>
    </w:lvl>
    <w:lvl w:ilvl="2" w:tplc="FFFFFFFF" w:tentative="1">
      <w:start w:val="1"/>
      <w:numFmt w:val="bullet"/>
      <w:lvlText w:val=""/>
      <w:lvlJc w:val="left"/>
      <w:pPr>
        <w:ind w:left="1875" w:hanging="360"/>
      </w:pPr>
      <w:rPr>
        <w:rFonts w:ascii="Wingdings" w:hAnsi="Wingdings" w:hint="default"/>
      </w:rPr>
    </w:lvl>
    <w:lvl w:ilvl="3" w:tplc="FFFFFFFF" w:tentative="1">
      <w:start w:val="1"/>
      <w:numFmt w:val="bullet"/>
      <w:lvlText w:val=""/>
      <w:lvlJc w:val="left"/>
      <w:pPr>
        <w:ind w:left="2595" w:hanging="360"/>
      </w:pPr>
      <w:rPr>
        <w:rFonts w:ascii="Symbol" w:hAnsi="Symbol" w:hint="default"/>
      </w:rPr>
    </w:lvl>
    <w:lvl w:ilvl="4" w:tplc="FFFFFFFF" w:tentative="1">
      <w:start w:val="1"/>
      <w:numFmt w:val="bullet"/>
      <w:lvlText w:val="o"/>
      <w:lvlJc w:val="left"/>
      <w:pPr>
        <w:ind w:left="3315" w:hanging="360"/>
      </w:pPr>
      <w:rPr>
        <w:rFonts w:ascii="Courier New" w:hAnsi="Courier New" w:cs="Courier New" w:hint="default"/>
      </w:rPr>
    </w:lvl>
    <w:lvl w:ilvl="5" w:tplc="FFFFFFFF" w:tentative="1">
      <w:start w:val="1"/>
      <w:numFmt w:val="bullet"/>
      <w:lvlText w:val=""/>
      <w:lvlJc w:val="left"/>
      <w:pPr>
        <w:ind w:left="4035" w:hanging="360"/>
      </w:pPr>
      <w:rPr>
        <w:rFonts w:ascii="Wingdings" w:hAnsi="Wingdings" w:hint="default"/>
      </w:rPr>
    </w:lvl>
    <w:lvl w:ilvl="6" w:tplc="FFFFFFFF" w:tentative="1">
      <w:start w:val="1"/>
      <w:numFmt w:val="bullet"/>
      <w:lvlText w:val=""/>
      <w:lvlJc w:val="left"/>
      <w:pPr>
        <w:ind w:left="4755" w:hanging="360"/>
      </w:pPr>
      <w:rPr>
        <w:rFonts w:ascii="Symbol" w:hAnsi="Symbol" w:hint="default"/>
      </w:rPr>
    </w:lvl>
    <w:lvl w:ilvl="7" w:tplc="FFFFFFFF" w:tentative="1">
      <w:start w:val="1"/>
      <w:numFmt w:val="bullet"/>
      <w:lvlText w:val="o"/>
      <w:lvlJc w:val="left"/>
      <w:pPr>
        <w:ind w:left="5475" w:hanging="360"/>
      </w:pPr>
      <w:rPr>
        <w:rFonts w:ascii="Courier New" w:hAnsi="Courier New" w:cs="Courier New" w:hint="default"/>
      </w:rPr>
    </w:lvl>
    <w:lvl w:ilvl="8" w:tplc="FFFFFFFF" w:tentative="1">
      <w:start w:val="1"/>
      <w:numFmt w:val="bullet"/>
      <w:lvlText w:val=""/>
      <w:lvlJc w:val="left"/>
      <w:pPr>
        <w:ind w:left="6195" w:hanging="360"/>
      </w:pPr>
      <w:rPr>
        <w:rFonts w:ascii="Wingdings" w:hAnsi="Wingdings" w:hint="default"/>
      </w:rPr>
    </w:lvl>
  </w:abstractNum>
  <w:abstractNum w:abstractNumId="68" w15:restartNumberingAfterBreak="0">
    <w:nsid w:val="67A91D6E"/>
    <w:multiLevelType w:val="multilevel"/>
    <w:tmpl w:val="9208D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82D46EE"/>
    <w:multiLevelType w:val="hybridMultilevel"/>
    <w:tmpl w:val="D6B68C70"/>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86233ED"/>
    <w:multiLevelType w:val="multilevel"/>
    <w:tmpl w:val="7B8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5F2D6D"/>
    <w:multiLevelType w:val="multilevel"/>
    <w:tmpl w:val="F1EA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ACE3562"/>
    <w:multiLevelType w:val="hybridMultilevel"/>
    <w:tmpl w:val="1E6CA10C"/>
    <w:lvl w:ilvl="0" w:tplc="20B04A8A">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ECD6BDE"/>
    <w:multiLevelType w:val="multilevel"/>
    <w:tmpl w:val="60761112"/>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0826901"/>
    <w:multiLevelType w:val="hybridMultilevel"/>
    <w:tmpl w:val="524EEBA0"/>
    <w:lvl w:ilvl="0" w:tplc="F2F43EF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2265F82"/>
    <w:multiLevelType w:val="hybridMultilevel"/>
    <w:tmpl w:val="17545B32"/>
    <w:lvl w:ilvl="0" w:tplc="DF5A25C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2C4212B"/>
    <w:multiLevelType w:val="multilevel"/>
    <w:tmpl w:val="346A3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33D407E"/>
    <w:multiLevelType w:val="hybridMultilevel"/>
    <w:tmpl w:val="CF324980"/>
    <w:lvl w:ilvl="0" w:tplc="F836F5D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3525EF4"/>
    <w:multiLevelType w:val="hybridMultilevel"/>
    <w:tmpl w:val="E25210B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9" w15:restartNumberingAfterBreak="0">
    <w:nsid w:val="756B4852"/>
    <w:multiLevelType w:val="multilevel"/>
    <w:tmpl w:val="63900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63D53E2"/>
    <w:multiLevelType w:val="multilevel"/>
    <w:tmpl w:val="85E62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6E51032"/>
    <w:multiLevelType w:val="multilevel"/>
    <w:tmpl w:val="EED8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A0A272D"/>
    <w:multiLevelType w:val="multilevel"/>
    <w:tmpl w:val="35E2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420C08"/>
    <w:multiLevelType w:val="multilevel"/>
    <w:tmpl w:val="7C2E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C261148"/>
    <w:multiLevelType w:val="multilevel"/>
    <w:tmpl w:val="64BABC5A"/>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CBC1190"/>
    <w:multiLevelType w:val="multilevel"/>
    <w:tmpl w:val="C5F24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D1C76A4"/>
    <w:multiLevelType w:val="multilevel"/>
    <w:tmpl w:val="C0D2E4E0"/>
    <w:lvl w:ilvl="0">
      <w:numFmt w:val="bullet"/>
      <w:lvlText w:val="-"/>
      <w:lvlJc w:val="left"/>
      <w:pPr>
        <w:tabs>
          <w:tab w:val="num" w:pos="720"/>
        </w:tabs>
        <w:ind w:left="720" w:hanging="360"/>
      </w:pPr>
      <w:rPr>
        <w:rFonts w:ascii="Simplified Arabic" w:eastAsia="Calibri" w:hAnsi="Simplified Arabic" w:cs="Simplified Arabic"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E513B21"/>
    <w:multiLevelType w:val="multilevel"/>
    <w:tmpl w:val="7B944EA8"/>
    <w:lvl w:ilvl="0">
      <w:start w:val="1"/>
      <w:numFmt w:val="bullet"/>
      <w:lvlText w:val=""/>
      <w:lvlJc w:val="left"/>
      <w:pPr>
        <w:tabs>
          <w:tab w:val="num" w:pos="720"/>
        </w:tabs>
        <w:ind w:left="720" w:hanging="360"/>
      </w:pPr>
      <w:rPr>
        <w:rFonts w:ascii="Symbol" w:hAnsi="Symbol" w:hint="default"/>
        <w:sz w:val="16"/>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EB82E56"/>
    <w:multiLevelType w:val="hybridMultilevel"/>
    <w:tmpl w:val="DD86D804"/>
    <w:lvl w:ilvl="0" w:tplc="20EA109E">
      <w:start w:val="1"/>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9" w15:restartNumberingAfterBreak="0">
    <w:nsid w:val="7ED75110"/>
    <w:multiLevelType w:val="hybridMultilevel"/>
    <w:tmpl w:val="3F4834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0" w15:restartNumberingAfterBreak="0">
    <w:nsid w:val="7EEA38E5"/>
    <w:multiLevelType w:val="multilevel"/>
    <w:tmpl w:val="BE6A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5413AD"/>
    <w:multiLevelType w:val="multilevel"/>
    <w:tmpl w:val="F394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2727510">
    <w:abstractNumId w:val="61"/>
  </w:num>
  <w:num w:numId="2" w16cid:durableId="815143425">
    <w:abstractNumId w:val="86"/>
  </w:num>
  <w:num w:numId="3" w16cid:durableId="81297103">
    <w:abstractNumId w:val="54"/>
  </w:num>
  <w:num w:numId="4" w16cid:durableId="2022580360">
    <w:abstractNumId w:val="21"/>
  </w:num>
  <w:num w:numId="5" w16cid:durableId="302320435">
    <w:abstractNumId w:val="17"/>
  </w:num>
  <w:num w:numId="6" w16cid:durableId="915014312">
    <w:abstractNumId w:val="43"/>
  </w:num>
  <w:num w:numId="7" w16cid:durableId="1792017990">
    <w:abstractNumId w:val="50"/>
  </w:num>
  <w:num w:numId="8" w16cid:durableId="890045204">
    <w:abstractNumId w:val="35"/>
  </w:num>
  <w:num w:numId="9" w16cid:durableId="1683238909">
    <w:abstractNumId w:val="66"/>
  </w:num>
  <w:num w:numId="10" w16cid:durableId="43406905">
    <w:abstractNumId w:val="14"/>
  </w:num>
  <w:num w:numId="11" w16cid:durableId="600333849">
    <w:abstractNumId w:val="32"/>
  </w:num>
  <w:num w:numId="12" w16cid:durableId="512110495">
    <w:abstractNumId w:val="20"/>
  </w:num>
  <w:num w:numId="13" w16cid:durableId="1476025707">
    <w:abstractNumId w:val="9"/>
  </w:num>
  <w:num w:numId="14" w16cid:durableId="1212158679">
    <w:abstractNumId w:val="88"/>
  </w:num>
  <w:num w:numId="15" w16cid:durableId="1687630065">
    <w:abstractNumId w:val="39"/>
  </w:num>
  <w:num w:numId="16" w16cid:durableId="1023214683">
    <w:abstractNumId w:val="52"/>
  </w:num>
  <w:num w:numId="17" w16cid:durableId="37365042">
    <w:abstractNumId w:val="30"/>
  </w:num>
  <w:num w:numId="18" w16cid:durableId="948045595">
    <w:abstractNumId w:val="13"/>
  </w:num>
  <w:num w:numId="19" w16cid:durableId="431322693">
    <w:abstractNumId w:val="72"/>
  </w:num>
  <w:num w:numId="20" w16cid:durableId="1672684763">
    <w:abstractNumId w:val="15"/>
  </w:num>
  <w:num w:numId="21" w16cid:durableId="451444328">
    <w:abstractNumId w:val="23"/>
  </w:num>
  <w:num w:numId="22" w16cid:durableId="513345164">
    <w:abstractNumId w:val="58"/>
  </w:num>
  <w:num w:numId="23" w16cid:durableId="1697190775">
    <w:abstractNumId w:val="62"/>
  </w:num>
  <w:num w:numId="24" w16cid:durableId="255789982">
    <w:abstractNumId w:val="7"/>
  </w:num>
  <w:num w:numId="25" w16cid:durableId="236980198">
    <w:abstractNumId w:val="31"/>
  </w:num>
  <w:num w:numId="26" w16cid:durableId="882250591">
    <w:abstractNumId w:val="12"/>
  </w:num>
  <w:num w:numId="27" w16cid:durableId="784538162">
    <w:abstractNumId w:val="40"/>
  </w:num>
  <w:num w:numId="28" w16cid:durableId="1151140439">
    <w:abstractNumId w:val="75"/>
  </w:num>
  <w:num w:numId="29" w16cid:durableId="859661311">
    <w:abstractNumId w:val="6"/>
  </w:num>
  <w:num w:numId="30" w16cid:durableId="166134182">
    <w:abstractNumId w:val="60"/>
  </w:num>
  <w:num w:numId="31" w16cid:durableId="1801459692">
    <w:abstractNumId w:val="47"/>
  </w:num>
  <w:num w:numId="32" w16cid:durableId="422533494">
    <w:abstractNumId w:val="53"/>
  </w:num>
  <w:num w:numId="33" w16cid:durableId="893352304">
    <w:abstractNumId w:val="65"/>
  </w:num>
  <w:num w:numId="34" w16cid:durableId="1910530149">
    <w:abstractNumId w:val="10"/>
  </w:num>
  <w:num w:numId="35" w16cid:durableId="2007128389">
    <w:abstractNumId w:val="4"/>
  </w:num>
  <w:num w:numId="36" w16cid:durableId="1138954340">
    <w:abstractNumId w:val="78"/>
  </w:num>
  <w:num w:numId="37" w16cid:durableId="1975717820">
    <w:abstractNumId w:val="48"/>
  </w:num>
  <w:num w:numId="38" w16cid:durableId="1479762787">
    <w:abstractNumId w:val="16"/>
  </w:num>
  <w:num w:numId="39" w16cid:durableId="1170607310">
    <w:abstractNumId w:val="74"/>
  </w:num>
  <w:num w:numId="40" w16cid:durableId="657197669">
    <w:abstractNumId w:val="64"/>
  </w:num>
  <w:num w:numId="41" w16cid:durableId="1482192361">
    <w:abstractNumId w:val="63"/>
  </w:num>
  <w:num w:numId="42" w16cid:durableId="819006494">
    <w:abstractNumId w:val="49"/>
  </w:num>
  <w:num w:numId="43" w16cid:durableId="571040035">
    <w:abstractNumId w:val="87"/>
  </w:num>
  <w:num w:numId="44" w16cid:durableId="1340893179">
    <w:abstractNumId w:val="46"/>
  </w:num>
  <w:num w:numId="45" w16cid:durableId="1804999187">
    <w:abstractNumId w:val="77"/>
  </w:num>
  <w:num w:numId="46" w16cid:durableId="1318458933">
    <w:abstractNumId w:val="26"/>
  </w:num>
  <w:num w:numId="47" w16cid:durableId="513957314">
    <w:abstractNumId w:val="24"/>
  </w:num>
  <w:num w:numId="48" w16cid:durableId="1773208890">
    <w:abstractNumId w:val="11"/>
  </w:num>
  <w:num w:numId="49" w16cid:durableId="1605648142">
    <w:abstractNumId w:val="1"/>
  </w:num>
  <w:num w:numId="50" w16cid:durableId="1910453828">
    <w:abstractNumId w:val="55"/>
  </w:num>
  <w:num w:numId="51" w16cid:durableId="176040383">
    <w:abstractNumId w:val="84"/>
  </w:num>
  <w:num w:numId="52" w16cid:durableId="2022391612">
    <w:abstractNumId w:val="41"/>
  </w:num>
  <w:num w:numId="53" w16cid:durableId="934048922">
    <w:abstractNumId w:val="28"/>
  </w:num>
  <w:num w:numId="54" w16cid:durableId="1564368869">
    <w:abstractNumId w:val="5"/>
  </w:num>
  <w:num w:numId="55" w16cid:durableId="1023944912">
    <w:abstractNumId w:val="44"/>
  </w:num>
  <w:num w:numId="56" w16cid:durableId="1087194744">
    <w:abstractNumId w:val="33"/>
  </w:num>
  <w:num w:numId="57" w16cid:durableId="821964300">
    <w:abstractNumId w:val="29"/>
  </w:num>
  <w:num w:numId="58" w16cid:durableId="2007174450">
    <w:abstractNumId w:val="2"/>
  </w:num>
  <w:num w:numId="59" w16cid:durableId="862208704">
    <w:abstractNumId w:val="22"/>
  </w:num>
  <w:num w:numId="60" w16cid:durableId="104735655">
    <w:abstractNumId w:val="79"/>
  </w:num>
  <w:num w:numId="61" w16cid:durableId="499588633">
    <w:abstractNumId w:val="68"/>
  </w:num>
  <w:num w:numId="62" w16cid:durableId="886917786">
    <w:abstractNumId w:val="85"/>
  </w:num>
  <w:num w:numId="63" w16cid:durableId="402261452">
    <w:abstractNumId w:val="45"/>
  </w:num>
  <w:num w:numId="64" w16cid:durableId="1499348368">
    <w:abstractNumId w:val="8"/>
  </w:num>
  <w:num w:numId="65" w16cid:durableId="1276254031">
    <w:abstractNumId w:val="90"/>
  </w:num>
  <w:num w:numId="66" w16cid:durableId="141045863">
    <w:abstractNumId w:val="71"/>
  </w:num>
  <w:num w:numId="67" w16cid:durableId="1888373245">
    <w:abstractNumId w:val="19"/>
  </w:num>
  <w:num w:numId="68" w16cid:durableId="1650673125">
    <w:abstractNumId w:val="27"/>
  </w:num>
  <w:num w:numId="69" w16cid:durableId="1820224375">
    <w:abstractNumId w:val="37"/>
  </w:num>
  <w:num w:numId="70" w16cid:durableId="428937352">
    <w:abstractNumId w:val="76"/>
  </w:num>
  <w:num w:numId="71" w16cid:durableId="1078552302">
    <w:abstractNumId w:val="80"/>
  </w:num>
  <w:num w:numId="72" w16cid:durableId="686256755">
    <w:abstractNumId w:val="91"/>
  </w:num>
  <w:num w:numId="73" w16cid:durableId="1875002799">
    <w:abstractNumId w:val="89"/>
  </w:num>
  <w:num w:numId="74" w16cid:durableId="1830487273">
    <w:abstractNumId w:val="70"/>
  </w:num>
  <w:num w:numId="75" w16cid:durableId="1637445510">
    <w:abstractNumId w:val="73"/>
  </w:num>
  <w:num w:numId="76" w16cid:durableId="598834082">
    <w:abstractNumId w:val="42"/>
  </w:num>
  <w:num w:numId="77" w16cid:durableId="1739092611">
    <w:abstractNumId w:val="69"/>
  </w:num>
  <w:num w:numId="78" w16cid:durableId="628706042">
    <w:abstractNumId w:val="0"/>
  </w:num>
  <w:num w:numId="79" w16cid:durableId="1378891136">
    <w:abstractNumId w:val="34"/>
  </w:num>
  <w:num w:numId="80" w16cid:durableId="410007333">
    <w:abstractNumId w:val="38"/>
  </w:num>
  <w:num w:numId="81" w16cid:durableId="555091994">
    <w:abstractNumId w:val="18"/>
  </w:num>
  <w:num w:numId="82" w16cid:durableId="2026132152">
    <w:abstractNumId w:val="51"/>
  </w:num>
  <w:num w:numId="83" w16cid:durableId="574507934">
    <w:abstractNumId w:val="57"/>
  </w:num>
  <w:num w:numId="84" w16cid:durableId="335308729">
    <w:abstractNumId w:val="25"/>
  </w:num>
  <w:num w:numId="85" w16cid:durableId="1230966267">
    <w:abstractNumId w:val="83"/>
  </w:num>
  <w:num w:numId="86" w16cid:durableId="640502781">
    <w:abstractNumId w:val="82"/>
  </w:num>
  <w:num w:numId="87" w16cid:durableId="1195996238">
    <w:abstractNumId w:val="59"/>
  </w:num>
  <w:num w:numId="88" w16cid:durableId="148792829">
    <w:abstractNumId w:val="36"/>
  </w:num>
  <w:num w:numId="89" w16cid:durableId="1355036786">
    <w:abstractNumId w:val="81"/>
  </w:num>
  <w:num w:numId="90" w16cid:durableId="1523545015">
    <w:abstractNumId w:val="56"/>
  </w:num>
  <w:num w:numId="91" w16cid:durableId="1883861559">
    <w:abstractNumId w:val="3"/>
  </w:num>
  <w:num w:numId="92" w16cid:durableId="1045567047">
    <w:abstractNumId w:val="6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ilbert.Sawma">
    <w15:presenceInfo w15:providerId="AD" w15:userId="S::Gilbert.Sawma@ul.edu.lb::a21296e6-ef57-4787-b096-94ed004efd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D85"/>
    <w:rsid w:val="00002AB7"/>
    <w:rsid w:val="00004E97"/>
    <w:rsid w:val="00005B8E"/>
    <w:rsid w:val="00020588"/>
    <w:rsid w:val="00022AB9"/>
    <w:rsid w:val="0002590C"/>
    <w:rsid w:val="00026034"/>
    <w:rsid w:val="0002718D"/>
    <w:rsid w:val="00027B4F"/>
    <w:rsid w:val="00037BCB"/>
    <w:rsid w:val="00042040"/>
    <w:rsid w:val="00043F40"/>
    <w:rsid w:val="00044CEB"/>
    <w:rsid w:val="00051AC8"/>
    <w:rsid w:val="00055427"/>
    <w:rsid w:val="00062BEB"/>
    <w:rsid w:val="00066438"/>
    <w:rsid w:val="00067088"/>
    <w:rsid w:val="000679A6"/>
    <w:rsid w:val="00074501"/>
    <w:rsid w:val="00074C60"/>
    <w:rsid w:val="00080852"/>
    <w:rsid w:val="00080CC0"/>
    <w:rsid w:val="00081AA3"/>
    <w:rsid w:val="00084309"/>
    <w:rsid w:val="00090F74"/>
    <w:rsid w:val="000930CA"/>
    <w:rsid w:val="00093EF1"/>
    <w:rsid w:val="00095171"/>
    <w:rsid w:val="00095D3A"/>
    <w:rsid w:val="000961C5"/>
    <w:rsid w:val="00096879"/>
    <w:rsid w:val="000A2D79"/>
    <w:rsid w:val="000B4C0B"/>
    <w:rsid w:val="000C236C"/>
    <w:rsid w:val="000D2DFF"/>
    <w:rsid w:val="000D37BF"/>
    <w:rsid w:val="000D5BAE"/>
    <w:rsid w:val="000F4268"/>
    <w:rsid w:val="000F4AE4"/>
    <w:rsid w:val="000F63FD"/>
    <w:rsid w:val="00100EB2"/>
    <w:rsid w:val="00105F88"/>
    <w:rsid w:val="00106405"/>
    <w:rsid w:val="00115609"/>
    <w:rsid w:val="001207E4"/>
    <w:rsid w:val="00121150"/>
    <w:rsid w:val="00135665"/>
    <w:rsid w:val="00135B58"/>
    <w:rsid w:val="00135C17"/>
    <w:rsid w:val="00140F54"/>
    <w:rsid w:val="00147037"/>
    <w:rsid w:val="0014730B"/>
    <w:rsid w:val="00150143"/>
    <w:rsid w:val="00151D3A"/>
    <w:rsid w:val="0015284E"/>
    <w:rsid w:val="001713A6"/>
    <w:rsid w:val="00173477"/>
    <w:rsid w:val="001737B9"/>
    <w:rsid w:val="00184236"/>
    <w:rsid w:val="00184483"/>
    <w:rsid w:val="001846CE"/>
    <w:rsid w:val="001879DF"/>
    <w:rsid w:val="00187B9B"/>
    <w:rsid w:val="0019337C"/>
    <w:rsid w:val="001A4D66"/>
    <w:rsid w:val="001A6102"/>
    <w:rsid w:val="001B4A6A"/>
    <w:rsid w:val="001C1448"/>
    <w:rsid w:val="001D175E"/>
    <w:rsid w:val="001D354E"/>
    <w:rsid w:val="001D6350"/>
    <w:rsid w:val="001E63E6"/>
    <w:rsid w:val="001E6FFF"/>
    <w:rsid w:val="001E70A6"/>
    <w:rsid w:val="001F1A71"/>
    <w:rsid w:val="001F31D0"/>
    <w:rsid w:val="0020177D"/>
    <w:rsid w:val="002068FB"/>
    <w:rsid w:val="00210D82"/>
    <w:rsid w:val="00210F29"/>
    <w:rsid w:val="00220320"/>
    <w:rsid w:val="00222552"/>
    <w:rsid w:val="002257BD"/>
    <w:rsid w:val="00230C1A"/>
    <w:rsid w:val="00236EA2"/>
    <w:rsid w:val="002452DE"/>
    <w:rsid w:val="0024585A"/>
    <w:rsid w:val="00245EA0"/>
    <w:rsid w:val="0027772B"/>
    <w:rsid w:val="0028041D"/>
    <w:rsid w:val="00282AB3"/>
    <w:rsid w:val="00283001"/>
    <w:rsid w:val="0028303C"/>
    <w:rsid w:val="00283C33"/>
    <w:rsid w:val="00285990"/>
    <w:rsid w:val="00292F65"/>
    <w:rsid w:val="002A7E50"/>
    <w:rsid w:val="002B0E6D"/>
    <w:rsid w:val="002B16E0"/>
    <w:rsid w:val="002B1C47"/>
    <w:rsid w:val="002B44A8"/>
    <w:rsid w:val="002B647B"/>
    <w:rsid w:val="002B7F2C"/>
    <w:rsid w:val="002C10AB"/>
    <w:rsid w:val="002C525C"/>
    <w:rsid w:val="002D0946"/>
    <w:rsid w:val="002D6EED"/>
    <w:rsid w:val="002D6FF4"/>
    <w:rsid w:val="002D790D"/>
    <w:rsid w:val="002E6CA6"/>
    <w:rsid w:val="002E7545"/>
    <w:rsid w:val="002F46DC"/>
    <w:rsid w:val="002F6C91"/>
    <w:rsid w:val="003000F2"/>
    <w:rsid w:val="00303E09"/>
    <w:rsid w:val="0030476B"/>
    <w:rsid w:val="00311090"/>
    <w:rsid w:val="0031639A"/>
    <w:rsid w:val="003342D0"/>
    <w:rsid w:val="00334BC7"/>
    <w:rsid w:val="00334C67"/>
    <w:rsid w:val="00335F69"/>
    <w:rsid w:val="00345184"/>
    <w:rsid w:val="00345516"/>
    <w:rsid w:val="003516CC"/>
    <w:rsid w:val="00353A7D"/>
    <w:rsid w:val="003623C5"/>
    <w:rsid w:val="003628F1"/>
    <w:rsid w:val="00364DE9"/>
    <w:rsid w:val="00364F33"/>
    <w:rsid w:val="003724F9"/>
    <w:rsid w:val="003801F5"/>
    <w:rsid w:val="00380AB7"/>
    <w:rsid w:val="00382863"/>
    <w:rsid w:val="0038309F"/>
    <w:rsid w:val="00384404"/>
    <w:rsid w:val="0039192C"/>
    <w:rsid w:val="0039465D"/>
    <w:rsid w:val="00396DC9"/>
    <w:rsid w:val="00396E08"/>
    <w:rsid w:val="003A7687"/>
    <w:rsid w:val="003A7C22"/>
    <w:rsid w:val="003B5A43"/>
    <w:rsid w:val="003B607A"/>
    <w:rsid w:val="003B7AAB"/>
    <w:rsid w:val="003C2263"/>
    <w:rsid w:val="003C2D6B"/>
    <w:rsid w:val="003D2F85"/>
    <w:rsid w:val="003D30C2"/>
    <w:rsid w:val="003E0C2E"/>
    <w:rsid w:val="003E1A9C"/>
    <w:rsid w:val="003E24A5"/>
    <w:rsid w:val="003E391D"/>
    <w:rsid w:val="003F3023"/>
    <w:rsid w:val="003F324E"/>
    <w:rsid w:val="003F6AB9"/>
    <w:rsid w:val="0040099E"/>
    <w:rsid w:val="00401F15"/>
    <w:rsid w:val="00403568"/>
    <w:rsid w:val="0040707A"/>
    <w:rsid w:val="004132B0"/>
    <w:rsid w:val="004151F6"/>
    <w:rsid w:val="00416577"/>
    <w:rsid w:val="00423EA6"/>
    <w:rsid w:val="004255E5"/>
    <w:rsid w:val="00426DE1"/>
    <w:rsid w:val="00426E62"/>
    <w:rsid w:val="00430BFD"/>
    <w:rsid w:val="00431F6E"/>
    <w:rsid w:val="004430D9"/>
    <w:rsid w:val="004435B9"/>
    <w:rsid w:val="00454A76"/>
    <w:rsid w:val="00455603"/>
    <w:rsid w:val="00460AFE"/>
    <w:rsid w:val="00461395"/>
    <w:rsid w:val="00462C27"/>
    <w:rsid w:val="00471317"/>
    <w:rsid w:val="00473B55"/>
    <w:rsid w:val="004753C2"/>
    <w:rsid w:val="00480829"/>
    <w:rsid w:val="00482E37"/>
    <w:rsid w:val="004867BB"/>
    <w:rsid w:val="004A1FFA"/>
    <w:rsid w:val="004B08ED"/>
    <w:rsid w:val="004B2A12"/>
    <w:rsid w:val="004B3269"/>
    <w:rsid w:val="004B5462"/>
    <w:rsid w:val="004D3B7B"/>
    <w:rsid w:val="004D406D"/>
    <w:rsid w:val="004D6E49"/>
    <w:rsid w:val="004D7443"/>
    <w:rsid w:val="004E2B21"/>
    <w:rsid w:val="004E4A31"/>
    <w:rsid w:val="004F038D"/>
    <w:rsid w:val="004F1F64"/>
    <w:rsid w:val="004F3473"/>
    <w:rsid w:val="004F3FD3"/>
    <w:rsid w:val="004F58D7"/>
    <w:rsid w:val="00501D8D"/>
    <w:rsid w:val="005041FE"/>
    <w:rsid w:val="00504C9D"/>
    <w:rsid w:val="00506C94"/>
    <w:rsid w:val="0052789B"/>
    <w:rsid w:val="00530B73"/>
    <w:rsid w:val="00540040"/>
    <w:rsid w:val="00541C0D"/>
    <w:rsid w:val="005422D0"/>
    <w:rsid w:val="00543A13"/>
    <w:rsid w:val="00544EB7"/>
    <w:rsid w:val="00545205"/>
    <w:rsid w:val="00550F15"/>
    <w:rsid w:val="00556AB9"/>
    <w:rsid w:val="0055740E"/>
    <w:rsid w:val="0056137F"/>
    <w:rsid w:val="005632DA"/>
    <w:rsid w:val="00567180"/>
    <w:rsid w:val="00567C81"/>
    <w:rsid w:val="00575F27"/>
    <w:rsid w:val="00583EC1"/>
    <w:rsid w:val="00590B9C"/>
    <w:rsid w:val="00596EB7"/>
    <w:rsid w:val="005A051B"/>
    <w:rsid w:val="005B5CDA"/>
    <w:rsid w:val="005C0D7D"/>
    <w:rsid w:val="005C320E"/>
    <w:rsid w:val="005C5C7E"/>
    <w:rsid w:val="005C68CF"/>
    <w:rsid w:val="005D27B4"/>
    <w:rsid w:val="005D3040"/>
    <w:rsid w:val="005D3ECD"/>
    <w:rsid w:val="005E0E2F"/>
    <w:rsid w:val="005E5641"/>
    <w:rsid w:val="005E6293"/>
    <w:rsid w:val="005F2B28"/>
    <w:rsid w:val="005F342E"/>
    <w:rsid w:val="005F4A0B"/>
    <w:rsid w:val="005F6C5D"/>
    <w:rsid w:val="005F76B7"/>
    <w:rsid w:val="005F7C71"/>
    <w:rsid w:val="005F7CA2"/>
    <w:rsid w:val="00606192"/>
    <w:rsid w:val="00607C57"/>
    <w:rsid w:val="00612C05"/>
    <w:rsid w:val="00632DC0"/>
    <w:rsid w:val="0063315B"/>
    <w:rsid w:val="006333F8"/>
    <w:rsid w:val="0063762C"/>
    <w:rsid w:val="00642EBD"/>
    <w:rsid w:val="00644966"/>
    <w:rsid w:val="006467DC"/>
    <w:rsid w:val="00651C5A"/>
    <w:rsid w:val="00654989"/>
    <w:rsid w:val="006553E2"/>
    <w:rsid w:val="00660B33"/>
    <w:rsid w:val="00662D80"/>
    <w:rsid w:val="0066776E"/>
    <w:rsid w:val="00674F46"/>
    <w:rsid w:val="006750C1"/>
    <w:rsid w:val="00675684"/>
    <w:rsid w:val="00687168"/>
    <w:rsid w:val="00691ADA"/>
    <w:rsid w:val="0069222F"/>
    <w:rsid w:val="0069569C"/>
    <w:rsid w:val="00696975"/>
    <w:rsid w:val="006969E0"/>
    <w:rsid w:val="006A3390"/>
    <w:rsid w:val="006A631A"/>
    <w:rsid w:val="006A6867"/>
    <w:rsid w:val="006A6B3F"/>
    <w:rsid w:val="006A7DEF"/>
    <w:rsid w:val="006B0323"/>
    <w:rsid w:val="006B4358"/>
    <w:rsid w:val="006C4B62"/>
    <w:rsid w:val="006C7137"/>
    <w:rsid w:val="006D0A51"/>
    <w:rsid w:val="006D0D79"/>
    <w:rsid w:val="006D2C40"/>
    <w:rsid w:val="006D558B"/>
    <w:rsid w:val="006D78AF"/>
    <w:rsid w:val="006E0029"/>
    <w:rsid w:val="006E4413"/>
    <w:rsid w:val="006E7308"/>
    <w:rsid w:val="006F1ABA"/>
    <w:rsid w:val="007045DA"/>
    <w:rsid w:val="007058F2"/>
    <w:rsid w:val="0071062F"/>
    <w:rsid w:val="00715E27"/>
    <w:rsid w:val="00736E50"/>
    <w:rsid w:val="00737529"/>
    <w:rsid w:val="00737EE4"/>
    <w:rsid w:val="00747281"/>
    <w:rsid w:val="00750011"/>
    <w:rsid w:val="007569DB"/>
    <w:rsid w:val="00761F83"/>
    <w:rsid w:val="00770AEC"/>
    <w:rsid w:val="00772164"/>
    <w:rsid w:val="00772C6C"/>
    <w:rsid w:val="00776038"/>
    <w:rsid w:val="00776986"/>
    <w:rsid w:val="00777EA9"/>
    <w:rsid w:val="00783F1E"/>
    <w:rsid w:val="007863C5"/>
    <w:rsid w:val="00787B1F"/>
    <w:rsid w:val="00790CEC"/>
    <w:rsid w:val="007A258C"/>
    <w:rsid w:val="007A3797"/>
    <w:rsid w:val="007A7B8F"/>
    <w:rsid w:val="007B0B74"/>
    <w:rsid w:val="007B28C9"/>
    <w:rsid w:val="007B428A"/>
    <w:rsid w:val="007B7D82"/>
    <w:rsid w:val="007C1A53"/>
    <w:rsid w:val="007D17CA"/>
    <w:rsid w:val="007D4517"/>
    <w:rsid w:val="007D512F"/>
    <w:rsid w:val="007D5D62"/>
    <w:rsid w:val="007E00E0"/>
    <w:rsid w:val="007E02A7"/>
    <w:rsid w:val="007E0B6E"/>
    <w:rsid w:val="007E3D69"/>
    <w:rsid w:val="007F0CB1"/>
    <w:rsid w:val="007F2B71"/>
    <w:rsid w:val="007F69C9"/>
    <w:rsid w:val="007F6B58"/>
    <w:rsid w:val="007F6EE5"/>
    <w:rsid w:val="007F7297"/>
    <w:rsid w:val="00802AC8"/>
    <w:rsid w:val="008048AD"/>
    <w:rsid w:val="00806ADA"/>
    <w:rsid w:val="008137BC"/>
    <w:rsid w:val="008203E4"/>
    <w:rsid w:val="008232A2"/>
    <w:rsid w:val="00824981"/>
    <w:rsid w:val="00825D94"/>
    <w:rsid w:val="008266D8"/>
    <w:rsid w:val="00827903"/>
    <w:rsid w:val="00831156"/>
    <w:rsid w:val="008350A3"/>
    <w:rsid w:val="00845444"/>
    <w:rsid w:val="00852C9C"/>
    <w:rsid w:val="00852CF7"/>
    <w:rsid w:val="00860239"/>
    <w:rsid w:val="00860419"/>
    <w:rsid w:val="00867968"/>
    <w:rsid w:val="00870083"/>
    <w:rsid w:val="00871408"/>
    <w:rsid w:val="00874251"/>
    <w:rsid w:val="008755B3"/>
    <w:rsid w:val="00875CEB"/>
    <w:rsid w:val="00875E56"/>
    <w:rsid w:val="008760C0"/>
    <w:rsid w:val="00876E3C"/>
    <w:rsid w:val="008821F3"/>
    <w:rsid w:val="00885AC8"/>
    <w:rsid w:val="00887C28"/>
    <w:rsid w:val="00887C7C"/>
    <w:rsid w:val="008929CB"/>
    <w:rsid w:val="008A2934"/>
    <w:rsid w:val="008A3247"/>
    <w:rsid w:val="008A4B53"/>
    <w:rsid w:val="008A5C1E"/>
    <w:rsid w:val="008B2CA5"/>
    <w:rsid w:val="008B5032"/>
    <w:rsid w:val="008B62A6"/>
    <w:rsid w:val="008C4AE4"/>
    <w:rsid w:val="008C4C2A"/>
    <w:rsid w:val="008C5843"/>
    <w:rsid w:val="008D6E6C"/>
    <w:rsid w:val="008E213E"/>
    <w:rsid w:val="008E5F5B"/>
    <w:rsid w:val="008E6D6C"/>
    <w:rsid w:val="008F0B98"/>
    <w:rsid w:val="009001A8"/>
    <w:rsid w:val="00904448"/>
    <w:rsid w:val="00911D2E"/>
    <w:rsid w:val="00916CAC"/>
    <w:rsid w:val="00920BF6"/>
    <w:rsid w:val="00920DD8"/>
    <w:rsid w:val="009250FD"/>
    <w:rsid w:val="00931146"/>
    <w:rsid w:val="009360BB"/>
    <w:rsid w:val="00940DAB"/>
    <w:rsid w:val="00946590"/>
    <w:rsid w:val="00946ADA"/>
    <w:rsid w:val="00946D77"/>
    <w:rsid w:val="00950134"/>
    <w:rsid w:val="00954C06"/>
    <w:rsid w:val="00956825"/>
    <w:rsid w:val="009570D4"/>
    <w:rsid w:val="00963172"/>
    <w:rsid w:val="00971684"/>
    <w:rsid w:val="00971A3E"/>
    <w:rsid w:val="00971EED"/>
    <w:rsid w:val="0097651E"/>
    <w:rsid w:val="0098043A"/>
    <w:rsid w:val="00981C4E"/>
    <w:rsid w:val="00987EBD"/>
    <w:rsid w:val="00997CA5"/>
    <w:rsid w:val="009A2C33"/>
    <w:rsid w:val="009A52BF"/>
    <w:rsid w:val="009B1E0A"/>
    <w:rsid w:val="009B632E"/>
    <w:rsid w:val="009C5512"/>
    <w:rsid w:val="009C7553"/>
    <w:rsid w:val="009D1785"/>
    <w:rsid w:val="009D777A"/>
    <w:rsid w:val="009E2779"/>
    <w:rsid w:val="009E41BB"/>
    <w:rsid w:val="009E4F51"/>
    <w:rsid w:val="009E62B6"/>
    <w:rsid w:val="009F36AC"/>
    <w:rsid w:val="009F4E1A"/>
    <w:rsid w:val="009F5A05"/>
    <w:rsid w:val="00A16565"/>
    <w:rsid w:val="00A24154"/>
    <w:rsid w:val="00A26C4E"/>
    <w:rsid w:val="00A310BE"/>
    <w:rsid w:val="00A32B60"/>
    <w:rsid w:val="00A32E48"/>
    <w:rsid w:val="00A40D23"/>
    <w:rsid w:val="00A42579"/>
    <w:rsid w:val="00A437E9"/>
    <w:rsid w:val="00A4451D"/>
    <w:rsid w:val="00A470A8"/>
    <w:rsid w:val="00A51C6F"/>
    <w:rsid w:val="00A52905"/>
    <w:rsid w:val="00A53023"/>
    <w:rsid w:val="00A535C1"/>
    <w:rsid w:val="00A56615"/>
    <w:rsid w:val="00A626AD"/>
    <w:rsid w:val="00A63CF8"/>
    <w:rsid w:val="00A6406F"/>
    <w:rsid w:val="00A67A0E"/>
    <w:rsid w:val="00A67D28"/>
    <w:rsid w:val="00A74A69"/>
    <w:rsid w:val="00A80E42"/>
    <w:rsid w:val="00A81509"/>
    <w:rsid w:val="00A84D48"/>
    <w:rsid w:val="00A86D4F"/>
    <w:rsid w:val="00A87EBF"/>
    <w:rsid w:val="00A972D7"/>
    <w:rsid w:val="00AA5A3D"/>
    <w:rsid w:val="00AA6212"/>
    <w:rsid w:val="00AA733A"/>
    <w:rsid w:val="00AB19E5"/>
    <w:rsid w:val="00AC3999"/>
    <w:rsid w:val="00AC6DD3"/>
    <w:rsid w:val="00AD48E5"/>
    <w:rsid w:val="00AD59D8"/>
    <w:rsid w:val="00AE1247"/>
    <w:rsid w:val="00AE1C3D"/>
    <w:rsid w:val="00AE3087"/>
    <w:rsid w:val="00AE7E25"/>
    <w:rsid w:val="00AF3D41"/>
    <w:rsid w:val="00AF48BC"/>
    <w:rsid w:val="00AF4A55"/>
    <w:rsid w:val="00B00EE4"/>
    <w:rsid w:val="00B02CCD"/>
    <w:rsid w:val="00B04443"/>
    <w:rsid w:val="00B060C1"/>
    <w:rsid w:val="00B0718C"/>
    <w:rsid w:val="00B07199"/>
    <w:rsid w:val="00B1233A"/>
    <w:rsid w:val="00B126BF"/>
    <w:rsid w:val="00B1457C"/>
    <w:rsid w:val="00B22E56"/>
    <w:rsid w:val="00B2460B"/>
    <w:rsid w:val="00B31000"/>
    <w:rsid w:val="00B332BF"/>
    <w:rsid w:val="00B34C18"/>
    <w:rsid w:val="00B35A52"/>
    <w:rsid w:val="00B44359"/>
    <w:rsid w:val="00B44FEF"/>
    <w:rsid w:val="00B51485"/>
    <w:rsid w:val="00B514EC"/>
    <w:rsid w:val="00B53DF0"/>
    <w:rsid w:val="00B56971"/>
    <w:rsid w:val="00B616DB"/>
    <w:rsid w:val="00B61EFC"/>
    <w:rsid w:val="00B64E02"/>
    <w:rsid w:val="00B66161"/>
    <w:rsid w:val="00B67552"/>
    <w:rsid w:val="00B709DE"/>
    <w:rsid w:val="00B80773"/>
    <w:rsid w:val="00B807C3"/>
    <w:rsid w:val="00B82AB1"/>
    <w:rsid w:val="00B83E8E"/>
    <w:rsid w:val="00B87940"/>
    <w:rsid w:val="00B9505C"/>
    <w:rsid w:val="00BA0033"/>
    <w:rsid w:val="00BA2387"/>
    <w:rsid w:val="00BA5730"/>
    <w:rsid w:val="00BB1005"/>
    <w:rsid w:val="00BB74FC"/>
    <w:rsid w:val="00BD2C89"/>
    <w:rsid w:val="00BD4FE2"/>
    <w:rsid w:val="00C00B1E"/>
    <w:rsid w:val="00C00BE5"/>
    <w:rsid w:val="00C063DA"/>
    <w:rsid w:val="00C10343"/>
    <w:rsid w:val="00C2031F"/>
    <w:rsid w:val="00C2117F"/>
    <w:rsid w:val="00C216F9"/>
    <w:rsid w:val="00C226F0"/>
    <w:rsid w:val="00C22F99"/>
    <w:rsid w:val="00C27DD4"/>
    <w:rsid w:val="00C3234F"/>
    <w:rsid w:val="00C344FF"/>
    <w:rsid w:val="00C34F84"/>
    <w:rsid w:val="00C4425C"/>
    <w:rsid w:val="00C4578A"/>
    <w:rsid w:val="00C55DB2"/>
    <w:rsid w:val="00C562E8"/>
    <w:rsid w:val="00C626C6"/>
    <w:rsid w:val="00C62FA6"/>
    <w:rsid w:val="00C645A4"/>
    <w:rsid w:val="00C7084A"/>
    <w:rsid w:val="00C71DE9"/>
    <w:rsid w:val="00C767D7"/>
    <w:rsid w:val="00C77B9A"/>
    <w:rsid w:val="00C833CE"/>
    <w:rsid w:val="00C84519"/>
    <w:rsid w:val="00C90091"/>
    <w:rsid w:val="00C966A7"/>
    <w:rsid w:val="00CA2A14"/>
    <w:rsid w:val="00CA46E5"/>
    <w:rsid w:val="00CB2A99"/>
    <w:rsid w:val="00CB3273"/>
    <w:rsid w:val="00CB7130"/>
    <w:rsid w:val="00CE1211"/>
    <w:rsid w:val="00CE1395"/>
    <w:rsid w:val="00CE1BC6"/>
    <w:rsid w:val="00CE2493"/>
    <w:rsid w:val="00CE5972"/>
    <w:rsid w:val="00CE7A25"/>
    <w:rsid w:val="00CF19E6"/>
    <w:rsid w:val="00CF4C50"/>
    <w:rsid w:val="00CF6A6C"/>
    <w:rsid w:val="00D00326"/>
    <w:rsid w:val="00D05166"/>
    <w:rsid w:val="00D06FCF"/>
    <w:rsid w:val="00D10DB8"/>
    <w:rsid w:val="00D17BE3"/>
    <w:rsid w:val="00D22802"/>
    <w:rsid w:val="00D243E2"/>
    <w:rsid w:val="00D30A27"/>
    <w:rsid w:val="00D4188E"/>
    <w:rsid w:val="00D43F4A"/>
    <w:rsid w:val="00D44899"/>
    <w:rsid w:val="00D44FDD"/>
    <w:rsid w:val="00D53470"/>
    <w:rsid w:val="00D56D85"/>
    <w:rsid w:val="00D577E6"/>
    <w:rsid w:val="00D60A0C"/>
    <w:rsid w:val="00D710C9"/>
    <w:rsid w:val="00D715C1"/>
    <w:rsid w:val="00D73353"/>
    <w:rsid w:val="00D73549"/>
    <w:rsid w:val="00D7618C"/>
    <w:rsid w:val="00D82C67"/>
    <w:rsid w:val="00D84070"/>
    <w:rsid w:val="00D8435D"/>
    <w:rsid w:val="00D85673"/>
    <w:rsid w:val="00D861CD"/>
    <w:rsid w:val="00D909D8"/>
    <w:rsid w:val="00D92224"/>
    <w:rsid w:val="00D941D1"/>
    <w:rsid w:val="00DA281D"/>
    <w:rsid w:val="00DA3268"/>
    <w:rsid w:val="00DA3889"/>
    <w:rsid w:val="00DA528A"/>
    <w:rsid w:val="00DA55C6"/>
    <w:rsid w:val="00DA5C86"/>
    <w:rsid w:val="00DA5EB8"/>
    <w:rsid w:val="00DB10AF"/>
    <w:rsid w:val="00DB5D61"/>
    <w:rsid w:val="00DD1659"/>
    <w:rsid w:val="00DD2097"/>
    <w:rsid w:val="00DD71ED"/>
    <w:rsid w:val="00DF08F2"/>
    <w:rsid w:val="00DF0B3D"/>
    <w:rsid w:val="00DF28FD"/>
    <w:rsid w:val="00DF6349"/>
    <w:rsid w:val="00DF6595"/>
    <w:rsid w:val="00E00648"/>
    <w:rsid w:val="00E05155"/>
    <w:rsid w:val="00E16F6F"/>
    <w:rsid w:val="00E170C9"/>
    <w:rsid w:val="00E170F5"/>
    <w:rsid w:val="00E272E6"/>
    <w:rsid w:val="00E33D4C"/>
    <w:rsid w:val="00E35396"/>
    <w:rsid w:val="00E3692C"/>
    <w:rsid w:val="00E401A0"/>
    <w:rsid w:val="00E40875"/>
    <w:rsid w:val="00E41716"/>
    <w:rsid w:val="00E46F27"/>
    <w:rsid w:val="00E475A6"/>
    <w:rsid w:val="00E55FF1"/>
    <w:rsid w:val="00E66D52"/>
    <w:rsid w:val="00E70BCD"/>
    <w:rsid w:val="00E728CD"/>
    <w:rsid w:val="00E7691F"/>
    <w:rsid w:val="00E80873"/>
    <w:rsid w:val="00E82864"/>
    <w:rsid w:val="00E85593"/>
    <w:rsid w:val="00E904ED"/>
    <w:rsid w:val="00E92A9A"/>
    <w:rsid w:val="00E92DBB"/>
    <w:rsid w:val="00E93541"/>
    <w:rsid w:val="00EA0BF2"/>
    <w:rsid w:val="00EA50D0"/>
    <w:rsid w:val="00EB06D8"/>
    <w:rsid w:val="00EB12D4"/>
    <w:rsid w:val="00EB29CF"/>
    <w:rsid w:val="00EB5E57"/>
    <w:rsid w:val="00EB64FD"/>
    <w:rsid w:val="00EC0185"/>
    <w:rsid w:val="00EC4233"/>
    <w:rsid w:val="00EC76BE"/>
    <w:rsid w:val="00ED0081"/>
    <w:rsid w:val="00ED00B1"/>
    <w:rsid w:val="00ED53AF"/>
    <w:rsid w:val="00EE60CD"/>
    <w:rsid w:val="00F05693"/>
    <w:rsid w:val="00F05F18"/>
    <w:rsid w:val="00F10CCC"/>
    <w:rsid w:val="00F21CE1"/>
    <w:rsid w:val="00F30B3E"/>
    <w:rsid w:val="00F46E6D"/>
    <w:rsid w:val="00F470EB"/>
    <w:rsid w:val="00F47DFD"/>
    <w:rsid w:val="00F516A8"/>
    <w:rsid w:val="00F57F67"/>
    <w:rsid w:val="00F604A2"/>
    <w:rsid w:val="00F604ED"/>
    <w:rsid w:val="00F63972"/>
    <w:rsid w:val="00F64F36"/>
    <w:rsid w:val="00F65E11"/>
    <w:rsid w:val="00F676C5"/>
    <w:rsid w:val="00F712B4"/>
    <w:rsid w:val="00F71365"/>
    <w:rsid w:val="00F72CBC"/>
    <w:rsid w:val="00F74659"/>
    <w:rsid w:val="00F817A6"/>
    <w:rsid w:val="00F84D07"/>
    <w:rsid w:val="00F85190"/>
    <w:rsid w:val="00F85609"/>
    <w:rsid w:val="00F871D0"/>
    <w:rsid w:val="00F878D0"/>
    <w:rsid w:val="00F91904"/>
    <w:rsid w:val="00F9342A"/>
    <w:rsid w:val="00F936DD"/>
    <w:rsid w:val="00F97892"/>
    <w:rsid w:val="00FA1455"/>
    <w:rsid w:val="00FA226F"/>
    <w:rsid w:val="00FB59D3"/>
    <w:rsid w:val="00FC0635"/>
    <w:rsid w:val="00FC1066"/>
    <w:rsid w:val="00FC5EC2"/>
    <w:rsid w:val="00FD4F4F"/>
    <w:rsid w:val="00FE087D"/>
    <w:rsid w:val="00FE68BA"/>
    <w:rsid w:val="00FE7364"/>
    <w:rsid w:val="00FE7F60"/>
    <w:rsid w:val="00FF24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2B26EF"/>
  <w15:chartTrackingRefBased/>
  <w15:docId w15:val="{E42AF147-D537-47BF-A53B-C012B641A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qFormat/>
    <w:rsid w:val="00D56D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D56D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nhideWhenUsed/>
    <w:qFormat/>
    <w:rsid w:val="00D56D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6D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6D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6D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D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D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D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6D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D56D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rsid w:val="00D56D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6D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6D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6D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D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D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D85"/>
    <w:rPr>
      <w:rFonts w:eastAsiaTheme="majorEastAsia" w:cstheme="majorBidi"/>
      <w:color w:val="272727" w:themeColor="text1" w:themeTint="D8"/>
    </w:rPr>
  </w:style>
  <w:style w:type="paragraph" w:styleId="Title">
    <w:name w:val="Title"/>
    <w:basedOn w:val="Normal"/>
    <w:next w:val="Normal"/>
    <w:link w:val="TitleChar"/>
    <w:qFormat/>
    <w:rsid w:val="00D56D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56D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D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D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D85"/>
    <w:pPr>
      <w:spacing w:before="160"/>
      <w:jc w:val="center"/>
    </w:pPr>
    <w:rPr>
      <w:i/>
      <w:iCs/>
      <w:color w:val="404040" w:themeColor="text1" w:themeTint="BF"/>
    </w:rPr>
  </w:style>
  <w:style w:type="character" w:customStyle="1" w:styleId="QuoteChar">
    <w:name w:val="Quote Char"/>
    <w:basedOn w:val="DefaultParagraphFont"/>
    <w:link w:val="Quote"/>
    <w:uiPriority w:val="29"/>
    <w:rsid w:val="00D56D85"/>
    <w:rPr>
      <w:i/>
      <w:iCs/>
      <w:color w:val="404040" w:themeColor="text1" w:themeTint="BF"/>
    </w:rPr>
  </w:style>
  <w:style w:type="paragraph" w:styleId="ListParagraph">
    <w:name w:val="List Paragraph"/>
    <w:basedOn w:val="Normal"/>
    <w:uiPriority w:val="34"/>
    <w:qFormat/>
    <w:rsid w:val="00D56D85"/>
    <w:pPr>
      <w:ind w:left="720"/>
      <w:contextualSpacing/>
    </w:pPr>
  </w:style>
  <w:style w:type="character" w:styleId="IntenseEmphasis">
    <w:name w:val="Intense Emphasis"/>
    <w:basedOn w:val="DefaultParagraphFont"/>
    <w:uiPriority w:val="21"/>
    <w:qFormat/>
    <w:rsid w:val="00D56D85"/>
    <w:rPr>
      <w:i/>
      <w:iCs/>
      <w:color w:val="2F5496" w:themeColor="accent1" w:themeShade="BF"/>
    </w:rPr>
  </w:style>
  <w:style w:type="paragraph" w:styleId="IntenseQuote">
    <w:name w:val="Intense Quote"/>
    <w:basedOn w:val="Normal"/>
    <w:next w:val="Normal"/>
    <w:link w:val="IntenseQuoteChar"/>
    <w:uiPriority w:val="30"/>
    <w:qFormat/>
    <w:rsid w:val="00D56D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6D85"/>
    <w:rPr>
      <w:i/>
      <w:iCs/>
      <w:color w:val="2F5496" w:themeColor="accent1" w:themeShade="BF"/>
    </w:rPr>
  </w:style>
  <w:style w:type="character" w:styleId="IntenseReference">
    <w:name w:val="Intense Reference"/>
    <w:basedOn w:val="DefaultParagraphFont"/>
    <w:uiPriority w:val="32"/>
    <w:qFormat/>
    <w:rsid w:val="00D56D85"/>
    <w:rPr>
      <w:b/>
      <w:bCs/>
      <w:smallCaps/>
      <w:color w:val="2F5496" w:themeColor="accent1" w:themeShade="BF"/>
      <w:spacing w:val="5"/>
    </w:rPr>
  </w:style>
  <w:style w:type="paragraph" w:customStyle="1" w:styleId="Resume">
    <w:name w:val="Resume"/>
    <w:basedOn w:val="Normal"/>
    <w:next w:val="Normal"/>
    <w:autoRedefine/>
    <w:rsid w:val="007F6EE5"/>
    <w:pPr>
      <w:spacing w:before="120" w:after="120" w:line="288" w:lineRule="auto"/>
      <w:ind w:left="562" w:right="562"/>
      <w:jc w:val="both"/>
    </w:pPr>
    <w:rPr>
      <w:rFonts w:asciiTheme="majorBidi" w:eastAsia="Times New Roman" w:hAnsiTheme="majorBidi" w:cstheme="majorBidi"/>
      <w:kern w:val="0"/>
      <w:sz w:val="20"/>
      <w:szCs w:val="24"/>
      <w:lang w:eastAsia="fr-FR"/>
      <w14:ligatures w14:val="none"/>
    </w:rPr>
  </w:style>
  <w:style w:type="paragraph" w:customStyle="1" w:styleId="MotsCles">
    <w:name w:val="MotsCles"/>
    <w:basedOn w:val="Normal"/>
    <w:autoRedefine/>
    <w:rsid w:val="00C344FF"/>
    <w:pPr>
      <w:bidi/>
      <w:spacing w:before="120" w:after="120" w:line="288" w:lineRule="auto"/>
      <w:ind w:left="567" w:right="567"/>
      <w:jc w:val="both"/>
    </w:pPr>
    <w:rPr>
      <w:rFonts w:asciiTheme="majorBidi" w:eastAsia="Times New Roman" w:hAnsiTheme="majorBidi" w:cstheme="majorBidi"/>
      <w:kern w:val="0"/>
      <w:sz w:val="20"/>
      <w:szCs w:val="20"/>
      <w:lang w:eastAsia="fr-FR"/>
      <w14:ligatures w14:val="none"/>
    </w:rPr>
  </w:style>
  <w:style w:type="paragraph" w:customStyle="1" w:styleId="TitreIllustration">
    <w:name w:val="TitreIllustration"/>
    <w:basedOn w:val="Normal"/>
    <w:next w:val="Normal"/>
    <w:rsid w:val="00EC76BE"/>
    <w:pPr>
      <w:spacing w:before="240" w:after="240" w:line="288" w:lineRule="auto"/>
      <w:ind w:left="567" w:right="567"/>
    </w:pPr>
    <w:rPr>
      <w:rFonts w:ascii="Arial" w:eastAsia="Times New Roman" w:hAnsi="Arial" w:cs="Times New Roman"/>
      <w:color w:val="777777"/>
      <w:kern w:val="0"/>
      <w:sz w:val="24"/>
      <w:szCs w:val="24"/>
      <w:lang w:eastAsia="fr-FR"/>
      <w14:ligatures w14:val="none"/>
    </w:rPr>
  </w:style>
  <w:style w:type="paragraph" w:styleId="Header">
    <w:name w:val="header"/>
    <w:basedOn w:val="Normal"/>
    <w:link w:val="HeaderChar"/>
    <w:uiPriority w:val="99"/>
    <w:unhideWhenUsed/>
    <w:rsid w:val="00EC76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6BE"/>
  </w:style>
  <w:style w:type="paragraph" w:styleId="Footer">
    <w:name w:val="footer"/>
    <w:basedOn w:val="Normal"/>
    <w:link w:val="FooterChar"/>
    <w:uiPriority w:val="99"/>
    <w:unhideWhenUsed/>
    <w:rsid w:val="00EC76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6BE"/>
  </w:style>
  <w:style w:type="table" w:styleId="TableGrid">
    <w:name w:val="Table Grid"/>
    <w:basedOn w:val="TableNormal"/>
    <w:uiPriority w:val="39"/>
    <w:rsid w:val="008B5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6161"/>
    <w:rPr>
      <w:color w:val="0563C1" w:themeColor="hyperlink"/>
      <w:u w:val="single"/>
    </w:rPr>
  </w:style>
  <w:style w:type="character" w:styleId="UnresolvedMention">
    <w:name w:val="Unresolved Mention"/>
    <w:basedOn w:val="DefaultParagraphFont"/>
    <w:uiPriority w:val="99"/>
    <w:semiHidden/>
    <w:unhideWhenUsed/>
    <w:rsid w:val="00B66161"/>
    <w:rPr>
      <w:color w:val="605E5C"/>
      <w:shd w:val="clear" w:color="auto" w:fill="E1DFDD"/>
    </w:rPr>
  </w:style>
  <w:style w:type="character" w:styleId="FollowedHyperlink">
    <w:name w:val="FollowedHyperlink"/>
    <w:basedOn w:val="DefaultParagraphFont"/>
    <w:uiPriority w:val="99"/>
    <w:semiHidden/>
    <w:unhideWhenUsed/>
    <w:rsid w:val="00B66161"/>
    <w:rPr>
      <w:color w:val="954F72" w:themeColor="followedHyperlink"/>
      <w:u w:val="single"/>
    </w:rPr>
  </w:style>
  <w:style w:type="character" w:styleId="SubtleEmphasis">
    <w:name w:val="Subtle Emphasis"/>
    <w:basedOn w:val="DefaultParagraphFont"/>
    <w:uiPriority w:val="19"/>
    <w:qFormat/>
    <w:rsid w:val="001F31D0"/>
    <w:rPr>
      <w:i/>
      <w:iCs/>
      <w:color w:val="404040" w:themeColor="text1" w:themeTint="BF"/>
    </w:rPr>
  </w:style>
  <w:style w:type="paragraph" w:customStyle="1" w:styleId="Style1">
    <w:name w:val="Style1"/>
    <w:basedOn w:val="Heading2"/>
    <w:link w:val="Style1Char"/>
    <w:qFormat/>
    <w:rsid w:val="006333F8"/>
    <w:rPr>
      <w:color w:val="auto"/>
    </w:rPr>
  </w:style>
  <w:style w:type="character" w:customStyle="1" w:styleId="Style1Char">
    <w:name w:val="Style1 Char"/>
    <w:basedOn w:val="Heading2Char"/>
    <w:link w:val="Style1"/>
    <w:rsid w:val="006333F8"/>
    <w:rPr>
      <w:rFonts w:asciiTheme="majorHAnsi" w:eastAsiaTheme="majorEastAsia" w:hAnsiTheme="majorHAnsi" w:cstheme="majorBidi"/>
      <w:color w:val="2F5496" w:themeColor="accent1" w:themeShade="BF"/>
      <w:sz w:val="32"/>
      <w:szCs w:val="32"/>
    </w:rPr>
  </w:style>
  <w:style w:type="table" w:styleId="PlainTable2">
    <w:name w:val="Plain Table 2"/>
    <w:basedOn w:val="TableNormal"/>
    <w:uiPriority w:val="42"/>
    <w:rsid w:val="005C32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022AB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22AB9"/>
    <w:rPr>
      <w:b/>
      <w:bCs/>
    </w:rPr>
  </w:style>
  <w:style w:type="character" w:customStyle="1" w:styleId="overflow-hidden">
    <w:name w:val="overflow-hidden"/>
    <w:basedOn w:val="DefaultParagraphFont"/>
    <w:rsid w:val="00022AB9"/>
  </w:style>
  <w:style w:type="character" w:styleId="CommentReference">
    <w:name w:val="annotation reference"/>
    <w:basedOn w:val="DefaultParagraphFont"/>
    <w:uiPriority w:val="99"/>
    <w:semiHidden/>
    <w:unhideWhenUsed/>
    <w:rsid w:val="007058F2"/>
    <w:rPr>
      <w:sz w:val="16"/>
      <w:szCs w:val="16"/>
    </w:rPr>
  </w:style>
  <w:style w:type="paragraph" w:styleId="CommentText">
    <w:name w:val="annotation text"/>
    <w:basedOn w:val="Normal"/>
    <w:link w:val="CommentTextChar"/>
    <w:uiPriority w:val="99"/>
    <w:unhideWhenUsed/>
    <w:rsid w:val="007058F2"/>
    <w:pPr>
      <w:spacing w:line="240" w:lineRule="auto"/>
    </w:pPr>
    <w:rPr>
      <w:sz w:val="20"/>
      <w:szCs w:val="20"/>
    </w:rPr>
  </w:style>
  <w:style w:type="character" w:customStyle="1" w:styleId="CommentTextChar">
    <w:name w:val="Comment Text Char"/>
    <w:basedOn w:val="DefaultParagraphFont"/>
    <w:link w:val="CommentText"/>
    <w:uiPriority w:val="99"/>
    <w:rsid w:val="007058F2"/>
    <w:rPr>
      <w:sz w:val="20"/>
      <w:szCs w:val="20"/>
    </w:rPr>
  </w:style>
  <w:style w:type="paragraph" w:styleId="CommentSubject">
    <w:name w:val="annotation subject"/>
    <w:basedOn w:val="CommentText"/>
    <w:next w:val="CommentText"/>
    <w:link w:val="CommentSubjectChar"/>
    <w:uiPriority w:val="99"/>
    <w:semiHidden/>
    <w:unhideWhenUsed/>
    <w:rsid w:val="007058F2"/>
    <w:rPr>
      <w:b/>
      <w:bCs/>
    </w:rPr>
  </w:style>
  <w:style w:type="character" w:customStyle="1" w:styleId="CommentSubjectChar">
    <w:name w:val="Comment Subject Char"/>
    <w:basedOn w:val="CommentTextChar"/>
    <w:link w:val="CommentSubject"/>
    <w:uiPriority w:val="99"/>
    <w:semiHidden/>
    <w:rsid w:val="007058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91113">
      <w:bodyDiv w:val="1"/>
      <w:marLeft w:val="0"/>
      <w:marRight w:val="0"/>
      <w:marTop w:val="0"/>
      <w:marBottom w:val="0"/>
      <w:divBdr>
        <w:top w:val="none" w:sz="0" w:space="0" w:color="auto"/>
        <w:left w:val="none" w:sz="0" w:space="0" w:color="auto"/>
        <w:bottom w:val="none" w:sz="0" w:space="0" w:color="auto"/>
        <w:right w:val="none" w:sz="0" w:space="0" w:color="auto"/>
      </w:divBdr>
      <w:divsChild>
        <w:div w:id="1503664290">
          <w:marLeft w:val="0"/>
          <w:marRight w:val="0"/>
          <w:marTop w:val="0"/>
          <w:marBottom w:val="0"/>
          <w:divBdr>
            <w:top w:val="none" w:sz="0" w:space="0" w:color="auto"/>
            <w:left w:val="none" w:sz="0" w:space="0" w:color="auto"/>
            <w:bottom w:val="none" w:sz="0" w:space="0" w:color="auto"/>
            <w:right w:val="none" w:sz="0" w:space="0" w:color="auto"/>
          </w:divBdr>
          <w:divsChild>
            <w:div w:id="40250480">
              <w:marLeft w:val="0"/>
              <w:marRight w:val="0"/>
              <w:marTop w:val="0"/>
              <w:marBottom w:val="0"/>
              <w:divBdr>
                <w:top w:val="none" w:sz="0" w:space="0" w:color="auto"/>
                <w:left w:val="none" w:sz="0" w:space="0" w:color="auto"/>
                <w:bottom w:val="none" w:sz="0" w:space="0" w:color="auto"/>
                <w:right w:val="none" w:sz="0" w:space="0" w:color="auto"/>
              </w:divBdr>
              <w:divsChild>
                <w:div w:id="79565612">
                  <w:marLeft w:val="0"/>
                  <w:marRight w:val="0"/>
                  <w:marTop w:val="0"/>
                  <w:marBottom w:val="0"/>
                  <w:divBdr>
                    <w:top w:val="none" w:sz="0" w:space="0" w:color="auto"/>
                    <w:left w:val="none" w:sz="0" w:space="0" w:color="auto"/>
                    <w:bottom w:val="none" w:sz="0" w:space="0" w:color="auto"/>
                    <w:right w:val="none" w:sz="0" w:space="0" w:color="auto"/>
                  </w:divBdr>
                  <w:divsChild>
                    <w:div w:id="141850382">
                      <w:marLeft w:val="0"/>
                      <w:marRight w:val="0"/>
                      <w:marTop w:val="0"/>
                      <w:marBottom w:val="0"/>
                      <w:divBdr>
                        <w:top w:val="none" w:sz="0" w:space="0" w:color="auto"/>
                        <w:left w:val="none" w:sz="0" w:space="0" w:color="auto"/>
                        <w:bottom w:val="none" w:sz="0" w:space="0" w:color="auto"/>
                        <w:right w:val="none" w:sz="0" w:space="0" w:color="auto"/>
                      </w:divBdr>
                      <w:divsChild>
                        <w:div w:id="132990728">
                          <w:marLeft w:val="0"/>
                          <w:marRight w:val="0"/>
                          <w:marTop w:val="0"/>
                          <w:marBottom w:val="0"/>
                          <w:divBdr>
                            <w:top w:val="none" w:sz="0" w:space="0" w:color="auto"/>
                            <w:left w:val="none" w:sz="0" w:space="0" w:color="auto"/>
                            <w:bottom w:val="none" w:sz="0" w:space="0" w:color="auto"/>
                            <w:right w:val="none" w:sz="0" w:space="0" w:color="auto"/>
                          </w:divBdr>
                          <w:divsChild>
                            <w:div w:id="60642083">
                              <w:marLeft w:val="0"/>
                              <w:marRight w:val="0"/>
                              <w:marTop w:val="0"/>
                              <w:marBottom w:val="0"/>
                              <w:divBdr>
                                <w:top w:val="none" w:sz="0" w:space="0" w:color="auto"/>
                                <w:left w:val="none" w:sz="0" w:space="0" w:color="auto"/>
                                <w:bottom w:val="none" w:sz="0" w:space="0" w:color="auto"/>
                                <w:right w:val="none" w:sz="0" w:space="0" w:color="auto"/>
                              </w:divBdr>
                              <w:divsChild>
                                <w:div w:id="1943806475">
                                  <w:marLeft w:val="0"/>
                                  <w:marRight w:val="0"/>
                                  <w:marTop w:val="0"/>
                                  <w:marBottom w:val="0"/>
                                  <w:divBdr>
                                    <w:top w:val="none" w:sz="0" w:space="0" w:color="auto"/>
                                    <w:left w:val="none" w:sz="0" w:space="0" w:color="auto"/>
                                    <w:bottom w:val="none" w:sz="0" w:space="0" w:color="auto"/>
                                    <w:right w:val="none" w:sz="0" w:space="0" w:color="auto"/>
                                  </w:divBdr>
                                  <w:divsChild>
                                    <w:div w:id="174294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127151">
                          <w:marLeft w:val="0"/>
                          <w:marRight w:val="0"/>
                          <w:marTop w:val="0"/>
                          <w:marBottom w:val="0"/>
                          <w:divBdr>
                            <w:top w:val="none" w:sz="0" w:space="0" w:color="auto"/>
                            <w:left w:val="none" w:sz="0" w:space="0" w:color="auto"/>
                            <w:bottom w:val="none" w:sz="0" w:space="0" w:color="auto"/>
                            <w:right w:val="none" w:sz="0" w:space="0" w:color="auto"/>
                          </w:divBdr>
                          <w:divsChild>
                            <w:div w:id="580067036">
                              <w:marLeft w:val="0"/>
                              <w:marRight w:val="0"/>
                              <w:marTop w:val="0"/>
                              <w:marBottom w:val="0"/>
                              <w:divBdr>
                                <w:top w:val="none" w:sz="0" w:space="0" w:color="auto"/>
                                <w:left w:val="none" w:sz="0" w:space="0" w:color="auto"/>
                                <w:bottom w:val="none" w:sz="0" w:space="0" w:color="auto"/>
                                <w:right w:val="none" w:sz="0" w:space="0" w:color="auto"/>
                              </w:divBdr>
                              <w:divsChild>
                                <w:div w:id="47147096">
                                  <w:marLeft w:val="0"/>
                                  <w:marRight w:val="0"/>
                                  <w:marTop w:val="0"/>
                                  <w:marBottom w:val="0"/>
                                  <w:divBdr>
                                    <w:top w:val="none" w:sz="0" w:space="0" w:color="auto"/>
                                    <w:left w:val="none" w:sz="0" w:space="0" w:color="auto"/>
                                    <w:bottom w:val="none" w:sz="0" w:space="0" w:color="auto"/>
                                    <w:right w:val="none" w:sz="0" w:space="0" w:color="auto"/>
                                  </w:divBdr>
                                  <w:divsChild>
                                    <w:div w:id="2989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79884">
      <w:bodyDiv w:val="1"/>
      <w:marLeft w:val="0"/>
      <w:marRight w:val="0"/>
      <w:marTop w:val="0"/>
      <w:marBottom w:val="0"/>
      <w:divBdr>
        <w:top w:val="none" w:sz="0" w:space="0" w:color="auto"/>
        <w:left w:val="none" w:sz="0" w:space="0" w:color="auto"/>
        <w:bottom w:val="none" w:sz="0" w:space="0" w:color="auto"/>
        <w:right w:val="none" w:sz="0" w:space="0" w:color="auto"/>
      </w:divBdr>
    </w:div>
    <w:div w:id="162674102">
      <w:bodyDiv w:val="1"/>
      <w:marLeft w:val="0"/>
      <w:marRight w:val="0"/>
      <w:marTop w:val="0"/>
      <w:marBottom w:val="0"/>
      <w:divBdr>
        <w:top w:val="none" w:sz="0" w:space="0" w:color="auto"/>
        <w:left w:val="none" w:sz="0" w:space="0" w:color="auto"/>
        <w:bottom w:val="none" w:sz="0" w:space="0" w:color="auto"/>
        <w:right w:val="none" w:sz="0" w:space="0" w:color="auto"/>
      </w:divBdr>
    </w:div>
    <w:div w:id="189495451">
      <w:bodyDiv w:val="1"/>
      <w:marLeft w:val="0"/>
      <w:marRight w:val="0"/>
      <w:marTop w:val="0"/>
      <w:marBottom w:val="0"/>
      <w:divBdr>
        <w:top w:val="none" w:sz="0" w:space="0" w:color="auto"/>
        <w:left w:val="none" w:sz="0" w:space="0" w:color="auto"/>
        <w:bottom w:val="none" w:sz="0" w:space="0" w:color="auto"/>
        <w:right w:val="none" w:sz="0" w:space="0" w:color="auto"/>
      </w:divBdr>
    </w:div>
    <w:div w:id="223177470">
      <w:bodyDiv w:val="1"/>
      <w:marLeft w:val="0"/>
      <w:marRight w:val="0"/>
      <w:marTop w:val="0"/>
      <w:marBottom w:val="0"/>
      <w:divBdr>
        <w:top w:val="none" w:sz="0" w:space="0" w:color="auto"/>
        <w:left w:val="none" w:sz="0" w:space="0" w:color="auto"/>
        <w:bottom w:val="none" w:sz="0" w:space="0" w:color="auto"/>
        <w:right w:val="none" w:sz="0" w:space="0" w:color="auto"/>
      </w:divBdr>
    </w:div>
    <w:div w:id="233972925">
      <w:bodyDiv w:val="1"/>
      <w:marLeft w:val="0"/>
      <w:marRight w:val="0"/>
      <w:marTop w:val="0"/>
      <w:marBottom w:val="0"/>
      <w:divBdr>
        <w:top w:val="none" w:sz="0" w:space="0" w:color="auto"/>
        <w:left w:val="none" w:sz="0" w:space="0" w:color="auto"/>
        <w:bottom w:val="none" w:sz="0" w:space="0" w:color="auto"/>
        <w:right w:val="none" w:sz="0" w:space="0" w:color="auto"/>
      </w:divBdr>
    </w:div>
    <w:div w:id="327173375">
      <w:bodyDiv w:val="1"/>
      <w:marLeft w:val="0"/>
      <w:marRight w:val="0"/>
      <w:marTop w:val="0"/>
      <w:marBottom w:val="0"/>
      <w:divBdr>
        <w:top w:val="none" w:sz="0" w:space="0" w:color="auto"/>
        <w:left w:val="none" w:sz="0" w:space="0" w:color="auto"/>
        <w:bottom w:val="none" w:sz="0" w:space="0" w:color="auto"/>
        <w:right w:val="none" w:sz="0" w:space="0" w:color="auto"/>
      </w:divBdr>
    </w:div>
    <w:div w:id="375349275">
      <w:bodyDiv w:val="1"/>
      <w:marLeft w:val="0"/>
      <w:marRight w:val="0"/>
      <w:marTop w:val="0"/>
      <w:marBottom w:val="0"/>
      <w:divBdr>
        <w:top w:val="none" w:sz="0" w:space="0" w:color="auto"/>
        <w:left w:val="none" w:sz="0" w:space="0" w:color="auto"/>
        <w:bottom w:val="none" w:sz="0" w:space="0" w:color="auto"/>
        <w:right w:val="none" w:sz="0" w:space="0" w:color="auto"/>
      </w:divBdr>
    </w:div>
    <w:div w:id="397244424">
      <w:bodyDiv w:val="1"/>
      <w:marLeft w:val="0"/>
      <w:marRight w:val="0"/>
      <w:marTop w:val="0"/>
      <w:marBottom w:val="0"/>
      <w:divBdr>
        <w:top w:val="none" w:sz="0" w:space="0" w:color="auto"/>
        <w:left w:val="none" w:sz="0" w:space="0" w:color="auto"/>
        <w:bottom w:val="none" w:sz="0" w:space="0" w:color="auto"/>
        <w:right w:val="none" w:sz="0" w:space="0" w:color="auto"/>
      </w:divBdr>
      <w:divsChild>
        <w:div w:id="1524973208">
          <w:marLeft w:val="0"/>
          <w:marRight w:val="0"/>
          <w:marTop w:val="0"/>
          <w:marBottom w:val="0"/>
          <w:divBdr>
            <w:top w:val="none" w:sz="0" w:space="0" w:color="auto"/>
            <w:left w:val="none" w:sz="0" w:space="0" w:color="auto"/>
            <w:bottom w:val="none" w:sz="0" w:space="0" w:color="auto"/>
            <w:right w:val="none" w:sz="0" w:space="0" w:color="auto"/>
          </w:divBdr>
          <w:divsChild>
            <w:div w:id="2097245708">
              <w:marLeft w:val="0"/>
              <w:marRight w:val="0"/>
              <w:marTop w:val="0"/>
              <w:marBottom w:val="0"/>
              <w:divBdr>
                <w:top w:val="none" w:sz="0" w:space="0" w:color="auto"/>
                <w:left w:val="none" w:sz="0" w:space="0" w:color="auto"/>
                <w:bottom w:val="none" w:sz="0" w:space="0" w:color="auto"/>
                <w:right w:val="none" w:sz="0" w:space="0" w:color="auto"/>
              </w:divBdr>
              <w:divsChild>
                <w:div w:id="1560244899">
                  <w:marLeft w:val="0"/>
                  <w:marRight w:val="0"/>
                  <w:marTop w:val="0"/>
                  <w:marBottom w:val="0"/>
                  <w:divBdr>
                    <w:top w:val="none" w:sz="0" w:space="0" w:color="auto"/>
                    <w:left w:val="none" w:sz="0" w:space="0" w:color="auto"/>
                    <w:bottom w:val="none" w:sz="0" w:space="0" w:color="auto"/>
                    <w:right w:val="none" w:sz="0" w:space="0" w:color="auto"/>
                  </w:divBdr>
                  <w:divsChild>
                    <w:div w:id="28045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14382">
          <w:marLeft w:val="0"/>
          <w:marRight w:val="0"/>
          <w:marTop w:val="0"/>
          <w:marBottom w:val="0"/>
          <w:divBdr>
            <w:top w:val="none" w:sz="0" w:space="0" w:color="auto"/>
            <w:left w:val="none" w:sz="0" w:space="0" w:color="auto"/>
            <w:bottom w:val="none" w:sz="0" w:space="0" w:color="auto"/>
            <w:right w:val="none" w:sz="0" w:space="0" w:color="auto"/>
          </w:divBdr>
          <w:divsChild>
            <w:div w:id="1295331917">
              <w:marLeft w:val="0"/>
              <w:marRight w:val="0"/>
              <w:marTop w:val="0"/>
              <w:marBottom w:val="0"/>
              <w:divBdr>
                <w:top w:val="none" w:sz="0" w:space="0" w:color="auto"/>
                <w:left w:val="none" w:sz="0" w:space="0" w:color="auto"/>
                <w:bottom w:val="none" w:sz="0" w:space="0" w:color="auto"/>
                <w:right w:val="none" w:sz="0" w:space="0" w:color="auto"/>
              </w:divBdr>
              <w:divsChild>
                <w:div w:id="1378116350">
                  <w:marLeft w:val="0"/>
                  <w:marRight w:val="0"/>
                  <w:marTop w:val="0"/>
                  <w:marBottom w:val="0"/>
                  <w:divBdr>
                    <w:top w:val="none" w:sz="0" w:space="0" w:color="auto"/>
                    <w:left w:val="none" w:sz="0" w:space="0" w:color="auto"/>
                    <w:bottom w:val="none" w:sz="0" w:space="0" w:color="auto"/>
                    <w:right w:val="none" w:sz="0" w:space="0" w:color="auto"/>
                  </w:divBdr>
                  <w:divsChild>
                    <w:div w:id="18770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3147">
      <w:bodyDiv w:val="1"/>
      <w:marLeft w:val="0"/>
      <w:marRight w:val="0"/>
      <w:marTop w:val="0"/>
      <w:marBottom w:val="0"/>
      <w:divBdr>
        <w:top w:val="none" w:sz="0" w:space="0" w:color="auto"/>
        <w:left w:val="none" w:sz="0" w:space="0" w:color="auto"/>
        <w:bottom w:val="none" w:sz="0" w:space="0" w:color="auto"/>
        <w:right w:val="none" w:sz="0" w:space="0" w:color="auto"/>
      </w:divBdr>
    </w:div>
    <w:div w:id="472334802">
      <w:bodyDiv w:val="1"/>
      <w:marLeft w:val="0"/>
      <w:marRight w:val="0"/>
      <w:marTop w:val="0"/>
      <w:marBottom w:val="0"/>
      <w:divBdr>
        <w:top w:val="none" w:sz="0" w:space="0" w:color="auto"/>
        <w:left w:val="none" w:sz="0" w:space="0" w:color="auto"/>
        <w:bottom w:val="none" w:sz="0" w:space="0" w:color="auto"/>
        <w:right w:val="none" w:sz="0" w:space="0" w:color="auto"/>
      </w:divBdr>
    </w:div>
    <w:div w:id="512692321">
      <w:bodyDiv w:val="1"/>
      <w:marLeft w:val="0"/>
      <w:marRight w:val="0"/>
      <w:marTop w:val="0"/>
      <w:marBottom w:val="0"/>
      <w:divBdr>
        <w:top w:val="none" w:sz="0" w:space="0" w:color="auto"/>
        <w:left w:val="none" w:sz="0" w:space="0" w:color="auto"/>
        <w:bottom w:val="none" w:sz="0" w:space="0" w:color="auto"/>
        <w:right w:val="none" w:sz="0" w:space="0" w:color="auto"/>
      </w:divBdr>
    </w:div>
    <w:div w:id="637302610">
      <w:bodyDiv w:val="1"/>
      <w:marLeft w:val="0"/>
      <w:marRight w:val="0"/>
      <w:marTop w:val="0"/>
      <w:marBottom w:val="0"/>
      <w:divBdr>
        <w:top w:val="none" w:sz="0" w:space="0" w:color="auto"/>
        <w:left w:val="none" w:sz="0" w:space="0" w:color="auto"/>
        <w:bottom w:val="none" w:sz="0" w:space="0" w:color="auto"/>
        <w:right w:val="none" w:sz="0" w:space="0" w:color="auto"/>
      </w:divBdr>
    </w:div>
    <w:div w:id="648872866">
      <w:bodyDiv w:val="1"/>
      <w:marLeft w:val="0"/>
      <w:marRight w:val="0"/>
      <w:marTop w:val="0"/>
      <w:marBottom w:val="0"/>
      <w:divBdr>
        <w:top w:val="none" w:sz="0" w:space="0" w:color="auto"/>
        <w:left w:val="none" w:sz="0" w:space="0" w:color="auto"/>
        <w:bottom w:val="none" w:sz="0" w:space="0" w:color="auto"/>
        <w:right w:val="none" w:sz="0" w:space="0" w:color="auto"/>
      </w:divBdr>
    </w:div>
    <w:div w:id="657731030">
      <w:bodyDiv w:val="1"/>
      <w:marLeft w:val="0"/>
      <w:marRight w:val="0"/>
      <w:marTop w:val="0"/>
      <w:marBottom w:val="0"/>
      <w:divBdr>
        <w:top w:val="none" w:sz="0" w:space="0" w:color="auto"/>
        <w:left w:val="none" w:sz="0" w:space="0" w:color="auto"/>
        <w:bottom w:val="none" w:sz="0" w:space="0" w:color="auto"/>
        <w:right w:val="none" w:sz="0" w:space="0" w:color="auto"/>
      </w:divBdr>
    </w:div>
    <w:div w:id="758215022">
      <w:bodyDiv w:val="1"/>
      <w:marLeft w:val="0"/>
      <w:marRight w:val="0"/>
      <w:marTop w:val="0"/>
      <w:marBottom w:val="0"/>
      <w:divBdr>
        <w:top w:val="none" w:sz="0" w:space="0" w:color="auto"/>
        <w:left w:val="none" w:sz="0" w:space="0" w:color="auto"/>
        <w:bottom w:val="none" w:sz="0" w:space="0" w:color="auto"/>
        <w:right w:val="none" w:sz="0" w:space="0" w:color="auto"/>
      </w:divBdr>
    </w:div>
    <w:div w:id="768349668">
      <w:bodyDiv w:val="1"/>
      <w:marLeft w:val="0"/>
      <w:marRight w:val="0"/>
      <w:marTop w:val="0"/>
      <w:marBottom w:val="0"/>
      <w:divBdr>
        <w:top w:val="none" w:sz="0" w:space="0" w:color="auto"/>
        <w:left w:val="none" w:sz="0" w:space="0" w:color="auto"/>
        <w:bottom w:val="none" w:sz="0" w:space="0" w:color="auto"/>
        <w:right w:val="none" w:sz="0" w:space="0" w:color="auto"/>
      </w:divBdr>
    </w:div>
    <w:div w:id="778378782">
      <w:bodyDiv w:val="1"/>
      <w:marLeft w:val="0"/>
      <w:marRight w:val="0"/>
      <w:marTop w:val="0"/>
      <w:marBottom w:val="0"/>
      <w:divBdr>
        <w:top w:val="none" w:sz="0" w:space="0" w:color="auto"/>
        <w:left w:val="none" w:sz="0" w:space="0" w:color="auto"/>
        <w:bottom w:val="none" w:sz="0" w:space="0" w:color="auto"/>
        <w:right w:val="none" w:sz="0" w:space="0" w:color="auto"/>
      </w:divBdr>
    </w:div>
    <w:div w:id="815880691">
      <w:bodyDiv w:val="1"/>
      <w:marLeft w:val="0"/>
      <w:marRight w:val="0"/>
      <w:marTop w:val="0"/>
      <w:marBottom w:val="0"/>
      <w:divBdr>
        <w:top w:val="none" w:sz="0" w:space="0" w:color="auto"/>
        <w:left w:val="none" w:sz="0" w:space="0" w:color="auto"/>
        <w:bottom w:val="none" w:sz="0" w:space="0" w:color="auto"/>
        <w:right w:val="none" w:sz="0" w:space="0" w:color="auto"/>
      </w:divBdr>
    </w:div>
    <w:div w:id="840585017">
      <w:bodyDiv w:val="1"/>
      <w:marLeft w:val="0"/>
      <w:marRight w:val="0"/>
      <w:marTop w:val="0"/>
      <w:marBottom w:val="0"/>
      <w:divBdr>
        <w:top w:val="none" w:sz="0" w:space="0" w:color="auto"/>
        <w:left w:val="none" w:sz="0" w:space="0" w:color="auto"/>
        <w:bottom w:val="none" w:sz="0" w:space="0" w:color="auto"/>
        <w:right w:val="none" w:sz="0" w:space="0" w:color="auto"/>
      </w:divBdr>
    </w:div>
    <w:div w:id="855655108">
      <w:bodyDiv w:val="1"/>
      <w:marLeft w:val="0"/>
      <w:marRight w:val="0"/>
      <w:marTop w:val="0"/>
      <w:marBottom w:val="0"/>
      <w:divBdr>
        <w:top w:val="none" w:sz="0" w:space="0" w:color="auto"/>
        <w:left w:val="none" w:sz="0" w:space="0" w:color="auto"/>
        <w:bottom w:val="none" w:sz="0" w:space="0" w:color="auto"/>
        <w:right w:val="none" w:sz="0" w:space="0" w:color="auto"/>
      </w:divBdr>
      <w:divsChild>
        <w:div w:id="2081709128">
          <w:marLeft w:val="0"/>
          <w:marRight w:val="0"/>
          <w:marTop w:val="0"/>
          <w:marBottom w:val="0"/>
          <w:divBdr>
            <w:top w:val="none" w:sz="0" w:space="0" w:color="auto"/>
            <w:left w:val="none" w:sz="0" w:space="0" w:color="auto"/>
            <w:bottom w:val="none" w:sz="0" w:space="0" w:color="auto"/>
            <w:right w:val="none" w:sz="0" w:space="0" w:color="auto"/>
          </w:divBdr>
          <w:divsChild>
            <w:div w:id="1630281790">
              <w:marLeft w:val="0"/>
              <w:marRight w:val="0"/>
              <w:marTop w:val="0"/>
              <w:marBottom w:val="0"/>
              <w:divBdr>
                <w:top w:val="none" w:sz="0" w:space="0" w:color="auto"/>
                <w:left w:val="none" w:sz="0" w:space="0" w:color="auto"/>
                <w:bottom w:val="none" w:sz="0" w:space="0" w:color="auto"/>
                <w:right w:val="none" w:sz="0" w:space="0" w:color="auto"/>
              </w:divBdr>
              <w:divsChild>
                <w:div w:id="1514875626">
                  <w:marLeft w:val="0"/>
                  <w:marRight w:val="0"/>
                  <w:marTop w:val="0"/>
                  <w:marBottom w:val="0"/>
                  <w:divBdr>
                    <w:top w:val="none" w:sz="0" w:space="0" w:color="auto"/>
                    <w:left w:val="none" w:sz="0" w:space="0" w:color="auto"/>
                    <w:bottom w:val="none" w:sz="0" w:space="0" w:color="auto"/>
                    <w:right w:val="none" w:sz="0" w:space="0" w:color="auto"/>
                  </w:divBdr>
                  <w:divsChild>
                    <w:div w:id="43379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4545">
          <w:marLeft w:val="0"/>
          <w:marRight w:val="0"/>
          <w:marTop w:val="0"/>
          <w:marBottom w:val="0"/>
          <w:divBdr>
            <w:top w:val="none" w:sz="0" w:space="0" w:color="auto"/>
            <w:left w:val="none" w:sz="0" w:space="0" w:color="auto"/>
            <w:bottom w:val="none" w:sz="0" w:space="0" w:color="auto"/>
            <w:right w:val="none" w:sz="0" w:space="0" w:color="auto"/>
          </w:divBdr>
          <w:divsChild>
            <w:div w:id="1694114838">
              <w:marLeft w:val="0"/>
              <w:marRight w:val="0"/>
              <w:marTop w:val="0"/>
              <w:marBottom w:val="0"/>
              <w:divBdr>
                <w:top w:val="none" w:sz="0" w:space="0" w:color="auto"/>
                <w:left w:val="none" w:sz="0" w:space="0" w:color="auto"/>
                <w:bottom w:val="none" w:sz="0" w:space="0" w:color="auto"/>
                <w:right w:val="none" w:sz="0" w:space="0" w:color="auto"/>
              </w:divBdr>
              <w:divsChild>
                <w:div w:id="290286449">
                  <w:marLeft w:val="0"/>
                  <w:marRight w:val="0"/>
                  <w:marTop w:val="0"/>
                  <w:marBottom w:val="0"/>
                  <w:divBdr>
                    <w:top w:val="none" w:sz="0" w:space="0" w:color="auto"/>
                    <w:left w:val="none" w:sz="0" w:space="0" w:color="auto"/>
                    <w:bottom w:val="none" w:sz="0" w:space="0" w:color="auto"/>
                    <w:right w:val="none" w:sz="0" w:space="0" w:color="auto"/>
                  </w:divBdr>
                  <w:divsChild>
                    <w:div w:id="14135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102768">
      <w:bodyDiv w:val="1"/>
      <w:marLeft w:val="0"/>
      <w:marRight w:val="0"/>
      <w:marTop w:val="0"/>
      <w:marBottom w:val="0"/>
      <w:divBdr>
        <w:top w:val="none" w:sz="0" w:space="0" w:color="auto"/>
        <w:left w:val="none" w:sz="0" w:space="0" w:color="auto"/>
        <w:bottom w:val="none" w:sz="0" w:space="0" w:color="auto"/>
        <w:right w:val="none" w:sz="0" w:space="0" w:color="auto"/>
      </w:divBdr>
    </w:div>
    <w:div w:id="908806364">
      <w:bodyDiv w:val="1"/>
      <w:marLeft w:val="0"/>
      <w:marRight w:val="0"/>
      <w:marTop w:val="0"/>
      <w:marBottom w:val="0"/>
      <w:divBdr>
        <w:top w:val="none" w:sz="0" w:space="0" w:color="auto"/>
        <w:left w:val="none" w:sz="0" w:space="0" w:color="auto"/>
        <w:bottom w:val="none" w:sz="0" w:space="0" w:color="auto"/>
        <w:right w:val="none" w:sz="0" w:space="0" w:color="auto"/>
      </w:divBdr>
    </w:div>
    <w:div w:id="928005819">
      <w:bodyDiv w:val="1"/>
      <w:marLeft w:val="0"/>
      <w:marRight w:val="0"/>
      <w:marTop w:val="0"/>
      <w:marBottom w:val="0"/>
      <w:divBdr>
        <w:top w:val="none" w:sz="0" w:space="0" w:color="auto"/>
        <w:left w:val="none" w:sz="0" w:space="0" w:color="auto"/>
        <w:bottom w:val="none" w:sz="0" w:space="0" w:color="auto"/>
        <w:right w:val="none" w:sz="0" w:space="0" w:color="auto"/>
      </w:divBdr>
      <w:divsChild>
        <w:div w:id="1410274569">
          <w:marLeft w:val="0"/>
          <w:marRight w:val="0"/>
          <w:marTop w:val="0"/>
          <w:marBottom w:val="0"/>
          <w:divBdr>
            <w:top w:val="none" w:sz="0" w:space="0" w:color="auto"/>
            <w:left w:val="none" w:sz="0" w:space="0" w:color="auto"/>
            <w:bottom w:val="none" w:sz="0" w:space="0" w:color="auto"/>
            <w:right w:val="none" w:sz="0" w:space="0" w:color="auto"/>
          </w:divBdr>
          <w:divsChild>
            <w:div w:id="1167666912">
              <w:marLeft w:val="0"/>
              <w:marRight w:val="0"/>
              <w:marTop w:val="0"/>
              <w:marBottom w:val="0"/>
              <w:divBdr>
                <w:top w:val="none" w:sz="0" w:space="0" w:color="auto"/>
                <w:left w:val="none" w:sz="0" w:space="0" w:color="auto"/>
                <w:bottom w:val="none" w:sz="0" w:space="0" w:color="auto"/>
                <w:right w:val="none" w:sz="0" w:space="0" w:color="auto"/>
              </w:divBdr>
              <w:divsChild>
                <w:div w:id="790586687">
                  <w:marLeft w:val="0"/>
                  <w:marRight w:val="0"/>
                  <w:marTop w:val="0"/>
                  <w:marBottom w:val="0"/>
                  <w:divBdr>
                    <w:top w:val="none" w:sz="0" w:space="0" w:color="auto"/>
                    <w:left w:val="none" w:sz="0" w:space="0" w:color="auto"/>
                    <w:bottom w:val="none" w:sz="0" w:space="0" w:color="auto"/>
                    <w:right w:val="none" w:sz="0" w:space="0" w:color="auto"/>
                  </w:divBdr>
                  <w:divsChild>
                    <w:div w:id="40653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101645">
          <w:marLeft w:val="0"/>
          <w:marRight w:val="0"/>
          <w:marTop w:val="0"/>
          <w:marBottom w:val="0"/>
          <w:divBdr>
            <w:top w:val="none" w:sz="0" w:space="0" w:color="auto"/>
            <w:left w:val="none" w:sz="0" w:space="0" w:color="auto"/>
            <w:bottom w:val="none" w:sz="0" w:space="0" w:color="auto"/>
            <w:right w:val="none" w:sz="0" w:space="0" w:color="auto"/>
          </w:divBdr>
          <w:divsChild>
            <w:div w:id="2005475863">
              <w:marLeft w:val="0"/>
              <w:marRight w:val="0"/>
              <w:marTop w:val="0"/>
              <w:marBottom w:val="0"/>
              <w:divBdr>
                <w:top w:val="none" w:sz="0" w:space="0" w:color="auto"/>
                <w:left w:val="none" w:sz="0" w:space="0" w:color="auto"/>
                <w:bottom w:val="none" w:sz="0" w:space="0" w:color="auto"/>
                <w:right w:val="none" w:sz="0" w:space="0" w:color="auto"/>
              </w:divBdr>
              <w:divsChild>
                <w:div w:id="1048408595">
                  <w:marLeft w:val="0"/>
                  <w:marRight w:val="0"/>
                  <w:marTop w:val="0"/>
                  <w:marBottom w:val="0"/>
                  <w:divBdr>
                    <w:top w:val="none" w:sz="0" w:space="0" w:color="auto"/>
                    <w:left w:val="none" w:sz="0" w:space="0" w:color="auto"/>
                    <w:bottom w:val="none" w:sz="0" w:space="0" w:color="auto"/>
                    <w:right w:val="none" w:sz="0" w:space="0" w:color="auto"/>
                  </w:divBdr>
                  <w:divsChild>
                    <w:div w:id="1132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635468">
      <w:bodyDiv w:val="1"/>
      <w:marLeft w:val="0"/>
      <w:marRight w:val="0"/>
      <w:marTop w:val="0"/>
      <w:marBottom w:val="0"/>
      <w:divBdr>
        <w:top w:val="none" w:sz="0" w:space="0" w:color="auto"/>
        <w:left w:val="none" w:sz="0" w:space="0" w:color="auto"/>
        <w:bottom w:val="none" w:sz="0" w:space="0" w:color="auto"/>
        <w:right w:val="none" w:sz="0" w:space="0" w:color="auto"/>
      </w:divBdr>
    </w:div>
    <w:div w:id="991367639">
      <w:bodyDiv w:val="1"/>
      <w:marLeft w:val="0"/>
      <w:marRight w:val="0"/>
      <w:marTop w:val="0"/>
      <w:marBottom w:val="0"/>
      <w:divBdr>
        <w:top w:val="none" w:sz="0" w:space="0" w:color="auto"/>
        <w:left w:val="none" w:sz="0" w:space="0" w:color="auto"/>
        <w:bottom w:val="none" w:sz="0" w:space="0" w:color="auto"/>
        <w:right w:val="none" w:sz="0" w:space="0" w:color="auto"/>
      </w:divBdr>
    </w:div>
    <w:div w:id="1098913459">
      <w:bodyDiv w:val="1"/>
      <w:marLeft w:val="0"/>
      <w:marRight w:val="0"/>
      <w:marTop w:val="0"/>
      <w:marBottom w:val="0"/>
      <w:divBdr>
        <w:top w:val="none" w:sz="0" w:space="0" w:color="auto"/>
        <w:left w:val="none" w:sz="0" w:space="0" w:color="auto"/>
        <w:bottom w:val="none" w:sz="0" w:space="0" w:color="auto"/>
        <w:right w:val="none" w:sz="0" w:space="0" w:color="auto"/>
      </w:divBdr>
    </w:div>
    <w:div w:id="1146749009">
      <w:bodyDiv w:val="1"/>
      <w:marLeft w:val="0"/>
      <w:marRight w:val="0"/>
      <w:marTop w:val="0"/>
      <w:marBottom w:val="0"/>
      <w:divBdr>
        <w:top w:val="none" w:sz="0" w:space="0" w:color="auto"/>
        <w:left w:val="none" w:sz="0" w:space="0" w:color="auto"/>
        <w:bottom w:val="none" w:sz="0" w:space="0" w:color="auto"/>
        <w:right w:val="none" w:sz="0" w:space="0" w:color="auto"/>
      </w:divBdr>
    </w:div>
    <w:div w:id="1212114137">
      <w:bodyDiv w:val="1"/>
      <w:marLeft w:val="0"/>
      <w:marRight w:val="0"/>
      <w:marTop w:val="0"/>
      <w:marBottom w:val="0"/>
      <w:divBdr>
        <w:top w:val="none" w:sz="0" w:space="0" w:color="auto"/>
        <w:left w:val="none" w:sz="0" w:space="0" w:color="auto"/>
        <w:bottom w:val="none" w:sz="0" w:space="0" w:color="auto"/>
        <w:right w:val="none" w:sz="0" w:space="0" w:color="auto"/>
      </w:divBdr>
    </w:div>
    <w:div w:id="1271935287">
      <w:bodyDiv w:val="1"/>
      <w:marLeft w:val="0"/>
      <w:marRight w:val="0"/>
      <w:marTop w:val="0"/>
      <w:marBottom w:val="0"/>
      <w:divBdr>
        <w:top w:val="none" w:sz="0" w:space="0" w:color="auto"/>
        <w:left w:val="none" w:sz="0" w:space="0" w:color="auto"/>
        <w:bottom w:val="none" w:sz="0" w:space="0" w:color="auto"/>
        <w:right w:val="none" w:sz="0" w:space="0" w:color="auto"/>
      </w:divBdr>
      <w:divsChild>
        <w:div w:id="993030337">
          <w:marLeft w:val="0"/>
          <w:marRight w:val="0"/>
          <w:marTop w:val="0"/>
          <w:marBottom w:val="0"/>
          <w:divBdr>
            <w:top w:val="none" w:sz="0" w:space="0" w:color="auto"/>
            <w:left w:val="none" w:sz="0" w:space="0" w:color="auto"/>
            <w:bottom w:val="none" w:sz="0" w:space="0" w:color="auto"/>
            <w:right w:val="none" w:sz="0" w:space="0" w:color="auto"/>
          </w:divBdr>
          <w:divsChild>
            <w:div w:id="78992254">
              <w:marLeft w:val="0"/>
              <w:marRight w:val="0"/>
              <w:marTop w:val="0"/>
              <w:marBottom w:val="0"/>
              <w:divBdr>
                <w:top w:val="none" w:sz="0" w:space="0" w:color="auto"/>
                <w:left w:val="none" w:sz="0" w:space="0" w:color="auto"/>
                <w:bottom w:val="none" w:sz="0" w:space="0" w:color="auto"/>
                <w:right w:val="none" w:sz="0" w:space="0" w:color="auto"/>
              </w:divBdr>
              <w:divsChild>
                <w:div w:id="969745704">
                  <w:marLeft w:val="0"/>
                  <w:marRight w:val="0"/>
                  <w:marTop w:val="0"/>
                  <w:marBottom w:val="0"/>
                  <w:divBdr>
                    <w:top w:val="none" w:sz="0" w:space="0" w:color="auto"/>
                    <w:left w:val="none" w:sz="0" w:space="0" w:color="auto"/>
                    <w:bottom w:val="none" w:sz="0" w:space="0" w:color="auto"/>
                    <w:right w:val="none" w:sz="0" w:space="0" w:color="auto"/>
                  </w:divBdr>
                  <w:divsChild>
                    <w:div w:id="157036262">
                      <w:marLeft w:val="0"/>
                      <w:marRight w:val="0"/>
                      <w:marTop w:val="0"/>
                      <w:marBottom w:val="0"/>
                      <w:divBdr>
                        <w:top w:val="none" w:sz="0" w:space="0" w:color="auto"/>
                        <w:left w:val="none" w:sz="0" w:space="0" w:color="auto"/>
                        <w:bottom w:val="none" w:sz="0" w:space="0" w:color="auto"/>
                        <w:right w:val="none" w:sz="0" w:space="0" w:color="auto"/>
                      </w:divBdr>
                      <w:divsChild>
                        <w:div w:id="1084760714">
                          <w:marLeft w:val="0"/>
                          <w:marRight w:val="0"/>
                          <w:marTop w:val="0"/>
                          <w:marBottom w:val="0"/>
                          <w:divBdr>
                            <w:top w:val="none" w:sz="0" w:space="0" w:color="auto"/>
                            <w:left w:val="none" w:sz="0" w:space="0" w:color="auto"/>
                            <w:bottom w:val="none" w:sz="0" w:space="0" w:color="auto"/>
                            <w:right w:val="none" w:sz="0" w:space="0" w:color="auto"/>
                          </w:divBdr>
                          <w:divsChild>
                            <w:div w:id="561523513">
                              <w:marLeft w:val="0"/>
                              <w:marRight w:val="0"/>
                              <w:marTop w:val="0"/>
                              <w:marBottom w:val="0"/>
                              <w:divBdr>
                                <w:top w:val="none" w:sz="0" w:space="0" w:color="auto"/>
                                <w:left w:val="none" w:sz="0" w:space="0" w:color="auto"/>
                                <w:bottom w:val="none" w:sz="0" w:space="0" w:color="auto"/>
                                <w:right w:val="none" w:sz="0" w:space="0" w:color="auto"/>
                              </w:divBdr>
                              <w:divsChild>
                                <w:div w:id="144977977">
                                  <w:marLeft w:val="0"/>
                                  <w:marRight w:val="0"/>
                                  <w:marTop w:val="0"/>
                                  <w:marBottom w:val="0"/>
                                  <w:divBdr>
                                    <w:top w:val="none" w:sz="0" w:space="0" w:color="auto"/>
                                    <w:left w:val="none" w:sz="0" w:space="0" w:color="auto"/>
                                    <w:bottom w:val="none" w:sz="0" w:space="0" w:color="auto"/>
                                    <w:right w:val="none" w:sz="0" w:space="0" w:color="auto"/>
                                  </w:divBdr>
                                  <w:divsChild>
                                    <w:div w:id="4263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141005">
                          <w:marLeft w:val="0"/>
                          <w:marRight w:val="0"/>
                          <w:marTop w:val="0"/>
                          <w:marBottom w:val="0"/>
                          <w:divBdr>
                            <w:top w:val="none" w:sz="0" w:space="0" w:color="auto"/>
                            <w:left w:val="none" w:sz="0" w:space="0" w:color="auto"/>
                            <w:bottom w:val="none" w:sz="0" w:space="0" w:color="auto"/>
                            <w:right w:val="none" w:sz="0" w:space="0" w:color="auto"/>
                          </w:divBdr>
                          <w:divsChild>
                            <w:div w:id="1932738623">
                              <w:marLeft w:val="0"/>
                              <w:marRight w:val="0"/>
                              <w:marTop w:val="0"/>
                              <w:marBottom w:val="0"/>
                              <w:divBdr>
                                <w:top w:val="none" w:sz="0" w:space="0" w:color="auto"/>
                                <w:left w:val="none" w:sz="0" w:space="0" w:color="auto"/>
                                <w:bottom w:val="none" w:sz="0" w:space="0" w:color="auto"/>
                                <w:right w:val="none" w:sz="0" w:space="0" w:color="auto"/>
                              </w:divBdr>
                              <w:divsChild>
                                <w:div w:id="1822577483">
                                  <w:marLeft w:val="0"/>
                                  <w:marRight w:val="0"/>
                                  <w:marTop w:val="0"/>
                                  <w:marBottom w:val="0"/>
                                  <w:divBdr>
                                    <w:top w:val="none" w:sz="0" w:space="0" w:color="auto"/>
                                    <w:left w:val="none" w:sz="0" w:space="0" w:color="auto"/>
                                    <w:bottom w:val="none" w:sz="0" w:space="0" w:color="auto"/>
                                    <w:right w:val="none" w:sz="0" w:space="0" w:color="auto"/>
                                  </w:divBdr>
                                  <w:divsChild>
                                    <w:div w:id="1672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8162231">
      <w:bodyDiv w:val="1"/>
      <w:marLeft w:val="0"/>
      <w:marRight w:val="0"/>
      <w:marTop w:val="0"/>
      <w:marBottom w:val="0"/>
      <w:divBdr>
        <w:top w:val="none" w:sz="0" w:space="0" w:color="auto"/>
        <w:left w:val="none" w:sz="0" w:space="0" w:color="auto"/>
        <w:bottom w:val="none" w:sz="0" w:space="0" w:color="auto"/>
        <w:right w:val="none" w:sz="0" w:space="0" w:color="auto"/>
      </w:divBdr>
    </w:div>
    <w:div w:id="1478719310">
      <w:bodyDiv w:val="1"/>
      <w:marLeft w:val="0"/>
      <w:marRight w:val="0"/>
      <w:marTop w:val="0"/>
      <w:marBottom w:val="0"/>
      <w:divBdr>
        <w:top w:val="none" w:sz="0" w:space="0" w:color="auto"/>
        <w:left w:val="none" w:sz="0" w:space="0" w:color="auto"/>
        <w:bottom w:val="none" w:sz="0" w:space="0" w:color="auto"/>
        <w:right w:val="none" w:sz="0" w:space="0" w:color="auto"/>
      </w:divBdr>
    </w:div>
    <w:div w:id="1509709704">
      <w:bodyDiv w:val="1"/>
      <w:marLeft w:val="0"/>
      <w:marRight w:val="0"/>
      <w:marTop w:val="0"/>
      <w:marBottom w:val="0"/>
      <w:divBdr>
        <w:top w:val="none" w:sz="0" w:space="0" w:color="auto"/>
        <w:left w:val="none" w:sz="0" w:space="0" w:color="auto"/>
        <w:bottom w:val="none" w:sz="0" w:space="0" w:color="auto"/>
        <w:right w:val="none" w:sz="0" w:space="0" w:color="auto"/>
      </w:divBdr>
    </w:div>
    <w:div w:id="1604453709">
      <w:bodyDiv w:val="1"/>
      <w:marLeft w:val="0"/>
      <w:marRight w:val="0"/>
      <w:marTop w:val="0"/>
      <w:marBottom w:val="0"/>
      <w:divBdr>
        <w:top w:val="none" w:sz="0" w:space="0" w:color="auto"/>
        <w:left w:val="none" w:sz="0" w:space="0" w:color="auto"/>
        <w:bottom w:val="none" w:sz="0" w:space="0" w:color="auto"/>
        <w:right w:val="none" w:sz="0" w:space="0" w:color="auto"/>
      </w:divBdr>
    </w:div>
    <w:div w:id="1652904176">
      <w:bodyDiv w:val="1"/>
      <w:marLeft w:val="0"/>
      <w:marRight w:val="0"/>
      <w:marTop w:val="0"/>
      <w:marBottom w:val="0"/>
      <w:divBdr>
        <w:top w:val="none" w:sz="0" w:space="0" w:color="auto"/>
        <w:left w:val="none" w:sz="0" w:space="0" w:color="auto"/>
        <w:bottom w:val="none" w:sz="0" w:space="0" w:color="auto"/>
        <w:right w:val="none" w:sz="0" w:space="0" w:color="auto"/>
      </w:divBdr>
    </w:div>
    <w:div w:id="1662730654">
      <w:bodyDiv w:val="1"/>
      <w:marLeft w:val="0"/>
      <w:marRight w:val="0"/>
      <w:marTop w:val="0"/>
      <w:marBottom w:val="0"/>
      <w:divBdr>
        <w:top w:val="none" w:sz="0" w:space="0" w:color="auto"/>
        <w:left w:val="none" w:sz="0" w:space="0" w:color="auto"/>
        <w:bottom w:val="none" w:sz="0" w:space="0" w:color="auto"/>
        <w:right w:val="none" w:sz="0" w:space="0" w:color="auto"/>
      </w:divBdr>
    </w:div>
    <w:div w:id="1701010893">
      <w:bodyDiv w:val="1"/>
      <w:marLeft w:val="0"/>
      <w:marRight w:val="0"/>
      <w:marTop w:val="0"/>
      <w:marBottom w:val="0"/>
      <w:divBdr>
        <w:top w:val="none" w:sz="0" w:space="0" w:color="auto"/>
        <w:left w:val="none" w:sz="0" w:space="0" w:color="auto"/>
        <w:bottom w:val="none" w:sz="0" w:space="0" w:color="auto"/>
        <w:right w:val="none" w:sz="0" w:space="0" w:color="auto"/>
      </w:divBdr>
    </w:div>
    <w:div w:id="1725641960">
      <w:bodyDiv w:val="1"/>
      <w:marLeft w:val="0"/>
      <w:marRight w:val="0"/>
      <w:marTop w:val="0"/>
      <w:marBottom w:val="0"/>
      <w:divBdr>
        <w:top w:val="none" w:sz="0" w:space="0" w:color="auto"/>
        <w:left w:val="none" w:sz="0" w:space="0" w:color="auto"/>
        <w:bottom w:val="none" w:sz="0" w:space="0" w:color="auto"/>
        <w:right w:val="none" w:sz="0" w:space="0" w:color="auto"/>
      </w:divBdr>
    </w:div>
    <w:div w:id="1759213227">
      <w:bodyDiv w:val="1"/>
      <w:marLeft w:val="0"/>
      <w:marRight w:val="0"/>
      <w:marTop w:val="0"/>
      <w:marBottom w:val="0"/>
      <w:divBdr>
        <w:top w:val="none" w:sz="0" w:space="0" w:color="auto"/>
        <w:left w:val="none" w:sz="0" w:space="0" w:color="auto"/>
        <w:bottom w:val="none" w:sz="0" w:space="0" w:color="auto"/>
        <w:right w:val="none" w:sz="0" w:space="0" w:color="auto"/>
      </w:divBdr>
    </w:div>
    <w:div w:id="1877615189">
      <w:bodyDiv w:val="1"/>
      <w:marLeft w:val="0"/>
      <w:marRight w:val="0"/>
      <w:marTop w:val="0"/>
      <w:marBottom w:val="0"/>
      <w:divBdr>
        <w:top w:val="none" w:sz="0" w:space="0" w:color="auto"/>
        <w:left w:val="none" w:sz="0" w:space="0" w:color="auto"/>
        <w:bottom w:val="none" w:sz="0" w:space="0" w:color="auto"/>
        <w:right w:val="none" w:sz="0" w:space="0" w:color="auto"/>
      </w:divBdr>
    </w:div>
    <w:div w:id="1880317960">
      <w:bodyDiv w:val="1"/>
      <w:marLeft w:val="0"/>
      <w:marRight w:val="0"/>
      <w:marTop w:val="0"/>
      <w:marBottom w:val="0"/>
      <w:divBdr>
        <w:top w:val="none" w:sz="0" w:space="0" w:color="auto"/>
        <w:left w:val="none" w:sz="0" w:space="0" w:color="auto"/>
        <w:bottom w:val="none" w:sz="0" w:space="0" w:color="auto"/>
        <w:right w:val="none" w:sz="0" w:space="0" w:color="auto"/>
      </w:divBdr>
    </w:div>
    <w:div w:id="1896965136">
      <w:bodyDiv w:val="1"/>
      <w:marLeft w:val="0"/>
      <w:marRight w:val="0"/>
      <w:marTop w:val="0"/>
      <w:marBottom w:val="0"/>
      <w:divBdr>
        <w:top w:val="none" w:sz="0" w:space="0" w:color="auto"/>
        <w:left w:val="none" w:sz="0" w:space="0" w:color="auto"/>
        <w:bottom w:val="none" w:sz="0" w:space="0" w:color="auto"/>
        <w:right w:val="none" w:sz="0" w:space="0" w:color="auto"/>
      </w:divBdr>
    </w:div>
    <w:div w:id="1948540972">
      <w:bodyDiv w:val="1"/>
      <w:marLeft w:val="0"/>
      <w:marRight w:val="0"/>
      <w:marTop w:val="0"/>
      <w:marBottom w:val="0"/>
      <w:divBdr>
        <w:top w:val="none" w:sz="0" w:space="0" w:color="auto"/>
        <w:left w:val="none" w:sz="0" w:space="0" w:color="auto"/>
        <w:bottom w:val="none" w:sz="0" w:space="0" w:color="auto"/>
        <w:right w:val="none" w:sz="0" w:space="0" w:color="auto"/>
      </w:divBdr>
    </w:div>
    <w:div w:id="208852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cerp.education@ul.edu.lb" TargetMode="External"/><Relationship Id="rId18" Type="http://schemas.openxmlformats.org/officeDocument/2006/relationships/image" Target="media/image1.jpe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mailto:Email2@mail.com" TargetMode="External"/><Relationship Id="rId7" Type="http://schemas.openxmlformats.org/officeDocument/2006/relationships/endnotes" Target="endnotes.xml"/><Relationship Id="rId12" Type="http://schemas.openxmlformats.org/officeDocument/2006/relationships/hyperlink" Target="mailto:cerp.education@ul.edu.lb" TargetMode="Externa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mailto:Email1@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mailto:Email2@mail.com"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mailto:Email1@mail.com" TargetMode="External"/><Relationship Id="rId10" Type="http://schemas.microsoft.com/office/2016/09/relationships/commentsIds" Target="commentsIds.xml"/><Relationship Id="rId19" Type="http://schemas.openxmlformats.org/officeDocument/2006/relationships/image" Target="media/image2.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cerp.education@ul.edu.lb" TargetMode="External"/><Relationship Id="rId22" Type="http://schemas.openxmlformats.org/officeDocument/2006/relationships/header" Target="head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D6E6A-D2FD-47B3-A508-0A9D526E0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5635</TotalTime>
  <Pages>19</Pages>
  <Words>3513</Words>
  <Characters>18974</Characters>
  <Application>Microsoft Office Word</Application>
  <DocSecurity>0</DocSecurity>
  <Lines>592</Lines>
  <Paragraphs>387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Khalil</dc:creator>
  <cp:keywords/>
  <dc:description/>
  <cp:lastModifiedBy>Gilbert.Sawma</cp:lastModifiedBy>
  <cp:revision>537</cp:revision>
  <dcterms:created xsi:type="dcterms:W3CDTF">2025-02-20T09:39:00Z</dcterms:created>
  <dcterms:modified xsi:type="dcterms:W3CDTF">2025-02-25T18:24:00Z</dcterms:modified>
</cp:coreProperties>
</file>