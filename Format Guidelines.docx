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EC826" w14:textId="08ABB6FE" w:rsidR="00937ACB" w:rsidRPr="00937ACB" w:rsidRDefault="00937ACB" w:rsidP="00674A6A">
      <w:pPr>
        <w:pStyle w:val="Title"/>
        <w:jc w:val="center"/>
        <w:rPr>
          <w:rFonts w:asciiTheme="majorBidi" w:hAnsiTheme="majorBidi"/>
          <w:b/>
          <w:bCs/>
          <w:sz w:val="40"/>
          <w:szCs w:val="40"/>
          <w:rtl/>
          <w:lang w:val="fr-FR" w:bidi="ar-LB"/>
        </w:rPr>
      </w:pPr>
      <w:r w:rsidRPr="00937ACB">
        <w:rPr>
          <w:rFonts w:asciiTheme="majorBidi" w:hAnsiTheme="majorBidi"/>
          <w:b/>
          <w:bCs/>
          <w:sz w:val="40"/>
          <w:szCs w:val="40"/>
          <w:highlight w:val="yellow"/>
          <w:lang w:val="fr-FR"/>
        </w:rPr>
        <w:t>Modèle/Template/</w:t>
      </w:r>
      <w:r w:rsidRPr="00937ACB">
        <w:rPr>
          <w:rFonts w:asciiTheme="majorBidi" w:hAnsiTheme="majorBidi" w:hint="cs"/>
          <w:b/>
          <w:bCs/>
          <w:sz w:val="40"/>
          <w:szCs w:val="40"/>
          <w:highlight w:val="yellow"/>
          <w:rtl/>
          <w:lang w:val="fr-FR" w:bidi="ar-LB"/>
        </w:rPr>
        <w:t>نموذج</w:t>
      </w:r>
    </w:p>
    <w:p w14:paraId="38AA4A2F" w14:textId="128E7E45" w:rsidR="00674A6A" w:rsidRPr="00937ACB" w:rsidRDefault="00E33ECA" w:rsidP="00674A6A">
      <w:pPr>
        <w:pStyle w:val="Title"/>
        <w:jc w:val="center"/>
        <w:rPr>
          <w:rFonts w:asciiTheme="majorBidi" w:hAnsiTheme="majorBidi"/>
          <w:b/>
          <w:bCs/>
          <w:sz w:val="40"/>
          <w:szCs w:val="40"/>
          <w:lang w:val="fr-FR"/>
        </w:rPr>
      </w:pPr>
      <w:r w:rsidRPr="00DD065F">
        <w:rPr>
          <w:rFonts w:ascii="Calibri" w:hAnsi="Calibri" w:cs="Calibri"/>
          <w:noProof/>
          <w:sz w:val="16"/>
          <w:szCs w:val="16"/>
          <w:lang w:bidi="ar-LB"/>
        </w:rPr>
        <w:drawing>
          <wp:anchor distT="152400" distB="152400" distL="152400" distR="152400" simplePos="0" relativeHeight="251664384" behindDoc="0" locked="0" layoutInCell="1" allowOverlap="1" wp14:anchorId="44B02902" wp14:editId="430F8812">
            <wp:simplePos x="0" y="0"/>
            <wp:positionH relativeFrom="margin">
              <wp:posOffset>-638175</wp:posOffset>
            </wp:positionH>
            <wp:positionV relativeFrom="page">
              <wp:posOffset>25400</wp:posOffset>
            </wp:positionV>
            <wp:extent cx="1419225" cy="1254125"/>
            <wp:effectExtent l="0" t="0" r="9525" b="3175"/>
            <wp:wrapThrough wrapText="bothSides">
              <wp:wrapPolygon edited="0">
                <wp:start x="0" y="0"/>
                <wp:lineTo x="0" y="21327"/>
                <wp:lineTo x="21455" y="21327"/>
                <wp:lineTo x="21455" y="0"/>
                <wp:lineTo x="0" y="0"/>
              </wp:wrapPolygon>
            </wp:wrapThrough>
            <wp:docPr id="946256722" name="Picture 946256722" descr="A logo of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57073" name="Picture 1732557073" descr="A logo of a book&#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9225" cy="1254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065F">
        <w:rPr>
          <w:rFonts w:ascii="Calibri" w:hAnsi="Calibri" w:cs="Calibri"/>
          <w:noProof/>
          <w:sz w:val="16"/>
          <w:szCs w:val="16"/>
          <w:lang w:bidi="ar-LB"/>
        </w:rPr>
        <w:drawing>
          <wp:anchor distT="152400" distB="152400" distL="152400" distR="152400" simplePos="0" relativeHeight="251663360" behindDoc="0" locked="0" layoutInCell="1" allowOverlap="1" wp14:anchorId="31CBADF0" wp14:editId="68BF4A37">
            <wp:simplePos x="0" y="0"/>
            <wp:positionH relativeFrom="margin">
              <wp:posOffset>5850890</wp:posOffset>
            </wp:positionH>
            <wp:positionV relativeFrom="page">
              <wp:posOffset>28575</wp:posOffset>
            </wp:positionV>
            <wp:extent cx="1205865" cy="1247775"/>
            <wp:effectExtent l="0" t="0" r="0" b="9525"/>
            <wp:wrapThrough wrapText="bothSides">
              <wp:wrapPolygon edited="0">
                <wp:start x="0" y="0"/>
                <wp:lineTo x="0" y="21435"/>
                <wp:lineTo x="21156" y="21435"/>
                <wp:lineTo x="21156" y="0"/>
                <wp:lineTo x="0" y="0"/>
              </wp:wrapPolygon>
            </wp:wrapThrough>
            <wp:docPr id="43918670" name="Picture 43918670" descr="A logo with a yellow and blue de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97498" name="Picture 941897498" descr="A logo with a yellow and blue design&#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5865" cy="1247775"/>
                    </a:xfrm>
                    <a:prstGeom prst="rect">
                      <a:avLst/>
                    </a:prstGeom>
                    <a:noFill/>
                    <a:ln>
                      <a:noFill/>
                    </a:ln>
                  </pic:spPr>
                </pic:pic>
              </a:graphicData>
            </a:graphic>
            <wp14:sizeRelH relativeFrom="margin">
              <wp14:pctWidth>0</wp14:pctWidth>
            </wp14:sizeRelH>
            <wp14:sizeRelV relativeFrom="page">
              <wp14:pctHeight>0</wp14:pctHeight>
            </wp14:sizeRelV>
          </wp:anchor>
        </w:drawing>
      </w:r>
      <w:r w:rsidR="00674A6A" w:rsidRPr="00937ACB">
        <w:rPr>
          <w:rFonts w:asciiTheme="majorBidi" w:hAnsiTheme="majorBidi"/>
          <w:b/>
          <w:bCs/>
          <w:sz w:val="40"/>
          <w:szCs w:val="40"/>
          <w:lang w:val="fr-FR"/>
        </w:rPr>
        <w:t>Titre/</w:t>
      </w:r>
      <w:proofErr w:type="spellStart"/>
      <w:r w:rsidR="00674A6A" w:rsidRPr="00937ACB">
        <w:rPr>
          <w:rFonts w:asciiTheme="majorBidi" w:hAnsiTheme="majorBidi"/>
          <w:b/>
          <w:bCs/>
          <w:sz w:val="40"/>
          <w:szCs w:val="40"/>
          <w:lang w:val="fr-FR"/>
        </w:rPr>
        <w:t>Title</w:t>
      </w:r>
      <w:proofErr w:type="spellEnd"/>
    </w:p>
    <w:p w14:paraId="77ECC809" w14:textId="16F2A995" w:rsidR="00674A6A" w:rsidRPr="003A127D" w:rsidRDefault="00674A6A">
      <w:pPr>
        <w:spacing w:before="240"/>
        <w:ind w:left="567"/>
        <w:rPr>
          <w:rFonts w:asciiTheme="majorBidi" w:hAnsiTheme="majorBidi" w:cstheme="majorBidi"/>
          <w:b/>
          <w:bCs/>
          <w:lang w:val="fr-FR"/>
        </w:rPr>
        <w:pPrChange w:id="0" w:author="Gilbert.Sawma" w:date="2025-02-24T22:02:00Z" w16du:dateUtc="2025-02-24T20:02:00Z">
          <w:pPr>
            <w:ind w:left="567"/>
          </w:pPr>
        </w:pPrChange>
      </w:pPr>
      <w:r w:rsidRPr="003A127D">
        <w:rPr>
          <w:rFonts w:asciiTheme="majorBidi" w:hAnsiTheme="majorBidi" w:cstheme="majorBidi"/>
          <w:b/>
          <w:bCs/>
          <w:lang w:val="fr-FR"/>
        </w:rPr>
        <w:t xml:space="preserve">Prénom Nom, Prénom Nom, … / Name </w:t>
      </w:r>
      <w:proofErr w:type="spellStart"/>
      <w:r w:rsidRPr="003A127D">
        <w:rPr>
          <w:rFonts w:asciiTheme="majorBidi" w:hAnsiTheme="majorBidi" w:cstheme="majorBidi"/>
          <w:b/>
          <w:bCs/>
          <w:lang w:val="fr-FR"/>
        </w:rPr>
        <w:t>Surname</w:t>
      </w:r>
      <w:proofErr w:type="spellEnd"/>
      <w:r w:rsidRPr="003A127D">
        <w:rPr>
          <w:rFonts w:asciiTheme="majorBidi" w:hAnsiTheme="majorBidi" w:cstheme="majorBidi"/>
          <w:b/>
          <w:bCs/>
          <w:lang w:val="fr-FR"/>
        </w:rPr>
        <w:t xml:space="preserve">, Name </w:t>
      </w:r>
      <w:proofErr w:type="spellStart"/>
      <w:r w:rsidRPr="003A127D">
        <w:rPr>
          <w:rFonts w:asciiTheme="majorBidi" w:hAnsiTheme="majorBidi" w:cstheme="majorBidi"/>
          <w:b/>
          <w:bCs/>
          <w:lang w:val="fr-FR"/>
        </w:rPr>
        <w:t>Surname</w:t>
      </w:r>
      <w:proofErr w:type="spellEnd"/>
      <w:r w:rsidRPr="003A127D">
        <w:rPr>
          <w:rFonts w:asciiTheme="majorBidi" w:hAnsiTheme="majorBidi" w:cstheme="majorBidi"/>
          <w:b/>
          <w:bCs/>
          <w:lang w:val="fr-FR"/>
        </w:rPr>
        <w:t>, …</w:t>
      </w:r>
    </w:p>
    <w:p w14:paraId="51C2EEBD" w14:textId="726C4024" w:rsidR="00674A6A" w:rsidRPr="00C07CEF" w:rsidRDefault="003A127D" w:rsidP="00674A6A">
      <w:pPr>
        <w:ind w:left="567"/>
        <w:rPr>
          <w:rFonts w:asciiTheme="majorBidi" w:hAnsiTheme="majorBidi" w:cstheme="majorBidi"/>
          <w:sz w:val="20"/>
          <w:szCs w:val="20"/>
          <w:lang w:val="fr-FR"/>
        </w:rPr>
      </w:pPr>
      <w:r>
        <w:rPr>
          <w:rFonts w:asciiTheme="majorBidi" w:hAnsiTheme="majorBidi" w:cstheme="majorBidi"/>
          <w:sz w:val="20"/>
          <w:szCs w:val="20"/>
          <w:lang w:val="fr-FR"/>
        </w:rPr>
        <w:t>I</w:t>
      </w:r>
      <w:r w:rsidR="00674A6A" w:rsidRPr="00C07CEF">
        <w:rPr>
          <w:rFonts w:asciiTheme="majorBidi" w:hAnsiTheme="majorBidi" w:cstheme="majorBidi"/>
          <w:sz w:val="20"/>
          <w:szCs w:val="20"/>
          <w:lang w:val="fr-FR"/>
        </w:rPr>
        <w:t xml:space="preserve">nstitution, </w:t>
      </w:r>
      <w:r w:rsidR="00A55345">
        <w:rPr>
          <w:rFonts w:asciiTheme="majorBidi" w:hAnsiTheme="majorBidi" w:cstheme="majorBidi"/>
          <w:sz w:val="20"/>
          <w:szCs w:val="20"/>
          <w:lang w:val="fr-FR"/>
        </w:rPr>
        <w:t>V</w:t>
      </w:r>
      <w:r w:rsidR="00674A6A" w:rsidRPr="00C07CEF">
        <w:rPr>
          <w:rFonts w:asciiTheme="majorBidi" w:hAnsiTheme="majorBidi" w:cstheme="majorBidi"/>
          <w:sz w:val="20"/>
          <w:szCs w:val="20"/>
          <w:lang w:val="fr-FR"/>
        </w:rPr>
        <w:t xml:space="preserve">ille, </w:t>
      </w:r>
      <w:r w:rsidR="00A55345">
        <w:rPr>
          <w:rFonts w:asciiTheme="majorBidi" w:hAnsiTheme="majorBidi" w:cstheme="majorBidi"/>
          <w:sz w:val="20"/>
          <w:szCs w:val="20"/>
          <w:lang w:val="fr-FR"/>
        </w:rPr>
        <w:t>P</w:t>
      </w:r>
      <w:r w:rsidR="00674A6A" w:rsidRPr="00C07CEF">
        <w:rPr>
          <w:rFonts w:asciiTheme="majorBidi" w:hAnsiTheme="majorBidi" w:cstheme="majorBidi"/>
          <w:sz w:val="20"/>
          <w:szCs w:val="20"/>
          <w:lang w:val="fr-FR"/>
        </w:rPr>
        <w:t>ays</w:t>
      </w:r>
      <w:r>
        <w:rPr>
          <w:rFonts w:asciiTheme="majorBidi" w:hAnsiTheme="majorBidi" w:cstheme="majorBidi"/>
          <w:sz w:val="20"/>
          <w:szCs w:val="20"/>
          <w:lang w:val="fr-FR"/>
        </w:rPr>
        <w:t>…</w:t>
      </w:r>
      <w:r w:rsidR="00674A6A" w:rsidRPr="00C07CEF">
        <w:rPr>
          <w:rFonts w:asciiTheme="majorBidi" w:hAnsiTheme="majorBidi" w:cstheme="majorBidi"/>
          <w:sz w:val="20"/>
          <w:szCs w:val="20"/>
          <w:lang w:val="fr-FR"/>
        </w:rPr>
        <w:t xml:space="preserve"> / </w:t>
      </w:r>
      <w:r>
        <w:rPr>
          <w:rFonts w:asciiTheme="majorBidi" w:hAnsiTheme="majorBidi" w:cstheme="majorBidi"/>
          <w:sz w:val="20"/>
          <w:szCs w:val="20"/>
          <w:lang w:val="fr-FR"/>
        </w:rPr>
        <w:t>I</w:t>
      </w:r>
      <w:r w:rsidR="00674A6A" w:rsidRPr="00C07CEF">
        <w:rPr>
          <w:rFonts w:asciiTheme="majorBidi" w:hAnsiTheme="majorBidi" w:cstheme="majorBidi"/>
          <w:sz w:val="20"/>
          <w:szCs w:val="20"/>
          <w:lang w:val="fr-FR"/>
        </w:rPr>
        <w:t xml:space="preserve">nstitution, </w:t>
      </w:r>
      <w:r w:rsidR="00A55345">
        <w:rPr>
          <w:rFonts w:asciiTheme="majorBidi" w:hAnsiTheme="majorBidi" w:cstheme="majorBidi"/>
          <w:sz w:val="20"/>
          <w:szCs w:val="20"/>
          <w:lang w:val="fr-FR"/>
        </w:rPr>
        <w:t>C</w:t>
      </w:r>
      <w:r w:rsidR="00674A6A" w:rsidRPr="00C07CEF">
        <w:rPr>
          <w:rFonts w:asciiTheme="majorBidi" w:hAnsiTheme="majorBidi" w:cstheme="majorBidi"/>
          <w:sz w:val="20"/>
          <w:szCs w:val="20"/>
          <w:lang w:val="fr-FR"/>
        </w:rPr>
        <w:t xml:space="preserve">ity, </w:t>
      </w:r>
      <w:r w:rsidR="00A55345">
        <w:rPr>
          <w:rFonts w:asciiTheme="majorBidi" w:hAnsiTheme="majorBidi" w:cstheme="majorBidi"/>
          <w:sz w:val="20"/>
          <w:szCs w:val="20"/>
          <w:lang w:val="fr-FR"/>
        </w:rPr>
        <w:t>C</w:t>
      </w:r>
      <w:r w:rsidR="00674A6A" w:rsidRPr="00C07CEF">
        <w:rPr>
          <w:rFonts w:asciiTheme="majorBidi" w:hAnsiTheme="majorBidi" w:cstheme="majorBidi"/>
          <w:sz w:val="20"/>
          <w:szCs w:val="20"/>
          <w:lang w:val="fr-FR"/>
        </w:rPr>
        <w:t>ountry</w:t>
      </w:r>
      <w:r>
        <w:rPr>
          <w:rFonts w:asciiTheme="majorBidi" w:hAnsiTheme="majorBidi" w:cstheme="majorBidi"/>
          <w:sz w:val="20"/>
          <w:szCs w:val="20"/>
          <w:lang w:val="fr-FR"/>
        </w:rPr>
        <w:t>…</w:t>
      </w:r>
      <w:r w:rsidR="00E33ECA" w:rsidRPr="00E33ECA">
        <w:rPr>
          <w:rFonts w:ascii="Calibri" w:hAnsi="Calibri" w:cs="Calibri"/>
          <w:noProof/>
          <w:sz w:val="16"/>
          <w:szCs w:val="16"/>
          <w:lang w:bidi="ar-LB"/>
        </w:rPr>
        <w:t xml:space="preserve"> </w:t>
      </w:r>
    </w:p>
    <w:p w14:paraId="3E4DB109" w14:textId="2014E94A" w:rsidR="00674A6A" w:rsidRPr="006F02EA" w:rsidRDefault="003A127D" w:rsidP="00674A6A">
      <w:pPr>
        <w:ind w:left="567"/>
        <w:rPr>
          <w:rFonts w:asciiTheme="majorBidi" w:hAnsiTheme="majorBidi" w:cstheme="majorBidi"/>
          <w:sz w:val="20"/>
          <w:szCs w:val="20"/>
          <w:lang w:val="fr-FR"/>
        </w:rPr>
      </w:pPr>
      <w:r w:rsidRPr="003A127D">
        <w:rPr>
          <w:rFonts w:asciiTheme="majorBidi" w:hAnsiTheme="majorBidi" w:cstheme="majorBidi"/>
          <w:sz w:val="20"/>
          <w:szCs w:val="20"/>
          <w:lang w:val="fr-FR"/>
        </w:rPr>
        <w:t xml:space="preserve">Email1, </w:t>
      </w:r>
      <w:r w:rsidR="00A55345">
        <w:rPr>
          <w:rFonts w:asciiTheme="majorBidi" w:hAnsiTheme="majorBidi" w:cstheme="majorBidi"/>
          <w:sz w:val="20"/>
          <w:szCs w:val="20"/>
          <w:lang w:val="fr-FR"/>
        </w:rPr>
        <w:t>E</w:t>
      </w:r>
      <w:r>
        <w:rPr>
          <w:rFonts w:asciiTheme="majorBidi" w:hAnsiTheme="majorBidi" w:cstheme="majorBidi"/>
          <w:sz w:val="20"/>
          <w:szCs w:val="20"/>
          <w:lang w:val="fr-FR"/>
        </w:rPr>
        <w:t>mail</w:t>
      </w:r>
      <w:proofErr w:type="gramStart"/>
      <w:r>
        <w:rPr>
          <w:rFonts w:asciiTheme="majorBidi" w:hAnsiTheme="majorBidi" w:cstheme="majorBidi"/>
          <w:sz w:val="20"/>
          <w:szCs w:val="20"/>
          <w:lang w:val="fr-FR"/>
        </w:rPr>
        <w:t>2,…</w:t>
      </w:r>
      <w:proofErr w:type="gramEnd"/>
    </w:p>
    <w:p w14:paraId="458D8115" w14:textId="77777777" w:rsidR="00674A6A" w:rsidRPr="00BD6322" w:rsidRDefault="00674A6A" w:rsidP="00674A6A">
      <w:pPr>
        <w:rPr>
          <w:rFonts w:asciiTheme="majorBidi" w:hAnsiTheme="majorBidi" w:cstheme="majorBidi"/>
          <w:b/>
          <w:bCs/>
        </w:rPr>
      </w:pPr>
      <w:r w:rsidRPr="00BD6322">
        <w:rPr>
          <w:rFonts w:asciiTheme="majorBidi" w:hAnsiTheme="majorBidi" w:cstheme="majorBidi"/>
          <w:b/>
          <w:bCs/>
        </w:rPr>
        <w:t>Résumé</w:t>
      </w:r>
    </w:p>
    <w:p w14:paraId="269D516B" w14:textId="29180902" w:rsidR="00597039" w:rsidRPr="00597039" w:rsidRDefault="00597039" w:rsidP="00E33ECA">
      <w:pPr>
        <w:pStyle w:val="Resume"/>
      </w:pPr>
      <w:commentRangeStart w:id="1"/>
      <w:r w:rsidRPr="00597039">
        <w:t>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w:t>
      </w:r>
      <w:commentRangeEnd w:id="1"/>
      <w:r w:rsidR="00E33ECA">
        <w:rPr>
          <w:rStyle w:val="CommentReference"/>
          <w:rFonts w:asciiTheme="minorHAnsi" w:eastAsiaTheme="minorHAnsi" w:hAnsiTheme="minorHAnsi" w:cstheme="minorBidi"/>
          <w:kern w:val="2"/>
          <w:lang w:eastAsia="en-US"/>
          <w14:ligatures w14:val="standardContextual"/>
        </w:rPr>
        <w:commentReference w:id="1"/>
      </w:r>
    </w:p>
    <w:p w14:paraId="015CC417" w14:textId="77777777" w:rsidR="00597039" w:rsidRPr="00597039" w:rsidRDefault="00597039" w:rsidP="00597039">
      <w:pPr>
        <w:rPr>
          <w:lang w:eastAsia="fr-FR"/>
        </w:rPr>
      </w:pPr>
    </w:p>
    <w:p w14:paraId="23FA2F70" w14:textId="77777777" w:rsidR="00674A6A" w:rsidRPr="006F02EA" w:rsidRDefault="00674A6A" w:rsidP="00674A6A">
      <w:pPr>
        <w:rPr>
          <w:rFonts w:asciiTheme="majorBidi" w:hAnsiTheme="majorBidi" w:cstheme="majorBidi"/>
          <w:b/>
          <w:bCs/>
        </w:rPr>
      </w:pPr>
      <w:r w:rsidRPr="006F02EA">
        <w:rPr>
          <w:rFonts w:asciiTheme="majorBidi" w:hAnsiTheme="majorBidi" w:cstheme="majorBidi"/>
          <w:b/>
          <w:bCs/>
        </w:rPr>
        <w:t>Abstract</w:t>
      </w:r>
    </w:p>
    <w:p w14:paraId="5011F8FC" w14:textId="6FDD3A39" w:rsidR="00597039" w:rsidRPr="00597039" w:rsidRDefault="00597039" w:rsidP="00E33ECA">
      <w:pPr>
        <w:pStyle w:val="Resume"/>
      </w:pPr>
      <w:r w:rsidRPr="00597039">
        <w:t>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w:t>
      </w:r>
    </w:p>
    <w:p w14:paraId="5F10195A" w14:textId="77777777" w:rsidR="00674A6A" w:rsidRPr="006F02EA" w:rsidRDefault="00674A6A" w:rsidP="00597039">
      <w:pPr>
        <w:jc w:val="right"/>
        <w:rPr>
          <w:rFonts w:asciiTheme="majorBidi" w:hAnsiTheme="majorBidi" w:cstheme="majorBidi"/>
          <w:b/>
          <w:bCs/>
          <w:rtl/>
        </w:rPr>
      </w:pPr>
      <w:r w:rsidRPr="006F02EA">
        <w:rPr>
          <w:rFonts w:asciiTheme="majorBidi" w:hAnsiTheme="majorBidi" w:cstheme="majorBidi"/>
          <w:b/>
          <w:bCs/>
          <w:rtl/>
        </w:rPr>
        <w:t xml:space="preserve">مستخلص </w:t>
      </w:r>
    </w:p>
    <w:p w14:paraId="1B6E1B97" w14:textId="091E8D40" w:rsidR="003A127D" w:rsidRPr="00597039" w:rsidRDefault="00597039" w:rsidP="00E33ECA">
      <w:pPr>
        <w:pStyle w:val="Resume"/>
      </w:pPr>
      <w:r w:rsidRPr="00597039">
        <w:t>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w:t>
      </w:r>
    </w:p>
    <w:p w14:paraId="0D550CFE" w14:textId="77777777" w:rsidR="00674A6A" w:rsidRPr="00BD6322" w:rsidRDefault="00674A6A" w:rsidP="00674A6A">
      <w:pPr>
        <w:rPr>
          <w:rFonts w:asciiTheme="majorBidi" w:hAnsiTheme="majorBidi" w:cstheme="majorBidi"/>
          <w:b/>
          <w:bCs/>
          <w:lang w:val="fr-FR"/>
        </w:rPr>
      </w:pPr>
      <w:r w:rsidRPr="00BD6322">
        <w:rPr>
          <w:rFonts w:asciiTheme="majorBidi" w:hAnsiTheme="majorBidi" w:cstheme="majorBidi"/>
          <w:b/>
          <w:bCs/>
          <w:lang w:val="fr-FR"/>
        </w:rPr>
        <w:t xml:space="preserve">Mots-clés / Key </w:t>
      </w:r>
      <w:proofErr w:type="spellStart"/>
      <w:r w:rsidRPr="00BD6322">
        <w:rPr>
          <w:rFonts w:asciiTheme="majorBidi" w:hAnsiTheme="majorBidi" w:cstheme="majorBidi"/>
          <w:b/>
          <w:bCs/>
          <w:lang w:val="fr-FR"/>
        </w:rPr>
        <w:t>words</w:t>
      </w:r>
      <w:proofErr w:type="spellEnd"/>
    </w:p>
    <w:p w14:paraId="12E01BB5" w14:textId="77777777" w:rsidR="00674A6A" w:rsidRDefault="00674A6A" w:rsidP="00597039">
      <w:pPr>
        <w:pStyle w:val="MotsCles"/>
      </w:pPr>
      <w:proofErr w:type="gramStart"/>
      <w:r w:rsidRPr="006F02EA">
        <w:t>mot</w:t>
      </w:r>
      <w:proofErr w:type="gramEnd"/>
      <w:r w:rsidRPr="006F02EA">
        <w:t xml:space="preserve"> clé1, mot clé2, mot clé3 (maximum 5)</w:t>
      </w:r>
    </w:p>
    <w:p w14:paraId="7AC1B70A" w14:textId="24DD9780" w:rsidR="00597039" w:rsidRPr="006F02EA" w:rsidRDefault="00597039" w:rsidP="00597039">
      <w:pPr>
        <w:pStyle w:val="MotsCles"/>
        <w:rPr>
          <w:rtl/>
          <w:lang w:bidi="ar-LB"/>
        </w:rPr>
      </w:pPr>
      <w:r>
        <w:rPr>
          <w:rFonts w:hint="cs"/>
          <w:rtl/>
          <w:lang w:bidi="ar-LB"/>
        </w:rPr>
        <w:t>الكلمات المفاتيح</w:t>
      </w:r>
    </w:p>
    <w:p w14:paraId="39870B35" w14:textId="043DC759" w:rsidR="00597039" w:rsidRPr="00597039" w:rsidRDefault="00597039" w:rsidP="00597039">
      <w:pPr>
        <w:pStyle w:val="MotsCles"/>
        <w:rPr>
          <w:rtl/>
          <w:lang w:val="en-US" w:bidi="ar-LB"/>
        </w:rPr>
      </w:pPr>
      <w:r>
        <w:rPr>
          <w:rFonts w:hint="cs"/>
          <w:rtl/>
        </w:rPr>
        <w:t>كلمة 1، كلمة 2، كلمة</w:t>
      </w:r>
      <w:r>
        <w:rPr>
          <w:rFonts w:hint="cs"/>
          <w:rtl/>
          <w:lang w:bidi="ar-LB"/>
        </w:rPr>
        <w:t xml:space="preserve"> 3 (5 كلمات على الأكثر)</w:t>
      </w:r>
    </w:p>
    <w:p w14:paraId="2A6AD89E" w14:textId="77777777" w:rsidR="00741DAA" w:rsidRPr="00022B68" w:rsidRDefault="00741DAA" w:rsidP="00741DAA">
      <w:pPr>
        <w:bidi/>
        <w:rPr>
          <w:b/>
          <w:bCs/>
          <w:sz w:val="28"/>
          <w:szCs w:val="28"/>
          <w:rtl/>
        </w:rPr>
      </w:pPr>
      <w:r w:rsidRPr="00741DAA">
        <w:rPr>
          <w:b/>
          <w:bCs/>
          <w:sz w:val="28"/>
          <w:szCs w:val="28"/>
          <w:highlight w:val="yellow"/>
          <w:rtl/>
        </w:rPr>
        <w:t>المفاتيح</w:t>
      </w:r>
    </w:p>
    <w:p w14:paraId="6004E815" w14:textId="77777777" w:rsidR="00741DAA" w:rsidRPr="00741DAA" w:rsidRDefault="00741DAA" w:rsidP="00741DAA">
      <w:pPr>
        <w:bidi/>
        <w:spacing w:before="120" w:after="120"/>
        <w:ind w:left="567" w:right="567"/>
        <w:rPr>
          <w:rFonts w:ascii="Courier New" w:hAnsi="Courier New"/>
          <w:szCs w:val="24"/>
          <w:rtl/>
        </w:rPr>
      </w:pPr>
      <w:r w:rsidRPr="00741DAA">
        <w:rPr>
          <w:rFonts w:ascii="Courier New" w:hAnsi="Courier New"/>
          <w:szCs w:val="24"/>
          <w:rtl/>
        </w:rPr>
        <w:t>كلمة رئيسية1، كلمة رئيسية2، كلمة رئيسية3 (الحد الأقصى 5)</w:t>
      </w:r>
    </w:p>
    <w:p w14:paraId="3A93A168" w14:textId="0CC5B351" w:rsidR="00674A6A" w:rsidRPr="00084A65" w:rsidRDefault="00674A6A" w:rsidP="00597039">
      <w:pPr>
        <w:pStyle w:val="MotsCles"/>
      </w:pPr>
    </w:p>
    <w:p w14:paraId="4CA3E487" w14:textId="77777777" w:rsidR="00674A6A" w:rsidRPr="006F02EA" w:rsidRDefault="00674A6A" w:rsidP="00674A6A">
      <w:pPr>
        <w:pStyle w:val="Heading1"/>
        <w:rPr>
          <w:rFonts w:asciiTheme="majorBidi" w:hAnsiTheme="majorBidi"/>
          <w:sz w:val="28"/>
          <w:szCs w:val="28"/>
        </w:rPr>
      </w:pPr>
      <w:r w:rsidRPr="006F02EA">
        <w:rPr>
          <w:sz w:val="28"/>
          <w:szCs w:val="28"/>
        </w:rPr>
        <w:lastRenderedPageBreak/>
        <w:t xml:space="preserve">1. </w:t>
      </w:r>
      <w:proofErr w:type="spellStart"/>
      <w:r w:rsidRPr="006F02EA">
        <w:rPr>
          <w:rFonts w:asciiTheme="majorBidi" w:hAnsiTheme="majorBidi"/>
          <w:sz w:val="28"/>
          <w:szCs w:val="28"/>
        </w:rPr>
        <w:t>Titre</w:t>
      </w:r>
      <w:proofErr w:type="spellEnd"/>
      <w:r w:rsidRPr="006F02EA">
        <w:rPr>
          <w:rFonts w:asciiTheme="majorBidi" w:hAnsiTheme="majorBidi"/>
          <w:sz w:val="28"/>
          <w:szCs w:val="28"/>
        </w:rPr>
        <w:t xml:space="preserve"> 1</w:t>
      </w:r>
    </w:p>
    <w:p w14:paraId="4682EF67" w14:textId="77777777" w:rsidR="00674A6A" w:rsidRPr="006F02EA" w:rsidRDefault="00674A6A" w:rsidP="00674A6A">
      <w:pPr>
        <w:spacing w:line="360" w:lineRule="auto"/>
        <w:rPr>
          <w:rFonts w:asciiTheme="majorBidi" w:hAnsiTheme="majorBidi" w:cstheme="majorBidi"/>
        </w:rPr>
      </w:pPr>
      <w:commentRangeStart w:id="2"/>
      <w:commentRangeStart w:id="3"/>
      <w:r w:rsidRPr="006F02EA">
        <w:rPr>
          <w:rFonts w:asciiTheme="majorBidi" w:hAnsiTheme="majorBidi" w:cstheme="majorBidi"/>
        </w:rPr>
        <w:t xml:space="preserve">Times New Roman 12 Times New Roman 12 Times New Roman 12 Times New Roman 12 </w:t>
      </w:r>
      <w:commentRangeEnd w:id="2"/>
      <w:r>
        <w:rPr>
          <w:rStyle w:val="CommentReference"/>
        </w:rPr>
        <w:commentReference w:id="2"/>
      </w:r>
      <w:r w:rsidRPr="00AB698A">
        <w:rPr>
          <w:rFonts w:asciiTheme="majorBidi" w:hAnsiTheme="majorBidi" w:cstheme="majorBidi"/>
        </w:rPr>
        <w:t xml:space="preserve"> </w:t>
      </w:r>
      <w:r w:rsidRPr="006F02EA">
        <w:rPr>
          <w:rFonts w:asciiTheme="majorBidi" w:hAnsiTheme="majorBidi" w:cstheme="majorBidi"/>
        </w:rPr>
        <w:t xml:space="preserve">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w:t>
      </w:r>
      <w:commentRangeEnd w:id="3"/>
      <w:r>
        <w:rPr>
          <w:rStyle w:val="CommentReference"/>
        </w:rPr>
        <w:commentReference w:id="3"/>
      </w:r>
    </w:p>
    <w:p w14:paraId="0DF322F7" w14:textId="77777777" w:rsidR="00674A6A" w:rsidRPr="006F02EA" w:rsidRDefault="00674A6A" w:rsidP="00674A6A">
      <w:pPr>
        <w:pStyle w:val="Heading2"/>
        <w:rPr>
          <w:rFonts w:asciiTheme="majorBidi" w:hAnsiTheme="majorBidi"/>
          <w:sz w:val="24"/>
          <w:szCs w:val="24"/>
        </w:rPr>
      </w:pPr>
      <w:ins w:id="4" w:author="Gilbert.Sawma" w:date="2025-02-23T23:23:00Z" w16du:dateUtc="2025-02-23T21:23:00Z">
        <w:r>
          <w:rPr>
            <w:rFonts w:asciiTheme="majorBidi" w:hAnsiTheme="majorBidi"/>
            <w:sz w:val="24"/>
            <w:szCs w:val="24"/>
          </w:rPr>
          <w:t>f</w:t>
        </w:r>
      </w:ins>
      <w:r w:rsidRPr="006F02EA">
        <w:rPr>
          <w:rFonts w:asciiTheme="majorBidi" w:hAnsiTheme="majorBidi"/>
          <w:sz w:val="24"/>
          <w:szCs w:val="24"/>
        </w:rPr>
        <w:t xml:space="preserve">1.1. </w:t>
      </w:r>
      <w:proofErr w:type="spellStart"/>
      <w:r w:rsidRPr="006F02EA">
        <w:rPr>
          <w:rFonts w:asciiTheme="majorBidi" w:hAnsiTheme="majorBidi"/>
          <w:sz w:val="24"/>
          <w:szCs w:val="24"/>
        </w:rPr>
        <w:t>Titre</w:t>
      </w:r>
      <w:proofErr w:type="spellEnd"/>
      <w:r w:rsidRPr="006F02EA">
        <w:rPr>
          <w:rFonts w:asciiTheme="majorBidi" w:hAnsiTheme="majorBidi"/>
          <w:sz w:val="24"/>
          <w:szCs w:val="24"/>
        </w:rPr>
        <w:t xml:space="preserve"> 2</w:t>
      </w:r>
    </w:p>
    <w:p w14:paraId="6597C6A5" w14:textId="1211A516" w:rsidR="00597039" w:rsidRPr="006F02EA" w:rsidRDefault="00674A6A" w:rsidP="00597039">
      <w:pPr>
        <w:spacing w:line="360" w:lineRule="auto"/>
        <w:rPr>
          <w:rFonts w:asciiTheme="majorBidi" w:hAnsiTheme="majorBidi" w:cstheme="majorBidi"/>
        </w:rPr>
      </w:pPr>
      <w:r w:rsidRPr="006F02EA">
        <w:rPr>
          <w:rFonts w:asciiTheme="majorBidi" w:hAnsiTheme="majorBidi" w:cstheme="majorBidi"/>
        </w:rPr>
        <w:t xml:space="preserve">Times New Roman 12 Times New Roman 12 Times New Roman 12 Times New Roman 12 </w:t>
      </w:r>
      <w:r w:rsidR="00597039">
        <w:rPr>
          <w:rFonts w:asciiTheme="majorBidi" w:hAnsiTheme="majorBidi" w:cstheme="majorBidi"/>
        </w:rPr>
        <w:t>T</w:t>
      </w:r>
      <w:r w:rsidR="00597039" w:rsidRPr="006F02EA">
        <w:rPr>
          <w:rFonts w:asciiTheme="majorBidi" w:hAnsiTheme="majorBidi" w:cstheme="majorBidi"/>
        </w:rPr>
        <w:t>imes New Roman 12</w:t>
      </w:r>
      <w:r w:rsidR="00597039" w:rsidRPr="00597039">
        <w:rPr>
          <w:rFonts w:asciiTheme="majorBidi" w:hAnsiTheme="majorBidi" w:cstheme="majorBidi"/>
        </w:rPr>
        <w:t xml:space="preserve"> </w:t>
      </w:r>
      <w:r w:rsidR="00597039">
        <w:rPr>
          <w:rFonts w:asciiTheme="majorBidi" w:hAnsiTheme="majorBidi" w:cstheme="majorBidi"/>
        </w:rPr>
        <w:t>T</w:t>
      </w:r>
      <w:r w:rsidR="00597039" w:rsidRPr="006F02EA">
        <w:rPr>
          <w:rFonts w:asciiTheme="majorBidi" w:hAnsiTheme="majorBidi" w:cstheme="majorBidi"/>
        </w:rPr>
        <w:t>imes New Roman 12</w:t>
      </w:r>
      <w:r w:rsidR="00597039" w:rsidRPr="00597039">
        <w:rPr>
          <w:rFonts w:asciiTheme="majorBidi" w:hAnsiTheme="majorBidi" w:cstheme="majorBidi"/>
        </w:rPr>
        <w:t xml:space="preserve"> </w:t>
      </w:r>
      <w:r w:rsidR="00597039">
        <w:rPr>
          <w:rFonts w:asciiTheme="majorBidi" w:hAnsiTheme="majorBidi" w:cstheme="majorBidi"/>
        </w:rPr>
        <w:t>T</w:t>
      </w:r>
      <w:r w:rsidR="00597039" w:rsidRPr="006F02EA">
        <w:rPr>
          <w:rFonts w:asciiTheme="majorBidi" w:hAnsiTheme="majorBidi" w:cstheme="majorBidi"/>
        </w:rPr>
        <w:t>imes New Roman 12</w:t>
      </w:r>
      <w:r w:rsidR="00597039" w:rsidRPr="00597039">
        <w:rPr>
          <w:rFonts w:asciiTheme="majorBidi" w:hAnsiTheme="majorBidi" w:cstheme="majorBidi"/>
        </w:rPr>
        <w:t xml:space="preserve"> </w:t>
      </w:r>
      <w:r w:rsidR="00597039">
        <w:rPr>
          <w:rFonts w:asciiTheme="majorBidi" w:hAnsiTheme="majorBidi" w:cstheme="majorBidi"/>
        </w:rPr>
        <w:t>T</w:t>
      </w:r>
      <w:r w:rsidR="00597039" w:rsidRPr="006F02EA">
        <w:rPr>
          <w:rFonts w:asciiTheme="majorBidi" w:hAnsiTheme="majorBidi" w:cstheme="majorBidi"/>
        </w:rPr>
        <w:t>imes New Roman 12</w:t>
      </w:r>
      <w:r w:rsidR="00597039" w:rsidRPr="00597039">
        <w:rPr>
          <w:rFonts w:asciiTheme="majorBidi" w:hAnsiTheme="majorBidi" w:cstheme="majorBidi"/>
        </w:rPr>
        <w:t xml:space="preserve"> </w:t>
      </w:r>
      <w:r w:rsidR="00597039">
        <w:rPr>
          <w:rFonts w:asciiTheme="majorBidi" w:hAnsiTheme="majorBidi" w:cstheme="majorBidi"/>
        </w:rPr>
        <w:t>T</w:t>
      </w:r>
      <w:r w:rsidR="00597039" w:rsidRPr="006F02EA">
        <w:rPr>
          <w:rFonts w:asciiTheme="majorBidi" w:hAnsiTheme="majorBidi" w:cstheme="majorBidi"/>
        </w:rPr>
        <w:t>imes New Roman 12</w:t>
      </w:r>
      <w:r w:rsidR="00597039" w:rsidRPr="00597039">
        <w:rPr>
          <w:rFonts w:asciiTheme="majorBidi" w:hAnsiTheme="majorBidi" w:cstheme="majorBidi"/>
        </w:rPr>
        <w:t xml:space="preserve"> </w:t>
      </w:r>
      <w:r w:rsidR="00597039">
        <w:rPr>
          <w:rFonts w:asciiTheme="majorBidi" w:hAnsiTheme="majorBidi" w:cstheme="majorBidi"/>
        </w:rPr>
        <w:t>T</w:t>
      </w:r>
      <w:r w:rsidR="00597039" w:rsidRPr="006F02EA">
        <w:rPr>
          <w:rFonts w:asciiTheme="majorBidi" w:hAnsiTheme="majorBidi" w:cstheme="majorBidi"/>
        </w:rPr>
        <w:t>imes New Roman 12</w:t>
      </w:r>
      <w:r w:rsidR="00597039" w:rsidRPr="00597039">
        <w:rPr>
          <w:rFonts w:asciiTheme="majorBidi" w:hAnsiTheme="majorBidi" w:cstheme="majorBidi"/>
        </w:rPr>
        <w:t xml:space="preserve"> </w:t>
      </w:r>
      <w:r w:rsidR="00597039">
        <w:rPr>
          <w:rFonts w:asciiTheme="majorBidi" w:hAnsiTheme="majorBidi" w:cstheme="majorBidi"/>
        </w:rPr>
        <w:t>T</w:t>
      </w:r>
      <w:r w:rsidR="00597039" w:rsidRPr="006F02EA">
        <w:rPr>
          <w:rFonts w:asciiTheme="majorBidi" w:hAnsiTheme="majorBidi" w:cstheme="majorBidi"/>
        </w:rPr>
        <w:t>imes New Roman 12</w:t>
      </w:r>
      <w:r w:rsidR="00597039" w:rsidRPr="00597039">
        <w:rPr>
          <w:rFonts w:asciiTheme="majorBidi" w:hAnsiTheme="majorBidi" w:cstheme="majorBidi"/>
        </w:rPr>
        <w:t xml:space="preserve"> </w:t>
      </w:r>
      <w:r w:rsidR="00597039">
        <w:rPr>
          <w:rFonts w:asciiTheme="majorBidi" w:hAnsiTheme="majorBidi" w:cstheme="majorBidi"/>
        </w:rPr>
        <w:t>T</w:t>
      </w:r>
      <w:r w:rsidR="00597039" w:rsidRPr="006F02EA">
        <w:rPr>
          <w:rFonts w:asciiTheme="majorBidi" w:hAnsiTheme="majorBidi" w:cstheme="majorBidi"/>
        </w:rPr>
        <w:t>imes New Roman 12</w:t>
      </w:r>
      <w:r w:rsidR="00597039" w:rsidRPr="00597039">
        <w:rPr>
          <w:rFonts w:asciiTheme="majorBidi" w:hAnsiTheme="majorBidi" w:cstheme="majorBidi"/>
        </w:rPr>
        <w:t xml:space="preserve"> </w:t>
      </w:r>
      <w:r w:rsidR="00597039">
        <w:rPr>
          <w:rFonts w:asciiTheme="majorBidi" w:hAnsiTheme="majorBidi" w:cstheme="majorBidi"/>
        </w:rPr>
        <w:t>T</w:t>
      </w:r>
      <w:r w:rsidR="00597039" w:rsidRPr="006F02EA">
        <w:rPr>
          <w:rFonts w:asciiTheme="majorBidi" w:hAnsiTheme="majorBidi" w:cstheme="majorBidi"/>
        </w:rPr>
        <w:t>imes New Roman 12</w:t>
      </w:r>
      <w:r w:rsidR="00597039" w:rsidRPr="00597039">
        <w:rPr>
          <w:rFonts w:asciiTheme="majorBidi" w:hAnsiTheme="majorBidi" w:cstheme="majorBidi"/>
        </w:rPr>
        <w:t xml:space="preserve"> </w:t>
      </w:r>
      <w:r w:rsidR="00597039">
        <w:rPr>
          <w:rFonts w:asciiTheme="majorBidi" w:hAnsiTheme="majorBidi" w:cstheme="majorBidi"/>
        </w:rPr>
        <w:t>T</w:t>
      </w:r>
      <w:r w:rsidR="00597039" w:rsidRPr="006F02EA">
        <w:rPr>
          <w:rFonts w:asciiTheme="majorBidi" w:hAnsiTheme="majorBidi" w:cstheme="majorBidi"/>
        </w:rPr>
        <w:t>imes New Roman 12</w:t>
      </w:r>
      <w:r w:rsidR="00597039" w:rsidRPr="00597039">
        <w:rPr>
          <w:rFonts w:asciiTheme="majorBidi" w:hAnsiTheme="majorBidi" w:cstheme="majorBidi"/>
        </w:rPr>
        <w:t xml:space="preserve"> </w:t>
      </w:r>
      <w:r w:rsidR="00597039">
        <w:rPr>
          <w:rFonts w:asciiTheme="majorBidi" w:hAnsiTheme="majorBidi" w:cstheme="majorBidi"/>
        </w:rPr>
        <w:t>T</w:t>
      </w:r>
      <w:r w:rsidR="00597039" w:rsidRPr="006F02EA">
        <w:rPr>
          <w:rFonts w:asciiTheme="majorBidi" w:hAnsiTheme="majorBidi" w:cstheme="majorBidi"/>
        </w:rPr>
        <w:t>imes New Roman 12</w:t>
      </w:r>
      <w:r w:rsidR="00597039" w:rsidRPr="00597039">
        <w:rPr>
          <w:rFonts w:asciiTheme="majorBidi" w:hAnsiTheme="majorBidi" w:cstheme="majorBidi"/>
        </w:rPr>
        <w:t xml:space="preserve"> </w:t>
      </w:r>
      <w:r w:rsidR="00597039">
        <w:rPr>
          <w:rFonts w:asciiTheme="majorBidi" w:hAnsiTheme="majorBidi" w:cstheme="majorBidi"/>
        </w:rPr>
        <w:t>T</w:t>
      </w:r>
      <w:r w:rsidR="00597039" w:rsidRPr="006F02EA">
        <w:rPr>
          <w:rFonts w:asciiTheme="majorBidi" w:hAnsiTheme="majorBidi" w:cstheme="majorBidi"/>
        </w:rPr>
        <w:t>imes New Roman 12</w:t>
      </w:r>
      <w:r w:rsidR="00597039" w:rsidRPr="00597039">
        <w:rPr>
          <w:rFonts w:asciiTheme="majorBidi" w:hAnsiTheme="majorBidi" w:cstheme="majorBidi"/>
        </w:rPr>
        <w:t xml:space="preserve"> </w:t>
      </w:r>
      <w:r w:rsidR="00597039">
        <w:rPr>
          <w:rFonts w:asciiTheme="majorBidi" w:hAnsiTheme="majorBidi" w:cstheme="majorBidi"/>
        </w:rPr>
        <w:t>T</w:t>
      </w:r>
      <w:r w:rsidR="00597039" w:rsidRPr="006F02EA">
        <w:rPr>
          <w:rFonts w:asciiTheme="majorBidi" w:hAnsiTheme="majorBidi" w:cstheme="majorBidi"/>
        </w:rPr>
        <w:t>imes New Roman 12</w:t>
      </w:r>
      <w:r w:rsidR="00597039" w:rsidRPr="00597039">
        <w:rPr>
          <w:rFonts w:asciiTheme="majorBidi" w:hAnsiTheme="majorBidi" w:cstheme="majorBidi"/>
        </w:rPr>
        <w:t xml:space="preserve"> </w:t>
      </w:r>
      <w:r w:rsidR="00597039">
        <w:rPr>
          <w:rFonts w:asciiTheme="majorBidi" w:hAnsiTheme="majorBidi" w:cstheme="majorBidi"/>
        </w:rPr>
        <w:t>T</w:t>
      </w:r>
      <w:r w:rsidR="00597039" w:rsidRPr="006F02EA">
        <w:rPr>
          <w:rFonts w:asciiTheme="majorBidi" w:hAnsiTheme="majorBidi" w:cstheme="majorBidi"/>
        </w:rPr>
        <w:t xml:space="preserve">imes New Roman 12 </w:t>
      </w:r>
    </w:p>
    <w:p w14:paraId="43911DA5" w14:textId="0AACA2FB" w:rsidR="00674A6A" w:rsidRPr="00597039" w:rsidRDefault="00674A6A" w:rsidP="00674A6A">
      <w:pPr>
        <w:spacing w:line="360" w:lineRule="auto"/>
        <w:rPr>
          <w:rFonts w:asciiTheme="majorBidi" w:hAnsiTheme="majorBidi" w:cstheme="majorBidi"/>
        </w:rPr>
      </w:pPr>
    </w:p>
    <w:p w14:paraId="312B1A75" w14:textId="77777777" w:rsidR="00674A6A" w:rsidRPr="006F02EA" w:rsidRDefault="00674A6A" w:rsidP="00674A6A">
      <w:pPr>
        <w:pStyle w:val="Heading3"/>
        <w:rPr>
          <w:rFonts w:asciiTheme="majorBidi" w:hAnsiTheme="majorBidi"/>
          <w:sz w:val="24"/>
          <w:szCs w:val="24"/>
        </w:rPr>
      </w:pPr>
      <w:r w:rsidRPr="006F02EA">
        <w:rPr>
          <w:rFonts w:asciiTheme="majorBidi" w:hAnsiTheme="majorBidi"/>
          <w:sz w:val="24"/>
          <w:szCs w:val="24"/>
        </w:rPr>
        <w:t xml:space="preserve">1.1.1. </w:t>
      </w:r>
      <w:proofErr w:type="spellStart"/>
      <w:proofErr w:type="gramStart"/>
      <w:r w:rsidRPr="006F02EA">
        <w:rPr>
          <w:rFonts w:asciiTheme="majorBidi" w:hAnsiTheme="majorBidi"/>
          <w:sz w:val="24"/>
          <w:szCs w:val="24"/>
        </w:rPr>
        <w:t>Titre</w:t>
      </w:r>
      <w:proofErr w:type="spellEnd"/>
      <w:proofErr w:type="gramEnd"/>
      <w:r w:rsidRPr="006F02EA">
        <w:rPr>
          <w:rFonts w:asciiTheme="majorBidi" w:hAnsiTheme="majorBidi"/>
          <w:sz w:val="24"/>
          <w:szCs w:val="24"/>
        </w:rPr>
        <w:t xml:space="preserve"> 3</w:t>
      </w:r>
    </w:p>
    <w:p w14:paraId="5DA2DA56" w14:textId="01BE0636" w:rsidR="00674A6A" w:rsidRPr="006F02EA" w:rsidRDefault="00597039" w:rsidP="00674A6A">
      <w:pPr>
        <w:spacing w:line="360" w:lineRule="auto"/>
        <w:rPr>
          <w:rFonts w:asciiTheme="majorBidi" w:hAnsiTheme="majorBidi" w:cstheme="majorBidi"/>
        </w:rPr>
      </w:pP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p>
    <w:p w14:paraId="4B9EFB4B" w14:textId="77777777" w:rsidR="00674A6A" w:rsidRPr="006F02EA" w:rsidRDefault="00674A6A" w:rsidP="00674A6A">
      <w:pPr>
        <w:pStyle w:val="ListParagraph"/>
        <w:numPr>
          <w:ilvl w:val="0"/>
          <w:numId w:val="1"/>
        </w:numPr>
        <w:spacing w:before="240" w:after="240" w:line="288" w:lineRule="auto"/>
        <w:jc w:val="both"/>
        <w:rPr>
          <w:rFonts w:asciiTheme="majorBidi" w:hAnsiTheme="majorBidi" w:cstheme="majorBidi"/>
        </w:rPr>
      </w:pPr>
      <w:commentRangeStart w:id="5"/>
      <w:r w:rsidRPr="006F02EA">
        <w:rPr>
          <w:rFonts w:asciiTheme="majorBidi" w:hAnsiTheme="majorBidi" w:cstheme="majorBidi"/>
        </w:rPr>
        <w:t xml:space="preserve">Puce </w:t>
      </w:r>
      <w:proofErr w:type="gramStart"/>
      <w:r w:rsidRPr="006F02EA">
        <w:rPr>
          <w:rFonts w:asciiTheme="majorBidi" w:hAnsiTheme="majorBidi" w:cstheme="majorBidi"/>
        </w:rPr>
        <w:t>1;</w:t>
      </w:r>
      <w:proofErr w:type="gramEnd"/>
    </w:p>
    <w:p w14:paraId="2D1B5539" w14:textId="77777777" w:rsidR="00674A6A" w:rsidRPr="006F02EA" w:rsidRDefault="00674A6A" w:rsidP="00674A6A">
      <w:pPr>
        <w:pStyle w:val="ListParagraph"/>
        <w:numPr>
          <w:ilvl w:val="0"/>
          <w:numId w:val="1"/>
        </w:numPr>
        <w:spacing w:before="240" w:after="240" w:line="288" w:lineRule="auto"/>
        <w:jc w:val="both"/>
        <w:rPr>
          <w:rFonts w:asciiTheme="majorBidi" w:hAnsiTheme="majorBidi" w:cstheme="majorBidi"/>
        </w:rPr>
      </w:pPr>
      <w:r w:rsidRPr="006F02EA">
        <w:rPr>
          <w:rFonts w:asciiTheme="majorBidi" w:hAnsiTheme="majorBidi" w:cstheme="majorBidi"/>
        </w:rPr>
        <w:t xml:space="preserve">Puce </w:t>
      </w:r>
      <w:proofErr w:type="gramStart"/>
      <w:r w:rsidRPr="006F02EA">
        <w:rPr>
          <w:rFonts w:asciiTheme="majorBidi" w:hAnsiTheme="majorBidi" w:cstheme="majorBidi"/>
        </w:rPr>
        <w:t>2;</w:t>
      </w:r>
      <w:proofErr w:type="gramEnd"/>
    </w:p>
    <w:p w14:paraId="0CA1318B" w14:textId="46058F98" w:rsidR="00674A6A" w:rsidRPr="000407E2" w:rsidRDefault="00674A6A" w:rsidP="00674A6A">
      <w:pPr>
        <w:pStyle w:val="ListParagraph"/>
        <w:numPr>
          <w:ilvl w:val="0"/>
          <w:numId w:val="1"/>
        </w:numPr>
        <w:spacing w:before="240" w:after="240" w:line="288" w:lineRule="auto"/>
        <w:jc w:val="both"/>
      </w:pPr>
      <w:r w:rsidRPr="006F02EA">
        <w:rPr>
          <w:rFonts w:asciiTheme="majorBidi" w:hAnsiTheme="majorBidi" w:cstheme="majorBidi"/>
        </w:rPr>
        <w:t>Puce 3.</w:t>
      </w:r>
      <w:commentRangeEnd w:id="5"/>
      <w:r w:rsidR="00597039">
        <w:rPr>
          <w:rStyle w:val="CommentReference"/>
        </w:rPr>
        <w:commentReference w:id="5"/>
      </w:r>
    </w:p>
    <w:p w14:paraId="18D7F606" w14:textId="1326204D" w:rsidR="00597039" w:rsidRDefault="00674A6A" w:rsidP="00E33ECA">
      <w:pPr>
        <w:pStyle w:val="TitreIllustration"/>
        <w:jc w:val="center"/>
      </w:pPr>
      <w:r>
        <w:t>Figure 1. Titre de figure</w:t>
      </w:r>
    </w:p>
    <w:p w14:paraId="72E8F7F2" w14:textId="38B1F055" w:rsidR="00597039" w:rsidRDefault="00E33ECA" w:rsidP="00597039">
      <w:pPr>
        <w:pStyle w:val="TitreIllustration"/>
      </w:pPr>
      <w:r>
        <w:rPr>
          <w:rFonts w:asciiTheme="majorBidi" w:hAnsiTheme="majorBidi" w:cstheme="majorBidi"/>
          <w:noProof/>
        </w:rPr>
        <mc:AlternateContent>
          <mc:Choice Requires="wps">
            <w:drawing>
              <wp:anchor distT="0" distB="0" distL="114300" distR="114300" simplePos="0" relativeHeight="251659264" behindDoc="0" locked="0" layoutInCell="1" allowOverlap="1" wp14:anchorId="0762D305" wp14:editId="2E33D237">
                <wp:simplePos x="0" y="0"/>
                <wp:positionH relativeFrom="column">
                  <wp:posOffset>2819400</wp:posOffset>
                </wp:positionH>
                <wp:positionV relativeFrom="paragraph">
                  <wp:posOffset>23495</wp:posOffset>
                </wp:positionV>
                <wp:extent cx="828675" cy="476250"/>
                <wp:effectExtent l="19050" t="19050" r="47625" b="19050"/>
                <wp:wrapNone/>
                <wp:docPr id="1707623232" name="Isosceles Triangle 1"/>
                <wp:cNvGraphicFramePr/>
                <a:graphic xmlns:a="http://schemas.openxmlformats.org/drawingml/2006/main">
                  <a:graphicData uri="http://schemas.microsoft.com/office/word/2010/wordprocessingShape">
                    <wps:wsp>
                      <wps:cNvSpPr/>
                      <wps:spPr>
                        <a:xfrm>
                          <a:off x="0" y="0"/>
                          <a:ext cx="828675" cy="476250"/>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64759F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222pt;margin-top:1.85pt;width:65.25pt;height: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" fillcolor="#156082 [3204]" strokecolor="#030e13 [484]" strokeweight="1pt"/>
            </w:pict>
          </mc:Fallback>
        </mc:AlternateContent>
      </w:r>
    </w:p>
    <w:p w14:paraId="0B90ED79" w14:textId="77777777" w:rsidR="00E33ECA" w:rsidRDefault="00E33ECA" w:rsidP="00102FE6">
      <w:pPr>
        <w:pStyle w:val="TitreIllustration"/>
        <w:rPr>
          <w:noProof/>
        </w:rPr>
      </w:pPr>
    </w:p>
    <w:p w14:paraId="4143E0C5" w14:textId="5F13898E" w:rsidR="00597039" w:rsidRPr="006F02EA" w:rsidRDefault="00674A6A" w:rsidP="00E33ECA">
      <w:pPr>
        <w:pStyle w:val="TitreIllustration"/>
        <w:jc w:val="center"/>
      </w:pPr>
      <w:r w:rsidRPr="006F02EA">
        <w:rPr>
          <w:noProof/>
        </w:rPr>
        <w:t>Figure JPEG</w:t>
      </w:r>
    </w:p>
    <w:p w14:paraId="27405846" w14:textId="77777777" w:rsidR="00E33ECA" w:rsidRDefault="00674A6A" w:rsidP="00674A6A">
      <w:pPr>
        <w:spacing w:line="360" w:lineRule="auto"/>
      </w:pPr>
      <w:del w:id="6" w:author="Gilbert.Sawma" w:date="2025-02-23T23:20:00Z" w16du:dateUtc="2025-02-23T21:20:00Z">
        <w:r w:rsidRPr="00117DC5" w:rsidDel="006F02EA">
          <w:delText>Times New Roman 12 Times New Roman 12</w:delText>
        </w:r>
      </w:del>
    </w:p>
    <w:p w14:paraId="2DD65141" w14:textId="77777777" w:rsidR="00E33ECA" w:rsidRDefault="00E33ECA" w:rsidP="00674A6A">
      <w:pPr>
        <w:spacing w:line="360" w:lineRule="auto"/>
      </w:pPr>
    </w:p>
    <w:p w14:paraId="05755133" w14:textId="337515E9" w:rsidR="00674A6A" w:rsidRPr="00CD5147" w:rsidDel="006F02EA" w:rsidRDefault="00674A6A" w:rsidP="00674A6A">
      <w:pPr>
        <w:spacing w:line="360" w:lineRule="auto"/>
        <w:rPr>
          <w:del w:id="7" w:author="Gilbert.Sawma" w:date="2025-02-23T23:20:00Z" w16du:dateUtc="2025-02-23T21:20:00Z"/>
        </w:rPr>
      </w:pPr>
      <w:del w:id="8" w:author="Gilbert.Sawma" w:date="2025-02-23T23:20:00Z" w16du:dateUtc="2025-02-23T21:20:00Z">
        <w:r w:rsidRPr="00117DC5" w:rsidDel="006F02EA">
          <w:delText xml:space="preserve"> Times New Roman 12 Times New Roman 12 </w:delText>
        </w:r>
      </w:del>
    </w:p>
    <w:p w14:paraId="3D03A0D9" w14:textId="44F6C330" w:rsidR="004C43F2" w:rsidRDefault="00674A6A" w:rsidP="00E33ECA">
      <w:pPr>
        <w:pStyle w:val="TitreIllustration"/>
        <w:jc w:val="center"/>
      </w:pPr>
      <w:r>
        <w:lastRenderedPageBreak/>
        <w:t>Tableau 1. Titre de tableau</w:t>
      </w:r>
    </w:p>
    <w:tbl>
      <w:tblPr>
        <w:tblStyle w:val="TableGrid"/>
        <w:tblW w:w="0" w:type="auto"/>
        <w:jc w:val="center"/>
        <w:tblLook w:val="04A0" w:firstRow="1" w:lastRow="0" w:firstColumn="1" w:lastColumn="0" w:noHBand="0" w:noVBand="1"/>
      </w:tblPr>
      <w:tblGrid>
        <w:gridCol w:w="1413"/>
        <w:gridCol w:w="1413"/>
        <w:gridCol w:w="1413"/>
      </w:tblGrid>
      <w:tr w:rsidR="004C43F2" w14:paraId="64A39786" w14:textId="77777777" w:rsidTr="00E33ECA">
        <w:trPr>
          <w:trHeight w:val="264"/>
          <w:jc w:val="center"/>
        </w:trPr>
        <w:tc>
          <w:tcPr>
            <w:tcW w:w="1413" w:type="dxa"/>
          </w:tcPr>
          <w:p w14:paraId="040113AD" w14:textId="77777777" w:rsidR="004C43F2" w:rsidRDefault="004C43F2" w:rsidP="004C43F2">
            <w:pPr>
              <w:rPr>
                <w:lang w:val="fr-FR"/>
              </w:rPr>
            </w:pPr>
          </w:p>
        </w:tc>
        <w:tc>
          <w:tcPr>
            <w:tcW w:w="1413" w:type="dxa"/>
          </w:tcPr>
          <w:p w14:paraId="385C890C" w14:textId="77777777" w:rsidR="004C43F2" w:rsidRDefault="004C43F2" w:rsidP="00E33ECA">
            <w:pPr>
              <w:jc w:val="center"/>
              <w:rPr>
                <w:lang w:val="fr-FR"/>
              </w:rPr>
            </w:pPr>
          </w:p>
        </w:tc>
        <w:tc>
          <w:tcPr>
            <w:tcW w:w="1413" w:type="dxa"/>
          </w:tcPr>
          <w:p w14:paraId="510269D9" w14:textId="77777777" w:rsidR="004C43F2" w:rsidRDefault="004C43F2" w:rsidP="004C43F2">
            <w:pPr>
              <w:rPr>
                <w:lang w:val="fr-FR"/>
              </w:rPr>
            </w:pPr>
          </w:p>
        </w:tc>
      </w:tr>
      <w:tr w:rsidR="004C43F2" w14:paraId="5BD1B2A5" w14:textId="77777777" w:rsidTr="00E33ECA">
        <w:trPr>
          <w:trHeight w:val="250"/>
          <w:jc w:val="center"/>
        </w:trPr>
        <w:tc>
          <w:tcPr>
            <w:tcW w:w="1413" w:type="dxa"/>
          </w:tcPr>
          <w:p w14:paraId="72F8ECE2" w14:textId="77777777" w:rsidR="004C43F2" w:rsidRDefault="004C43F2" w:rsidP="004C43F2">
            <w:pPr>
              <w:rPr>
                <w:lang w:val="fr-FR"/>
              </w:rPr>
            </w:pPr>
          </w:p>
        </w:tc>
        <w:tc>
          <w:tcPr>
            <w:tcW w:w="1413" w:type="dxa"/>
          </w:tcPr>
          <w:p w14:paraId="52A487F2" w14:textId="77777777" w:rsidR="004C43F2" w:rsidRDefault="004C43F2" w:rsidP="004C43F2">
            <w:pPr>
              <w:rPr>
                <w:lang w:val="fr-FR"/>
              </w:rPr>
            </w:pPr>
          </w:p>
        </w:tc>
        <w:tc>
          <w:tcPr>
            <w:tcW w:w="1413" w:type="dxa"/>
          </w:tcPr>
          <w:p w14:paraId="0D0033D9" w14:textId="77777777" w:rsidR="004C43F2" w:rsidRDefault="004C43F2" w:rsidP="004C43F2">
            <w:pPr>
              <w:rPr>
                <w:lang w:val="fr-FR"/>
              </w:rPr>
            </w:pPr>
          </w:p>
        </w:tc>
      </w:tr>
      <w:tr w:rsidR="004C43F2" w14:paraId="13BC19D6" w14:textId="77777777" w:rsidTr="00E33ECA">
        <w:trPr>
          <w:trHeight w:val="250"/>
          <w:jc w:val="center"/>
        </w:trPr>
        <w:tc>
          <w:tcPr>
            <w:tcW w:w="1413" w:type="dxa"/>
          </w:tcPr>
          <w:p w14:paraId="16BF413B" w14:textId="77777777" w:rsidR="004C43F2" w:rsidRDefault="004C43F2" w:rsidP="004C43F2">
            <w:pPr>
              <w:rPr>
                <w:lang w:val="fr-FR"/>
              </w:rPr>
            </w:pPr>
          </w:p>
        </w:tc>
        <w:tc>
          <w:tcPr>
            <w:tcW w:w="1413" w:type="dxa"/>
          </w:tcPr>
          <w:p w14:paraId="42362D61" w14:textId="77777777" w:rsidR="004C43F2" w:rsidRDefault="004C43F2" w:rsidP="004C43F2">
            <w:pPr>
              <w:rPr>
                <w:lang w:val="fr-FR"/>
              </w:rPr>
            </w:pPr>
          </w:p>
        </w:tc>
        <w:tc>
          <w:tcPr>
            <w:tcW w:w="1413" w:type="dxa"/>
          </w:tcPr>
          <w:p w14:paraId="3377BDE0" w14:textId="77777777" w:rsidR="004C43F2" w:rsidRDefault="004C43F2" w:rsidP="004C43F2">
            <w:pPr>
              <w:rPr>
                <w:lang w:val="fr-FR"/>
              </w:rPr>
            </w:pPr>
          </w:p>
        </w:tc>
      </w:tr>
    </w:tbl>
    <w:p w14:paraId="53B62F72" w14:textId="77777777" w:rsidR="00E33ECA" w:rsidRDefault="00E33ECA" w:rsidP="004C43F2">
      <w:pPr>
        <w:rPr>
          <w:lang w:val="fr-FR"/>
        </w:rPr>
      </w:pPr>
    </w:p>
    <w:p w14:paraId="4C3F3F77" w14:textId="6DF7BA62" w:rsidR="00674A6A" w:rsidRPr="00D320A6" w:rsidRDefault="004C43F2" w:rsidP="00E33ECA">
      <w:pPr>
        <w:jc w:val="center"/>
        <w:rPr>
          <w:lang w:val="fr-FR"/>
        </w:rPr>
      </w:pPr>
      <w:r>
        <w:rPr>
          <w:lang w:val="fr-FR"/>
        </w:rPr>
        <w:t>(</w:t>
      </w:r>
      <w:r w:rsidR="00674A6A" w:rsidRPr="00D320A6">
        <w:rPr>
          <w:lang w:val="fr-FR"/>
        </w:rPr>
        <w:t xml:space="preserve">Photo </w:t>
      </w:r>
      <w:commentRangeStart w:id="9"/>
      <w:r w:rsidR="00674A6A" w:rsidRPr="00D320A6">
        <w:rPr>
          <w:lang w:val="fr-FR"/>
        </w:rPr>
        <w:t>JPEG</w:t>
      </w:r>
      <w:commentRangeEnd w:id="9"/>
      <w:r>
        <w:rPr>
          <w:rStyle w:val="CommentReference"/>
        </w:rPr>
        <w:commentReference w:id="9"/>
      </w:r>
      <w:r w:rsidR="00674A6A" w:rsidRPr="00D320A6">
        <w:rPr>
          <w:lang w:val="fr-FR"/>
        </w:rPr>
        <w:t xml:space="preserve"> du tableau</w:t>
      </w:r>
      <w:r>
        <w:rPr>
          <w:lang w:val="fr-FR"/>
        </w:rPr>
        <w:t>)</w:t>
      </w:r>
    </w:p>
    <w:p w14:paraId="31729392" w14:textId="77777777" w:rsidR="00674A6A" w:rsidRPr="00117DC5" w:rsidDel="006F02EA" w:rsidRDefault="00674A6A" w:rsidP="00674A6A">
      <w:pPr>
        <w:spacing w:line="360" w:lineRule="auto"/>
        <w:rPr>
          <w:del w:id="10" w:author="Gilbert.Sawma" w:date="2025-02-23T23:20:00Z" w16du:dateUtc="2025-02-23T21:20:00Z"/>
        </w:rPr>
      </w:pPr>
      <w:del w:id="11" w:author="Gilbert.Sawma" w:date="2025-02-23T23:20:00Z" w16du:dateUtc="2025-02-23T21:20:00Z">
        <w:r w:rsidRPr="00117DC5" w:rsidDel="006F02EA">
          <w:delText xml:space="preserve">Times New Roman 12 Times New Roman 12 Times New Roman 12 Times New Roman 12 </w:delText>
        </w:r>
      </w:del>
    </w:p>
    <w:p w14:paraId="13941717" w14:textId="77777777" w:rsidR="00674A6A" w:rsidRPr="006F02EA" w:rsidRDefault="00674A6A" w:rsidP="00674A6A">
      <w:pPr>
        <w:rPr>
          <w:rFonts w:asciiTheme="majorBidi" w:hAnsiTheme="majorBidi" w:cstheme="majorBidi"/>
          <w:b/>
          <w:bCs/>
          <w:lang w:val="fr-FR"/>
          <w:rPrChange w:id="12" w:author="Gilbert.Sawma" w:date="2025-02-23T23:20:00Z" w16du:dateUtc="2025-02-23T21:20:00Z">
            <w:rPr>
              <w:b/>
              <w:bCs/>
              <w:lang w:val="fr-FR"/>
            </w:rPr>
          </w:rPrChange>
        </w:rPr>
      </w:pPr>
      <w:commentRangeStart w:id="13"/>
      <w:r w:rsidRPr="006F02EA">
        <w:rPr>
          <w:rFonts w:asciiTheme="majorBidi" w:hAnsiTheme="majorBidi" w:cstheme="majorBidi"/>
          <w:b/>
          <w:bCs/>
          <w:lang w:val="fr-FR"/>
          <w:rPrChange w:id="14" w:author="Gilbert.Sawma" w:date="2025-02-23T23:20:00Z" w16du:dateUtc="2025-02-23T21:20:00Z">
            <w:rPr>
              <w:b/>
              <w:bCs/>
              <w:lang w:val="fr-FR"/>
            </w:rPr>
          </w:rPrChange>
        </w:rPr>
        <w:t xml:space="preserve">Références bibliographiques / </w:t>
      </w:r>
      <w:proofErr w:type="spellStart"/>
      <w:r w:rsidRPr="006F02EA">
        <w:rPr>
          <w:rFonts w:asciiTheme="majorBidi" w:hAnsiTheme="majorBidi" w:cstheme="majorBidi"/>
          <w:b/>
          <w:bCs/>
          <w:lang w:val="fr-FR"/>
          <w:rPrChange w:id="15" w:author="Gilbert.Sawma" w:date="2025-02-23T23:20:00Z" w16du:dateUtc="2025-02-23T21:20:00Z">
            <w:rPr>
              <w:b/>
              <w:bCs/>
              <w:lang w:val="fr-FR"/>
            </w:rPr>
          </w:rPrChange>
        </w:rPr>
        <w:t>References</w:t>
      </w:r>
      <w:commentRangeEnd w:id="13"/>
      <w:proofErr w:type="spellEnd"/>
      <w:r w:rsidR="00E33ECA">
        <w:rPr>
          <w:rStyle w:val="CommentReference"/>
        </w:rPr>
        <w:commentReference w:id="13"/>
      </w:r>
    </w:p>
    <w:p w14:paraId="138B04A4" w14:textId="3670B4A4" w:rsidR="00674A6A" w:rsidRDefault="00674A6A" w:rsidP="004C43F2">
      <w:pPr>
        <w:rPr>
          <w:rtl/>
        </w:rPr>
      </w:pPr>
      <w:commentRangeStart w:id="16"/>
      <w:r w:rsidRPr="004C43F2">
        <w:rPr>
          <w:rFonts w:asciiTheme="majorBidi" w:hAnsiTheme="majorBidi" w:cstheme="majorBidi"/>
          <w:lang w:val="fr-FR"/>
        </w:rPr>
        <w:t>Aux normes APA 7</w:t>
      </w:r>
      <w:r w:rsidRPr="004C43F2">
        <w:rPr>
          <w:rFonts w:asciiTheme="majorBidi" w:hAnsiTheme="majorBidi" w:cstheme="majorBidi"/>
          <w:vertAlign w:val="superscript"/>
          <w:lang w:val="fr-FR"/>
        </w:rPr>
        <w:t>e</w:t>
      </w:r>
      <w:r w:rsidRPr="004C43F2">
        <w:rPr>
          <w:rFonts w:asciiTheme="majorBidi" w:hAnsiTheme="majorBidi" w:cstheme="majorBidi"/>
          <w:lang w:val="fr-FR"/>
        </w:rPr>
        <w:t xml:space="preserve"> édition</w:t>
      </w:r>
      <w:commentRangeEnd w:id="16"/>
      <w:r w:rsidR="00E33ECA">
        <w:rPr>
          <w:rStyle w:val="CommentReference"/>
        </w:rPr>
        <w:commentReference w:id="16"/>
      </w:r>
      <w:r w:rsidRPr="004C43F2">
        <w:rPr>
          <w:rFonts w:asciiTheme="majorBidi" w:hAnsiTheme="majorBidi" w:cstheme="majorBidi"/>
          <w:lang w:val="fr-FR"/>
        </w:rPr>
        <w:t xml:space="preserve">. </w:t>
      </w:r>
      <w:r>
        <w:rPr>
          <w:rtl/>
        </w:rPr>
        <w:br w:type="page"/>
      </w:r>
    </w:p>
    <w:p w14:paraId="20EDFD7F" w14:textId="77777777" w:rsidR="00102FE6" w:rsidRDefault="00102FE6" w:rsidP="00597039">
      <w:pPr>
        <w:bidi/>
        <w:spacing w:before="120" w:after="120" w:line="240" w:lineRule="auto"/>
        <w:ind w:right="567"/>
        <w:jc w:val="center"/>
        <w:outlineLvl w:val="0"/>
        <w:rPr>
          <w:rFonts w:asciiTheme="minorBidi" w:hAnsiTheme="minorBidi"/>
          <w:spacing w:val="-10"/>
          <w:kern w:val="28"/>
          <w:sz w:val="44"/>
          <w:szCs w:val="44"/>
          <w:rtl/>
        </w:rPr>
        <w:sectPr w:rsidR="00102FE6" w:rsidSect="00DD065F">
          <w:headerReference w:type="default" r:id="rId13"/>
          <w:footerReference w:type="default" r:id="rId14"/>
          <w:footerReference w:type="first" r:id="rId15"/>
          <w:pgSz w:w="12240" w:h="15840"/>
          <w:pgMar w:top="1152" w:right="1080" w:bottom="1440" w:left="1080" w:header="720" w:footer="288" w:gutter="0"/>
          <w:cols w:space="720"/>
          <w:docGrid w:linePitch="360"/>
        </w:sectPr>
      </w:pPr>
    </w:p>
    <w:p w14:paraId="573DC505" w14:textId="77777777" w:rsidR="00674A6A" w:rsidRPr="00597039" w:rsidRDefault="00674A6A" w:rsidP="00597039">
      <w:pPr>
        <w:bidi/>
        <w:spacing w:before="120" w:after="120" w:line="240" w:lineRule="auto"/>
        <w:ind w:right="567"/>
        <w:jc w:val="center"/>
        <w:outlineLvl w:val="0"/>
        <w:rPr>
          <w:rFonts w:asciiTheme="minorBidi" w:hAnsiTheme="minorBidi"/>
          <w:spacing w:val="-10"/>
          <w:kern w:val="28"/>
          <w:sz w:val="44"/>
          <w:szCs w:val="44"/>
          <w:rtl/>
        </w:rPr>
      </w:pPr>
      <w:r w:rsidRPr="00597039">
        <w:rPr>
          <w:rFonts w:asciiTheme="minorBidi" w:hAnsiTheme="minorBidi"/>
          <w:spacing w:val="-10"/>
          <w:kern w:val="28"/>
          <w:sz w:val="44"/>
          <w:szCs w:val="44"/>
          <w:rtl/>
        </w:rPr>
        <w:lastRenderedPageBreak/>
        <w:t>العنوان</w:t>
      </w:r>
    </w:p>
    <w:p w14:paraId="52D83C7A" w14:textId="77777777" w:rsidR="0001295B" w:rsidRPr="004A164A" w:rsidRDefault="00674A6A" w:rsidP="0001295B">
      <w:pPr>
        <w:bidi/>
        <w:spacing w:before="120" w:after="120"/>
        <w:ind w:left="567" w:right="567"/>
        <w:rPr>
          <w:rFonts w:ascii="Courier New" w:hAnsi="Courier New"/>
          <w:b/>
          <w:bCs/>
          <w:sz w:val="20"/>
          <w:lang w:bidi="ar-LB"/>
        </w:rPr>
      </w:pPr>
      <w:r w:rsidRPr="004A164A">
        <w:rPr>
          <w:rFonts w:ascii="Courier New" w:hAnsi="Courier New"/>
          <w:b/>
          <w:bCs/>
          <w:sz w:val="20"/>
          <w:rtl/>
        </w:rPr>
        <w:t>الاسم الأول الاسم الأخير</w:t>
      </w:r>
      <w:r w:rsidR="00741DAA" w:rsidRPr="004A164A">
        <w:rPr>
          <w:rFonts w:ascii="Courier New" w:hAnsi="Courier New" w:hint="cs"/>
          <w:b/>
          <w:bCs/>
          <w:sz w:val="20"/>
          <w:rtl/>
        </w:rPr>
        <w:t xml:space="preserve">، </w:t>
      </w:r>
      <w:r w:rsidR="00741DAA" w:rsidRPr="004A164A">
        <w:rPr>
          <w:rFonts w:ascii="Courier New" w:hAnsi="Courier New"/>
          <w:b/>
          <w:bCs/>
          <w:sz w:val="20"/>
          <w:rtl/>
        </w:rPr>
        <w:t>الاسم الأول الاسم الأخير</w:t>
      </w:r>
      <w:r w:rsidR="00741DAA" w:rsidRPr="004A164A">
        <w:rPr>
          <w:rFonts w:ascii="Courier New" w:hAnsi="Courier New" w:hint="cs"/>
          <w:b/>
          <w:bCs/>
          <w:sz w:val="20"/>
          <w:rtl/>
        </w:rPr>
        <w:t>،</w:t>
      </w:r>
      <w:r w:rsidR="00741DAA" w:rsidRPr="004A164A">
        <w:rPr>
          <w:rFonts w:ascii="Courier New" w:hAnsi="Courier New"/>
          <w:b/>
          <w:bCs/>
          <w:sz w:val="20"/>
          <w:rtl/>
        </w:rPr>
        <w:t xml:space="preserve"> </w:t>
      </w:r>
      <w:r w:rsidR="00741DAA" w:rsidRPr="004A164A">
        <w:rPr>
          <w:rFonts w:ascii="Courier New" w:hAnsi="Courier New" w:hint="cs"/>
          <w:b/>
          <w:bCs/>
          <w:sz w:val="20"/>
          <w:rtl/>
        </w:rPr>
        <w:t>...</w:t>
      </w:r>
    </w:p>
    <w:p w14:paraId="4847EC66" w14:textId="77777777" w:rsidR="0001295B" w:rsidRDefault="00674A6A" w:rsidP="0001295B">
      <w:pPr>
        <w:bidi/>
        <w:spacing w:before="120" w:after="120"/>
        <w:ind w:left="567" w:right="567"/>
        <w:rPr>
          <w:rFonts w:ascii="Courier New" w:hAnsi="Courier New"/>
          <w:sz w:val="20"/>
          <w:lang w:bidi="ar-LB"/>
        </w:rPr>
      </w:pPr>
      <w:r w:rsidRPr="00022B68">
        <w:rPr>
          <w:rFonts w:ascii="Courier New" w:hAnsi="Courier New"/>
          <w:sz w:val="20"/>
          <w:rtl/>
        </w:rPr>
        <w:t xml:space="preserve">المؤسسة، المدينة، البلد، </w:t>
      </w:r>
      <w:r w:rsidR="00741DAA" w:rsidRPr="00022B68">
        <w:rPr>
          <w:rFonts w:ascii="Courier New" w:hAnsi="Courier New"/>
          <w:sz w:val="20"/>
          <w:rtl/>
        </w:rPr>
        <w:t xml:space="preserve">المؤسسة، المدينة، </w:t>
      </w:r>
      <w:proofErr w:type="gramStart"/>
      <w:r w:rsidR="00741DAA" w:rsidRPr="00022B68">
        <w:rPr>
          <w:rFonts w:ascii="Courier New" w:hAnsi="Courier New"/>
          <w:sz w:val="20"/>
          <w:rtl/>
        </w:rPr>
        <w:t>البلد،</w:t>
      </w:r>
      <w:r w:rsidR="00741DAA">
        <w:rPr>
          <w:rFonts w:ascii="Courier New" w:hAnsi="Courier New" w:hint="cs"/>
          <w:sz w:val="20"/>
          <w:rtl/>
        </w:rPr>
        <w:t>...</w:t>
      </w:r>
      <w:proofErr w:type="gramEnd"/>
    </w:p>
    <w:p w14:paraId="086CC454" w14:textId="5FCFF71D" w:rsidR="00674A6A" w:rsidRPr="00022B68" w:rsidRDefault="00674A6A" w:rsidP="0001295B">
      <w:pPr>
        <w:bidi/>
        <w:spacing w:before="120" w:after="120"/>
        <w:ind w:left="567" w:right="567"/>
        <w:rPr>
          <w:rFonts w:ascii="Courier New" w:hAnsi="Courier New"/>
          <w:sz w:val="20"/>
          <w:rtl/>
          <w:lang w:bidi="ar-LB"/>
        </w:rPr>
      </w:pPr>
      <w:r w:rsidRPr="00022B68">
        <w:rPr>
          <w:rFonts w:ascii="Courier New" w:hAnsi="Courier New"/>
          <w:sz w:val="20"/>
          <w:rtl/>
        </w:rPr>
        <w:t>البريد الإلكتروني</w:t>
      </w:r>
      <w:r w:rsidR="00741DAA">
        <w:rPr>
          <w:rFonts w:ascii="Courier New" w:hAnsi="Courier New" w:hint="cs"/>
          <w:sz w:val="20"/>
          <w:rtl/>
        </w:rPr>
        <w:t xml:space="preserve">1، </w:t>
      </w:r>
      <w:r w:rsidR="00741DAA" w:rsidRPr="00022B68">
        <w:rPr>
          <w:rFonts w:ascii="Courier New" w:hAnsi="Courier New"/>
          <w:sz w:val="20"/>
          <w:rtl/>
        </w:rPr>
        <w:t>البريد الإلكتروني</w:t>
      </w:r>
      <w:proofErr w:type="gramStart"/>
      <w:r w:rsidR="00741DAA">
        <w:rPr>
          <w:rFonts w:ascii="Courier New" w:hAnsi="Courier New" w:hint="cs"/>
          <w:sz w:val="20"/>
          <w:rtl/>
        </w:rPr>
        <w:t>2،...</w:t>
      </w:r>
      <w:proofErr w:type="gramEnd"/>
    </w:p>
    <w:p w14:paraId="4FB47DFE" w14:textId="0899C99A" w:rsidR="00674A6A" w:rsidRPr="00022B68" w:rsidRDefault="00674A6A" w:rsidP="002D62D0">
      <w:pPr>
        <w:bidi/>
        <w:jc w:val="both"/>
        <w:rPr>
          <w:b/>
          <w:bCs/>
          <w:sz w:val="28"/>
          <w:szCs w:val="28"/>
          <w:rtl/>
        </w:rPr>
      </w:pPr>
      <w:r w:rsidRPr="00022B68">
        <w:rPr>
          <w:b/>
          <w:bCs/>
          <w:sz w:val="28"/>
          <w:szCs w:val="28"/>
          <w:rtl/>
        </w:rPr>
        <w:t>الم</w:t>
      </w:r>
      <w:r w:rsidR="00741DAA">
        <w:rPr>
          <w:rFonts w:hint="cs"/>
          <w:b/>
          <w:bCs/>
          <w:sz w:val="28"/>
          <w:szCs w:val="28"/>
          <w:rtl/>
        </w:rPr>
        <w:t>ستخل</w:t>
      </w:r>
      <w:r w:rsidRPr="00022B68">
        <w:rPr>
          <w:b/>
          <w:bCs/>
          <w:sz w:val="28"/>
          <w:szCs w:val="28"/>
          <w:rtl/>
        </w:rPr>
        <w:t>ص</w:t>
      </w:r>
      <w:r w:rsidRPr="00022B68">
        <w:rPr>
          <w:rFonts w:hint="cs"/>
          <w:b/>
          <w:bCs/>
          <w:sz w:val="28"/>
          <w:szCs w:val="28"/>
          <w:rtl/>
        </w:rPr>
        <w:t xml:space="preserve"> </w:t>
      </w:r>
    </w:p>
    <w:p w14:paraId="2211FF4E" w14:textId="32C012C2" w:rsidR="00674A6A" w:rsidRPr="00022B68" w:rsidRDefault="00741DAA" w:rsidP="00E33ECA">
      <w:pPr>
        <w:pStyle w:val="Resume"/>
        <w:rPr>
          <w:b/>
          <w:bCs/>
          <w:sz w:val="28"/>
          <w:szCs w:val="28"/>
          <w:rtl/>
        </w:rPr>
      </w:pPr>
      <w:r w:rsidRPr="00597039">
        <w:t>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w:t>
      </w:r>
      <w:r w:rsidR="00674A6A" w:rsidRPr="00022B68">
        <w:rPr>
          <w:rFonts w:hint="cs"/>
          <w:b/>
          <w:bCs/>
          <w:sz w:val="28"/>
          <w:szCs w:val="28"/>
          <w:rtl/>
        </w:rPr>
        <w:t xml:space="preserve"> </w:t>
      </w:r>
    </w:p>
    <w:p w14:paraId="0DEBC955" w14:textId="77777777" w:rsidR="00741DAA" w:rsidRPr="00741DAA" w:rsidRDefault="00741DAA" w:rsidP="00741DAA">
      <w:pPr>
        <w:rPr>
          <w:rFonts w:asciiTheme="majorBidi" w:hAnsiTheme="majorBidi" w:cstheme="majorBidi"/>
          <w:b/>
          <w:bCs/>
        </w:rPr>
      </w:pPr>
      <w:r w:rsidRPr="00741DAA">
        <w:rPr>
          <w:rFonts w:asciiTheme="majorBidi" w:hAnsiTheme="majorBidi" w:cstheme="majorBidi"/>
          <w:b/>
          <w:bCs/>
        </w:rPr>
        <w:t>Résumé</w:t>
      </w:r>
    </w:p>
    <w:p w14:paraId="29977714" w14:textId="77777777" w:rsidR="00741DAA" w:rsidRDefault="00741DAA" w:rsidP="00E33ECA">
      <w:pPr>
        <w:pStyle w:val="Resume"/>
        <w:rPr>
          <w:rtl/>
        </w:rPr>
      </w:pPr>
      <w:r w:rsidRPr="00597039">
        <w:t>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w:t>
      </w:r>
    </w:p>
    <w:p w14:paraId="7E861479" w14:textId="6B6FC09D" w:rsidR="00741DAA" w:rsidRPr="00741DAA" w:rsidRDefault="00741DAA" w:rsidP="00741DAA">
      <w:pPr>
        <w:rPr>
          <w:rFonts w:asciiTheme="majorBidi" w:hAnsiTheme="majorBidi" w:cstheme="majorBidi"/>
          <w:b/>
          <w:bCs/>
        </w:rPr>
      </w:pPr>
      <w:r>
        <w:rPr>
          <w:rFonts w:asciiTheme="majorBidi" w:hAnsiTheme="majorBidi" w:cstheme="majorBidi"/>
          <w:b/>
          <w:bCs/>
        </w:rPr>
        <w:t>Abstract</w:t>
      </w:r>
    </w:p>
    <w:p w14:paraId="78CC7119" w14:textId="77777777" w:rsidR="00741DAA" w:rsidRPr="00597039" w:rsidRDefault="00741DAA" w:rsidP="00E33ECA">
      <w:pPr>
        <w:pStyle w:val="Resume"/>
      </w:pPr>
      <w:r w:rsidRPr="00597039">
        <w:t>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w:t>
      </w:r>
    </w:p>
    <w:p w14:paraId="43ADD30B" w14:textId="77777777" w:rsidR="00741DAA" w:rsidRPr="00741DAA" w:rsidRDefault="00741DAA" w:rsidP="00741DAA">
      <w:pPr>
        <w:rPr>
          <w:lang w:eastAsia="fr-FR"/>
        </w:rPr>
      </w:pPr>
    </w:p>
    <w:p w14:paraId="77C7B60C" w14:textId="77777777" w:rsidR="00674A6A" w:rsidRPr="00022B68" w:rsidRDefault="00674A6A" w:rsidP="00674A6A">
      <w:pPr>
        <w:bidi/>
        <w:rPr>
          <w:b/>
          <w:bCs/>
          <w:sz w:val="28"/>
          <w:szCs w:val="28"/>
          <w:rtl/>
        </w:rPr>
      </w:pPr>
      <w:r w:rsidRPr="00741DAA">
        <w:rPr>
          <w:b/>
          <w:bCs/>
          <w:sz w:val="28"/>
          <w:szCs w:val="28"/>
          <w:highlight w:val="yellow"/>
          <w:rtl/>
        </w:rPr>
        <w:t>المفاتيح</w:t>
      </w:r>
    </w:p>
    <w:p w14:paraId="439FE53E" w14:textId="77777777" w:rsidR="00674A6A" w:rsidRPr="00741DAA" w:rsidRDefault="00674A6A" w:rsidP="00674A6A">
      <w:pPr>
        <w:bidi/>
        <w:spacing w:before="120" w:after="120"/>
        <w:ind w:left="567" w:right="567"/>
        <w:rPr>
          <w:rFonts w:ascii="Courier New" w:hAnsi="Courier New"/>
          <w:szCs w:val="24"/>
          <w:rtl/>
        </w:rPr>
      </w:pPr>
      <w:r w:rsidRPr="002D62D0">
        <w:rPr>
          <w:rFonts w:ascii="Courier New" w:hAnsi="Courier New"/>
          <w:szCs w:val="24"/>
          <w:highlight w:val="yellow"/>
          <w:rtl/>
        </w:rPr>
        <w:t>كلمة رئيسية1، كلمة رئيسية2، كلمة رئيسية3 (الحد الأقصى 5)</w:t>
      </w:r>
    </w:p>
    <w:p w14:paraId="21A8BAE0" w14:textId="77777777" w:rsidR="002D62D0" w:rsidRPr="00084A65" w:rsidRDefault="002D62D0" w:rsidP="002D62D0">
      <w:pPr>
        <w:pStyle w:val="MotsCles"/>
        <w:bidi/>
        <w:jc w:val="left"/>
      </w:pPr>
    </w:p>
    <w:p w14:paraId="6115E2C3" w14:textId="1F73862A" w:rsidR="002D62D0" w:rsidRPr="006F02EA" w:rsidRDefault="002D62D0" w:rsidP="002D62D0">
      <w:pPr>
        <w:pStyle w:val="Heading1"/>
        <w:numPr>
          <w:ilvl w:val="0"/>
          <w:numId w:val="2"/>
        </w:numPr>
        <w:bidi/>
        <w:rPr>
          <w:rFonts w:asciiTheme="majorBidi" w:hAnsiTheme="majorBidi"/>
          <w:sz w:val="28"/>
          <w:szCs w:val="28"/>
          <w:rtl/>
          <w:lang w:bidi="ar-LB"/>
        </w:rPr>
      </w:pPr>
      <w:r>
        <w:rPr>
          <w:rFonts w:hint="cs"/>
          <w:sz w:val="28"/>
          <w:szCs w:val="28"/>
          <w:rtl/>
          <w:lang w:bidi="ar-LB"/>
        </w:rPr>
        <w:t>العنوان 1</w:t>
      </w:r>
    </w:p>
    <w:p w14:paraId="1FA9464E" w14:textId="77777777" w:rsidR="002D62D0" w:rsidRPr="006F02EA" w:rsidRDefault="002D62D0" w:rsidP="002D62D0">
      <w:pPr>
        <w:bidi/>
        <w:spacing w:line="360" w:lineRule="auto"/>
        <w:rPr>
          <w:rFonts w:asciiTheme="majorBidi" w:hAnsiTheme="majorBidi" w:cstheme="majorBidi"/>
        </w:rPr>
      </w:pPr>
      <w:commentRangeStart w:id="17"/>
      <w:commentRangeStart w:id="18"/>
      <w:r w:rsidRPr="006F02EA">
        <w:rPr>
          <w:rFonts w:asciiTheme="majorBidi" w:hAnsiTheme="majorBidi" w:cstheme="majorBidi"/>
        </w:rPr>
        <w:t xml:space="preserve">Times New Roman 12 Times New Roman 12 Times New Roman 12 Times New Roman 12 </w:t>
      </w:r>
      <w:commentRangeEnd w:id="17"/>
      <w:r>
        <w:rPr>
          <w:rStyle w:val="CommentReference"/>
        </w:rPr>
        <w:commentReference w:id="17"/>
      </w:r>
      <w:r w:rsidRPr="00AB698A">
        <w:rPr>
          <w:rFonts w:asciiTheme="majorBidi" w:hAnsiTheme="majorBidi" w:cstheme="majorBidi"/>
        </w:rPr>
        <w:t xml:space="preserve"> </w:t>
      </w:r>
      <w:r w:rsidRPr="006F02EA">
        <w:rPr>
          <w:rFonts w:asciiTheme="majorBidi" w:hAnsiTheme="majorBidi" w:cstheme="majorBidi"/>
        </w:rPr>
        <w:t xml:space="preserve">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w:t>
      </w:r>
      <w:commentRangeEnd w:id="18"/>
      <w:r>
        <w:rPr>
          <w:rStyle w:val="CommentReference"/>
        </w:rPr>
        <w:commentReference w:id="18"/>
      </w:r>
    </w:p>
    <w:p w14:paraId="3BFAF4A7" w14:textId="242C4F97" w:rsidR="002D62D0" w:rsidRPr="006F02EA" w:rsidRDefault="002D62D0" w:rsidP="002D62D0">
      <w:pPr>
        <w:pStyle w:val="Heading2"/>
        <w:bidi/>
        <w:rPr>
          <w:rFonts w:asciiTheme="majorBidi" w:hAnsiTheme="majorBidi"/>
          <w:sz w:val="24"/>
          <w:szCs w:val="24"/>
        </w:rPr>
      </w:pPr>
      <w:r>
        <w:rPr>
          <w:rFonts w:asciiTheme="majorBidi" w:hAnsiTheme="majorBidi" w:hint="cs"/>
          <w:sz w:val="24"/>
          <w:szCs w:val="24"/>
          <w:rtl/>
        </w:rPr>
        <w:lastRenderedPageBreak/>
        <w:t>1.1 العنوان</w:t>
      </w:r>
      <w:r w:rsidR="00917C63">
        <w:rPr>
          <w:rFonts w:asciiTheme="majorBidi" w:hAnsiTheme="majorBidi" w:hint="cs"/>
          <w:sz w:val="24"/>
          <w:szCs w:val="24"/>
          <w:rtl/>
        </w:rPr>
        <w:t xml:space="preserve"> 2</w:t>
      </w:r>
    </w:p>
    <w:p w14:paraId="25888E1A" w14:textId="77777777" w:rsidR="002D62D0" w:rsidRPr="006F02EA" w:rsidRDefault="002D62D0" w:rsidP="002D62D0">
      <w:pPr>
        <w:bidi/>
        <w:spacing w:line="360" w:lineRule="auto"/>
        <w:rPr>
          <w:rFonts w:asciiTheme="majorBidi" w:hAnsiTheme="majorBidi" w:cstheme="majorBidi"/>
        </w:rPr>
      </w:pPr>
      <w:r w:rsidRPr="006F02EA">
        <w:rPr>
          <w:rFonts w:asciiTheme="majorBidi" w:hAnsiTheme="majorBidi" w:cstheme="majorBidi"/>
        </w:rPr>
        <w:t xml:space="preserve">Times New Roman 12 Times New Roman 12 Times New Roman 12 Times New Roman 12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 xml:space="preserve">imes New Roman 12 </w:t>
      </w:r>
    </w:p>
    <w:p w14:paraId="02C03059" w14:textId="77777777" w:rsidR="002D62D0" w:rsidRPr="00597039" w:rsidRDefault="002D62D0" w:rsidP="002D62D0">
      <w:pPr>
        <w:bidi/>
        <w:spacing w:line="360" w:lineRule="auto"/>
        <w:rPr>
          <w:rFonts w:asciiTheme="majorBidi" w:hAnsiTheme="majorBidi" w:cstheme="majorBidi"/>
        </w:rPr>
      </w:pPr>
    </w:p>
    <w:p w14:paraId="220B82F4" w14:textId="67193AFF" w:rsidR="002D62D0" w:rsidRPr="006F02EA" w:rsidRDefault="002D62D0" w:rsidP="002D62D0">
      <w:pPr>
        <w:pStyle w:val="Heading3"/>
        <w:bidi/>
        <w:rPr>
          <w:rFonts w:asciiTheme="majorBidi" w:hAnsiTheme="majorBidi"/>
          <w:sz w:val="24"/>
          <w:szCs w:val="24"/>
          <w:lang w:bidi="ar-LB"/>
        </w:rPr>
      </w:pPr>
      <w:r>
        <w:rPr>
          <w:rFonts w:asciiTheme="majorBidi" w:hAnsiTheme="majorBidi" w:hint="cs"/>
          <w:sz w:val="24"/>
          <w:szCs w:val="24"/>
          <w:rtl/>
        </w:rPr>
        <w:t>1.1.1 العنوان</w:t>
      </w:r>
      <w:r w:rsidR="00917C63">
        <w:rPr>
          <w:rFonts w:asciiTheme="majorBidi" w:hAnsiTheme="majorBidi" w:hint="cs"/>
          <w:sz w:val="24"/>
          <w:szCs w:val="24"/>
          <w:rtl/>
        </w:rPr>
        <w:t xml:space="preserve"> 3</w:t>
      </w:r>
    </w:p>
    <w:p w14:paraId="2EAB7C19" w14:textId="77777777" w:rsidR="002D62D0" w:rsidRPr="006F02EA" w:rsidRDefault="002D62D0" w:rsidP="002D62D0">
      <w:pPr>
        <w:bidi/>
        <w:spacing w:line="360" w:lineRule="auto"/>
        <w:rPr>
          <w:rFonts w:asciiTheme="majorBidi" w:hAnsiTheme="majorBidi" w:cstheme="majorBidi"/>
        </w:rPr>
      </w:pP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r w:rsidRPr="00597039">
        <w:rPr>
          <w:rFonts w:asciiTheme="majorBidi" w:hAnsiTheme="majorBidi" w:cstheme="majorBidi"/>
        </w:rPr>
        <w:t xml:space="preserve"> </w:t>
      </w:r>
      <w:r>
        <w:rPr>
          <w:rFonts w:asciiTheme="majorBidi" w:hAnsiTheme="majorBidi" w:cstheme="majorBidi"/>
        </w:rPr>
        <w:t>T</w:t>
      </w:r>
      <w:r w:rsidRPr="006F02EA">
        <w:rPr>
          <w:rFonts w:asciiTheme="majorBidi" w:hAnsiTheme="majorBidi" w:cstheme="majorBidi"/>
        </w:rPr>
        <w:t>imes New Roman 12</w:t>
      </w:r>
    </w:p>
    <w:p w14:paraId="2F14A56B" w14:textId="14627ED7" w:rsidR="00674A6A" w:rsidRPr="002D62D0" w:rsidRDefault="00674A6A" w:rsidP="002D62D0">
      <w:pPr>
        <w:bidi/>
        <w:rPr>
          <w:sz w:val="28"/>
          <w:szCs w:val="28"/>
        </w:rPr>
      </w:pPr>
    </w:p>
    <w:p w14:paraId="461AC58C" w14:textId="23A10E60" w:rsidR="00674A6A" w:rsidRPr="00917C63" w:rsidRDefault="00674A6A" w:rsidP="00917C63">
      <w:pPr>
        <w:pStyle w:val="ListParagraph"/>
        <w:numPr>
          <w:ilvl w:val="0"/>
          <w:numId w:val="5"/>
        </w:numPr>
        <w:bidi/>
        <w:rPr>
          <w:sz w:val="28"/>
          <w:szCs w:val="28"/>
          <w:highlight w:val="yellow"/>
          <w:rtl/>
        </w:rPr>
      </w:pPr>
      <w:r w:rsidRPr="00917C63">
        <w:rPr>
          <w:rFonts w:hint="cs"/>
          <w:sz w:val="28"/>
          <w:szCs w:val="28"/>
          <w:highlight w:val="yellow"/>
          <w:rtl/>
        </w:rPr>
        <w:t>نقطة 1</w:t>
      </w:r>
      <w:r w:rsidRPr="00917C63">
        <w:rPr>
          <w:sz w:val="28"/>
          <w:szCs w:val="28"/>
          <w:highlight w:val="yellow"/>
          <w:rtl/>
        </w:rPr>
        <w:t>؛</w:t>
      </w:r>
    </w:p>
    <w:p w14:paraId="0C19773C" w14:textId="4C42B416" w:rsidR="00674A6A" w:rsidRPr="00917C63" w:rsidRDefault="00674A6A" w:rsidP="00917C63">
      <w:pPr>
        <w:pStyle w:val="ListParagraph"/>
        <w:numPr>
          <w:ilvl w:val="0"/>
          <w:numId w:val="5"/>
        </w:numPr>
        <w:bidi/>
        <w:rPr>
          <w:sz w:val="28"/>
          <w:szCs w:val="28"/>
          <w:highlight w:val="yellow"/>
          <w:rtl/>
        </w:rPr>
      </w:pPr>
      <w:r w:rsidRPr="00917C63">
        <w:rPr>
          <w:sz w:val="28"/>
          <w:szCs w:val="28"/>
          <w:highlight w:val="yellow"/>
          <w:rtl/>
        </w:rPr>
        <w:t>نقطة 2؛</w:t>
      </w:r>
    </w:p>
    <w:p w14:paraId="47FFF770" w14:textId="74085BCA" w:rsidR="00674A6A" w:rsidRPr="00917C63" w:rsidRDefault="00674A6A" w:rsidP="00917C63">
      <w:pPr>
        <w:pStyle w:val="ListParagraph"/>
        <w:numPr>
          <w:ilvl w:val="0"/>
          <w:numId w:val="5"/>
        </w:numPr>
        <w:bidi/>
        <w:rPr>
          <w:sz w:val="28"/>
          <w:szCs w:val="28"/>
          <w:rtl/>
        </w:rPr>
      </w:pPr>
      <w:r w:rsidRPr="00917C63">
        <w:rPr>
          <w:sz w:val="28"/>
          <w:szCs w:val="28"/>
          <w:highlight w:val="yellow"/>
          <w:rtl/>
        </w:rPr>
        <w:t>نقطة 3</w:t>
      </w:r>
      <w:r w:rsidRPr="00917C63">
        <w:rPr>
          <w:sz w:val="28"/>
          <w:szCs w:val="28"/>
          <w:highlight w:val="yellow"/>
        </w:rPr>
        <w:t>.</w:t>
      </w:r>
    </w:p>
    <w:p w14:paraId="41C457D5" w14:textId="77777777" w:rsidR="00674A6A" w:rsidRDefault="00674A6A" w:rsidP="00674A6A">
      <w:pPr>
        <w:bidi/>
        <w:rPr>
          <w:sz w:val="28"/>
          <w:szCs w:val="28"/>
          <w:rtl/>
        </w:rPr>
      </w:pPr>
    </w:p>
    <w:p w14:paraId="77B1B7D3" w14:textId="77777777" w:rsidR="00674A6A" w:rsidRDefault="00674A6A" w:rsidP="00674A6A">
      <w:pPr>
        <w:bidi/>
        <w:ind w:left="567" w:right="567"/>
        <w:rPr>
          <w:rFonts w:ascii="Arial" w:hAnsi="Arial"/>
          <w:color w:val="777777"/>
          <w:sz w:val="28"/>
          <w:szCs w:val="28"/>
          <w:rtl/>
        </w:rPr>
      </w:pPr>
      <w:r w:rsidRPr="00022B68">
        <w:rPr>
          <w:rFonts w:ascii="Arial" w:hAnsi="Arial"/>
          <w:color w:val="777777"/>
          <w:sz w:val="28"/>
          <w:szCs w:val="28"/>
          <w:rtl/>
        </w:rPr>
        <w:t>الشكل 1. عنوان الشكل</w:t>
      </w:r>
    </w:p>
    <w:p w14:paraId="510AE4ED" w14:textId="29FD3649" w:rsidR="00917C63" w:rsidRPr="00022B68" w:rsidRDefault="00917C63" w:rsidP="00917C63">
      <w:pPr>
        <w:bidi/>
        <w:ind w:left="567" w:right="567"/>
        <w:rPr>
          <w:rFonts w:ascii="Arial" w:hAnsi="Arial"/>
          <w:color w:val="777777"/>
          <w:sz w:val="28"/>
          <w:szCs w:val="28"/>
          <w:rtl/>
        </w:rPr>
      </w:pPr>
      <w:r>
        <w:rPr>
          <w:rFonts w:asciiTheme="majorBidi" w:hAnsiTheme="majorBidi" w:cstheme="majorBidi"/>
          <w:noProof/>
        </w:rPr>
        <mc:AlternateContent>
          <mc:Choice Requires="wps">
            <w:drawing>
              <wp:anchor distT="0" distB="0" distL="114300" distR="114300" simplePos="0" relativeHeight="251661312" behindDoc="0" locked="0" layoutInCell="1" allowOverlap="1" wp14:anchorId="72184E5B" wp14:editId="592EBE04">
                <wp:simplePos x="0" y="0"/>
                <wp:positionH relativeFrom="column">
                  <wp:posOffset>5353050</wp:posOffset>
                </wp:positionH>
                <wp:positionV relativeFrom="paragraph">
                  <wp:posOffset>18415</wp:posOffset>
                </wp:positionV>
                <wp:extent cx="828675" cy="476250"/>
                <wp:effectExtent l="19050" t="19050" r="47625" b="19050"/>
                <wp:wrapNone/>
                <wp:docPr id="1372404747" name="Isosceles Triangle 1"/>
                <wp:cNvGraphicFramePr/>
                <a:graphic xmlns:a="http://schemas.openxmlformats.org/drawingml/2006/main">
                  <a:graphicData uri="http://schemas.microsoft.com/office/word/2010/wordprocessingShape">
                    <wps:wsp>
                      <wps:cNvSpPr/>
                      <wps:spPr>
                        <a:xfrm>
                          <a:off x="0" y="0"/>
                          <a:ext cx="828675" cy="476250"/>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C4ADAB" id="Isosceles Triangle 1" o:spid="_x0000_s1026" type="#_x0000_t5" style="position:absolute;margin-left:421.5pt;margin-top:1.45pt;width:65.25pt;height: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" fillcolor="#156082 [3204]" strokecolor="#030e13 [484]" strokeweight="1pt"/>
            </w:pict>
          </mc:Fallback>
        </mc:AlternateContent>
      </w:r>
    </w:p>
    <w:p w14:paraId="574BE45F" w14:textId="77777777" w:rsidR="00917C63" w:rsidRDefault="00917C63" w:rsidP="00917C63">
      <w:pPr>
        <w:bidi/>
        <w:rPr>
          <w:noProof/>
          <w:rtl/>
        </w:rPr>
      </w:pPr>
    </w:p>
    <w:p w14:paraId="77E60ADE" w14:textId="28E43ED9" w:rsidR="00674A6A" w:rsidRPr="00022B68" w:rsidRDefault="00674A6A" w:rsidP="00917C63">
      <w:pPr>
        <w:bidi/>
        <w:ind w:firstLine="567"/>
        <w:rPr>
          <w:noProof/>
          <w:rtl/>
        </w:rPr>
      </w:pPr>
      <w:r w:rsidRPr="00022B68">
        <w:rPr>
          <w:noProof/>
          <w:rtl/>
        </w:rPr>
        <w:t>صور</w:t>
      </w:r>
      <w:r w:rsidRPr="00022B68">
        <w:rPr>
          <w:rFonts w:hint="cs"/>
          <w:noProof/>
          <w:rtl/>
        </w:rPr>
        <w:t xml:space="preserve">ة </w:t>
      </w:r>
      <w:r w:rsidRPr="00022B68">
        <w:rPr>
          <w:noProof/>
        </w:rPr>
        <w:t>JPEG</w:t>
      </w:r>
      <w:r w:rsidRPr="00022B68">
        <w:rPr>
          <w:rFonts w:hint="cs"/>
          <w:noProof/>
          <w:rtl/>
        </w:rPr>
        <w:t xml:space="preserve"> </w:t>
      </w:r>
    </w:p>
    <w:p w14:paraId="4F3BD22C" w14:textId="010C37BD" w:rsidR="00674A6A" w:rsidRPr="00022B68" w:rsidDel="00917C63" w:rsidRDefault="00674A6A" w:rsidP="00674A6A">
      <w:pPr>
        <w:bidi/>
        <w:rPr>
          <w:del w:id="19" w:author="Gilbert.Sawma" w:date="2025-02-24T22:00:00Z" w16du:dateUtc="2025-02-24T20:00:00Z"/>
          <w:sz w:val="28"/>
          <w:szCs w:val="28"/>
        </w:rPr>
      </w:pPr>
      <w:del w:id="20" w:author="Gilbert.Sawma" w:date="2025-02-24T22:00:00Z" w16du:dateUtc="2025-02-24T20:00:00Z">
        <w:r w:rsidRPr="00917C63" w:rsidDel="00917C63">
          <w:rPr>
            <w:sz w:val="28"/>
            <w:szCs w:val="28"/>
            <w:highlight w:val="yellow"/>
          </w:rPr>
          <w:delText>Times New Roman 14</w:delText>
        </w:r>
      </w:del>
    </w:p>
    <w:p w14:paraId="44FAAEA3" w14:textId="77777777" w:rsidR="00674A6A" w:rsidRPr="00022B68" w:rsidRDefault="00674A6A" w:rsidP="00674A6A">
      <w:pPr>
        <w:bidi/>
        <w:rPr>
          <w:sz w:val="36"/>
          <w:szCs w:val="36"/>
          <w:rtl/>
        </w:rPr>
      </w:pPr>
    </w:p>
    <w:p w14:paraId="600A7615" w14:textId="77777777" w:rsidR="00674A6A" w:rsidRPr="00022B68" w:rsidRDefault="00674A6A" w:rsidP="00674A6A">
      <w:pPr>
        <w:bidi/>
        <w:ind w:left="567" w:right="567"/>
        <w:rPr>
          <w:rFonts w:ascii="Arial" w:hAnsi="Arial"/>
          <w:color w:val="777777"/>
          <w:sz w:val="28"/>
          <w:szCs w:val="28"/>
          <w:rtl/>
        </w:rPr>
      </w:pPr>
      <w:r w:rsidRPr="00022B68">
        <w:rPr>
          <w:rFonts w:ascii="Arial" w:hAnsi="Arial"/>
          <w:color w:val="777777"/>
          <w:sz w:val="28"/>
          <w:szCs w:val="28"/>
          <w:rtl/>
        </w:rPr>
        <w:t>الجدول 1. عنوان الجدول</w:t>
      </w:r>
    </w:p>
    <w:tbl>
      <w:tblPr>
        <w:tblStyle w:val="TableGrid"/>
        <w:bidiVisual/>
        <w:tblW w:w="0" w:type="auto"/>
        <w:tblLook w:val="04A0" w:firstRow="1" w:lastRow="0" w:firstColumn="1" w:lastColumn="0" w:noHBand="0" w:noVBand="1"/>
      </w:tblPr>
      <w:tblGrid>
        <w:gridCol w:w="1845"/>
        <w:gridCol w:w="1846"/>
        <w:gridCol w:w="1846"/>
      </w:tblGrid>
      <w:tr w:rsidR="00917C63" w14:paraId="40995547" w14:textId="77777777" w:rsidTr="00917C63">
        <w:trPr>
          <w:trHeight w:val="371"/>
        </w:trPr>
        <w:tc>
          <w:tcPr>
            <w:tcW w:w="1845" w:type="dxa"/>
          </w:tcPr>
          <w:p w14:paraId="74F55246" w14:textId="77777777" w:rsidR="00917C63" w:rsidRDefault="00917C63" w:rsidP="00917C63">
            <w:pPr>
              <w:bidi/>
              <w:rPr>
                <w:rtl/>
              </w:rPr>
            </w:pPr>
          </w:p>
        </w:tc>
        <w:tc>
          <w:tcPr>
            <w:tcW w:w="1846" w:type="dxa"/>
          </w:tcPr>
          <w:p w14:paraId="026239B3" w14:textId="77777777" w:rsidR="00917C63" w:rsidRDefault="00917C63" w:rsidP="00917C63">
            <w:pPr>
              <w:bidi/>
              <w:rPr>
                <w:rtl/>
              </w:rPr>
            </w:pPr>
          </w:p>
        </w:tc>
        <w:tc>
          <w:tcPr>
            <w:tcW w:w="1846" w:type="dxa"/>
          </w:tcPr>
          <w:p w14:paraId="0D4C3BA8" w14:textId="77777777" w:rsidR="00917C63" w:rsidRDefault="00917C63" w:rsidP="00917C63">
            <w:pPr>
              <w:bidi/>
              <w:rPr>
                <w:rtl/>
              </w:rPr>
            </w:pPr>
          </w:p>
        </w:tc>
      </w:tr>
      <w:tr w:rsidR="00917C63" w14:paraId="059FD881" w14:textId="77777777" w:rsidTr="00917C63">
        <w:trPr>
          <w:trHeight w:val="371"/>
        </w:trPr>
        <w:tc>
          <w:tcPr>
            <w:tcW w:w="1845" w:type="dxa"/>
          </w:tcPr>
          <w:p w14:paraId="61E759EC" w14:textId="77777777" w:rsidR="00917C63" w:rsidRDefault="00917C63" w:rsidP="00917C63">
            <w:pPr>
              <w:bidi/>
              <w:rPr>
                <w:rtl/>
              </w:rPr>
            </w:pPr>
          </w:p>
        </w:tc>
        <w:tc>
          <w:tcPr>
            <w:tcW w:w="1846" w:type="dxa"/>
          </w:tcPr>
          <w:p w14:paraId="03719558" w14:textId="77777777" w:rsidR="00917C63" w:rsidRDefault="00917C63" w:rsidP="00917C63">
            <w:pPr>
              <w:bidi/>
              <w:rPr>
                <w:rtl/>
              </w:rPr>
            </w:pPr>
          </w:p>
        </w:tc>
        <w:tc>
          <w:tcPr>
            <w:tcW w:w="1846" w:type="dxa"/>
          </w:tcPr>
          <w:p w14:paraId="377B05F2" w14:textId="77777777" w:rsidR="00917C63" w:rsidRDefault="00917C63" w:rsidP="00917C63">
            <w:pPr>
              <w:bidi/>
              <w:rPr>
                <w:rtl/>
              </w:rPr>
            </w:pPr>
          </w:p>
        </w:tc>
      </w:tr>
      <w:tr w:rsidR="00917C63" w14:paraId="66DC89C2" w14:textId="77777777" w:rsidTr="00917C63">
        <w:trPr>
          <w:trHeight w:val="349"/>
        </w:trPr>
        <w:tc>
          <w:tcPr>
            <w:tcW w:w="1845" w:type="dxa"/>
          </w:tcPr>
          <w:p w14:paraId="55696CEF" w14:textId="77777777" w:rsidR="00917C63" w:rsidRDefault="00917C63" w:rsidP="00917C63">
            <w:pPr>
              <w:bidi/>
              <w:rPr>
                <w:rtl/>
              </w:rPr>
            </w:pPr>
          </w:p>
        </w:tc>
        <w:tc>
          <w:tcPr>
            <w:tcW w:w="1846" w:type="dxa"/>
          </w:tcPr>
          <w:p w14:paraId="4884E9CF" w14:textId="77777777" w:rsidR="00917C63" w:rsidRDefault="00917C63" w:rsidP="00917C63">
            <w:pPr>
              <w:bidi/>
              <w:rPr>
                <w:rtl/>
              </w:rPr>
            </w:pPr>
          </w:p>
        </w:tc>
        <w:tc>
          <w:tcPr>
            <w:tcW w:w="1846" w:type="dxa"/>
          </w:tcPr>
          <w:p w14:paraId="2E0A9400" w14:textId="77777777" w:rsidR="00917C63" w:rsidRDefault="00917C63" w:rsidP="00917C63">
            <w:pPr>
              <w:bidi/>
              <w:rPr>
                <w:rtl/>
              </w:rPr>
            </w:pPr>
          </w:p>
        </w:tc>
      </w:tr>
    </w:tbl>
    <w:p w14:paraId="0C60FFCA" w14:textId="029BA8EE" w:rsidR="00674A6A" w:rsidRPr="00022B68" w:rsidRDefault="00674A6A" w:rsidP="00917C63">
      <w:pPr>
        <w:bidi/>
        <w:rPr>
          <w:sz w:val="36"/>
          <w:szCs w:val="36"/>
          <w:rtl/>
        </w:rPr>
      </w:pPr>
      <w:r w:rsidRPr="00917C63">
        <w:rPr>
          <w:highlight w:val="yellow"/>
          <w:rtl/>
        </w:rPr>
        <w:t>صورة</w:t>
      </w:r>
      <w:r w:rsidRPr="00917C63">
        <w:rPr>
          <w:highlight w:val="yellow"/>
        </w:rPr>
        <w:t xml:space="preserve"> JPEG</w:t>
      </w:r>
      <w:r w:rsidRPr="00917C63">
        <w:rPr>
          <w:sz w:val="36"/>
          <w:szCs w:val="36"/>
          <w:highlight w:val="yellow"/>
        </w:rPr>
        <w:t xml:space="preserve"> </w:t>
      </w:r>
      <w:r w:rsidRPr="00917C63">
        <w:rPr>
          <w:highlight w:val="yellow"/>
          <w:rtl/>
        </w:rPr>
        <w:t>للجدول</w:t>
      </w:r>
    </w:p>
    <w:p w14:paraId="00419B0A" w14:textId="72BD525B" w:rsidR="00674A6A" w:rsidRPr="00022B68" w:rsidDel="00917C63" w:rsidRDefault="00674A6A" w:rsidP="00674A6A">
      <w:pPr>
        <w:bidi/>
        <w:rPr>
          <w:del w:id="21" w:author="Gilbert.Sawma" w:date="2025-02-24T22:00:00Z" w16du:dateUtc="2025-02-24T20:00:00Z"/>
          <w:sz w:val="28"/>
          <w:szCs w:val="28"/>
        </w:rPr>
      </w:pPr>
      <w:del w:id="22" w:author="Gilbert.Sawma" w:date="2025-02-24T22:00:00Z" w16du:dateUtc="2025-02-24T20:00:00Z">
        <w:r w:rsidRPr="00022B68" w:rsidDel="00917C63">
          <w:rPr>
            <w:sz w:val="28"/>
            <w:szCs w:val="28"/>
          </w:rPr>
          <w:lastRenderedPageBreak/>
          <w:delText>Times New Roman 14</w:delText>
        </w:r>
      </w:del>
    </w:p>
    <w:p w14:paraId="6FE57A04" w14:textId="77777777" w:rsidR="00674A6A" w:rsidRPr="00022B68" w:rsidRDefault="00674A6A" w:rsidP="00674A6A">
      <w:pPr>
        <w:bidi/>
        <w:rPr>
          <w:sz w:val="36"/>
          <w:szCs w:val="36"/>
          <w:rtl/>
        </w:rPr>
      </w:pPr>
    </w:p>
    <w:p w14:paraId="5186CBD0" w14:textId="77777777" w:rsidR="00674A6A" w:rsidRPr="00022B68" w:rsidRDefault="00674A6A" w:rsidP="00674A6A">
      <w:pPr>
        <w:bidi/>
        <w:rPr>
          <w:b/>
          <w:bCs/>
          <w:sz w:val="28"/>
          <w:szCs w:val="28"/>
          <w:rtl/>
        </w:rPr>
      </w:pPr>
      <w:r w:rsidRPr="00022B68">
        <w:rPr>
          <w:b/>
          <w:bCs/>
          <w:sz w:val="28"/>
          <w:szCs w:val="28"/>
          <w:rtl/>
        </w:rPr>
        <w:t>المراجع</w:t>
      </w:r>
    </w:p>
    <w:p w14:paraId="3B45C30E" w14:textId="4BBAEEFC" w:rsidR="00674A6A" w:rsidRPr="00022B68" w:rsidRDefault="00674A6A" w:rsidP="00674A6A">
      <w:pPr>
        <w:bidi/>
        <w:rPr>
          <w:sz w:val="28"/>
          <w:szCs w:val="28"/>
        </w:rPr>
      </w:pPr>
      <w:r w:rsidRPr="00022B68">
        <w:rPr>
          <w:sz w:val="28"/>
          <w:szCs w:val="28"/>
          <w:rtl/>
        </w:rPr>
        <w:t xml:space="preserve">وفقًا للمعايير </w:t>
      </w:r>
      <w:proofErr w:type="gramStart"/>
      <w:r w:rsidRPr="00022B68">
        <w:rPr>
          <w:sz w:val="28"/>
          <w:szCs w:val="28"/>
          <w:rtl/>
        </w:rPr>
        <w:t>ال</w:t>
      </w:r>
      <w:r w:rsidRPr="00022B68">
        <w:rPr>
          <w:sz w:val="28"/>
          <w:szCs w:val="28"/>
        </w:rPr>
        <w:t>APA</w:t>
      </w:r>
      <w:proofErr w:type="gramEnd"/>
      <w:r w:rsidRPr="00022B68">
        <w:rPr>
          <w:sz w:val="28"/>
          <w:szCs w:val="28"/>
          <w:rtl/>
        </w:rPr>
        <w:t xml:space="preserve"> </w:t>
      </w:r>
      <w:del w:id="23" w:author="Gilbert.Sawma" w:date="2025-02-24T22:01:00Z" w16du:dateUtc="2025-02-24T20:01:00Z">
        <w:r w:rsidRPr="00022B68" w:rsidDel="00917C63">
          <w:rPr>
            <w:sz w:val="28"/>
            <w:szCs w:val="28"/>
            <w:rtl/>
          </w:rPr>
          <w:delText xml:space="preserve">الطبعة </w:delText>
        </w:r>
      </w:del>
      <w:ins w:id="24" w:author="Gilbert.Sawma" w:date="2025-02-24T22:01:00Z" w16du:dateUtc="2025-02-24T20:01:00Z">
        <w:r w:rsidR="00917C63">
          <w:rPr>
            <w:rFonts w:hint="cs"/>
            <w:sz w:val="28"/>
            <w:szCs w:val="28"/>
            <w:rtl/>
          </w:rPr>
          <w:t>النسخة</w:t>
        </w:r>
        <w:r w:rsidR="00917C63" w:rsidRPr="00022B68">
          <w:rPr>
            <w:sz w:val="28"/>
            <w:szCs w:val="28"/>
            <w:rtl/>
          </w:rPr>
          <w:t xml:space="preserve"> </w:t>
        </w:r>
      </w:ins>
      <w:r w:rsidRPr="00022B68">
        <w:rPr>
          <w:sz w:val="28"/>
          <w:szCs w:val="28"/>
          <w:rtl/>
        </w:rPr>
        <w:t>السابعة.</w:t>
      </w:r>
    </w:p>
    <w:p w14:paraId="7E58B76A" w14:textId="77777777" w:rsidR="00674A6A" w:rsidRPr="00022B68" w:rsidRDefault="00674A6A" w:rsidP="00674A6A">
      <w:pPr>
        <w:bidi/>
      </w:pPr>
    </w:p>
    <w:p w14:paraId="2C815AB7" w14:textId="77777777" w:rsidR="00674A6A" w:rsidRPr="00022B68" w:rsidRDefault="00674A6A" w:rsidP="00674A6A">
      <w:pPr>
        <w:bidi/>
      </w:pPr>
    </w:p>
    <w:p w14:paraId="7981E609" w14:textId="13406D74" w:rsidR="00937ACB" w:rsidRDefault="00937ACB">
      <w:pPr>
        <w:rPr>
          <w:rFonts w:asciiTheme="majorBidi" w:hAnsiTheme="majorBidi" w:cstheme="majorBidi"/>
          <w:sz w:val="28"/>
          <w:szCs w:val="28"/>
        </w:rPr>
      </w:pPr>
      <w:r>
        <w:rPr>
          <w:rFonts w:asciiTheme="majorBidi" w:hAnsiTheme="majorBidi" w:cstheme="majorBidi"/>
          <w:sz w:val="28"/>
          <w:szCs w:val="28"/>
        </w:rPr>
        <w:br w:type="page"/>
      </w:r>
    </w:p>
    <w:p w14:paraId="155B3EC5" w14:textId="77777777" w:rsidR="00E33ECA" w:rsidRPr="00906C81" w:rsidRDefault="00E33ECA" w:rsidP="00E33ECA">
      <w:pPr>
        <w:spacing w:before="100" w:beforeAutospacing="1" w:after="100" w:afterAutospacing="1" w:line="240" w:lineRule="auto"/>
        <w:jc w:val="center"/>
        <w:rPr>
          <w:rFonts w:ascii="Times New Roman" w:eastAsia="Times New Roman" w:hAnsi="Times New Roman" w:cs="Times New Roman"/>
          <w:b/>
          <w:bCs/>
          <w:kern w:val="0"/>
          <w:sz w:val="28"/>
          <w:szCs w:val="28"/>
          <w:lang w:val="fr-FR"/>
          <w14:ligatures w14:val="none"/>
        </w:rPr>
      </w:pPr>
      <w:bookmarkStart w:id="25" w:name="format"/>
      <w:r w:rsidRPr="00906C81">
        <w:rPr>
          <w:rFonts w:ascii="Times New Roman" w:eastAsia="Times New Roman" w:hAnsi="Times New Roman" w:cs="Times New Roman"/>
          <w:b/>
          <w:bCs/>
          <w:kern w:val="0"/>
          <w:sz w:val="28"/>
          <w:szCs w:val="28"/>
          <w:lang w:val="fr-FR"/>
          <w14:ligatures w14:val="none"/>
        </w:rPr>
        <w:lastRenderedPageBreak/>
        <w:t xml:space="preserve">Format Guidelines / Directives de mise en </w:t>
      </w:r>
      <w:r w:rsidRPr="00906C81">
        <w:rPr>
          <w:rFonts w:ascii="Times New Roman" w:eastAsia="Times New Roman" w:hAnsi="Times New Roman" w:cs="Times New Roman"/>
          <w:b/>
          <w:bCs/>
          <w:kern w:val="0"/>
          <w:sz w:val="28"/>
          <w:szCs w:val="28"/>
          <w:highlight w:val="yellow"/>
          <w:lang w:val="fr-FR"/>
          <w14:ligatures w14:val="none"/>
        </w:rPr>
        <w:t xml:space="preserve">forme / </w:t>
      </w:r>
      <w:r w:rsidRPr="00906C81">
        <w:rPr>
          <w:rFonts w:ascii="Times New Roman" w:eastAsia="Times New Roman" w:hAnsi="Times New Roman" w:cs="Times New Roman"/>
          <w:b/>
          <w:bCs/>
          <w:kern w:val="0"/>
          <w:sz w:val="28"/>
          <w:szCs w:val="28"/>
          <w:highlight w:val="yellow"/>
          <w:rtl/>
          <w:lang w:val="fr-FR"/>
          <w14:ligatures w14:val="none"/>
        </w:rPr>
        <w:t>إرشادات</w:t>
      </w:r>
      <w:r w:rsidRPr="00906C81">
        <w:rPr>
          <w:rFonts w:ascii="Times New Roman" w:eastAsia="Times New Roman" w:hAnsi="Times New Roman" w:cs="Times New Roman" w:hint="cs"/>
          <w:b/>
          <w:bCs/>
          <w:kern w:val="0"/>
          <w:sz w:val="28"/>
          <w:szCs w:val="28"/>
          <w:highlight w:val="yellow"/>
          <w:rtl/>
          <w:lang w:val="fr-FR"/>
          <w14:ligatures w14:val="none"/>
        </w:rPr>
        <w:t xml:space="preserve"> </w:t>
      </w:r>
      <w:commentRangeStart w:id="26"/>
      <w:r w:rsidRPr="00906C81">
        <w:rPr>
          <w:rFonts w:ascii="Times New Roman" w:eastAsia="Times New Roman" w:hAnsi="Times New Roman" w:cs="Times New Roman" w:hint="cs"/>
          <w:b/>
          <w:bCs/>
          <w:kern w:val="0"/>
          <w:sz w:val="28"/>
          <w:szCs w:val="28"/>
          <w:highlight w:val="yellow"/>
          <w:rtl/>
          <w:lang w:val="fr-FR"/>
          <w14:ligatures w14:val="none"/>
        </w:rPr>
        <w:t>التنسيق</w:t>
      </w:r>
      <w:commentRangeEnd w:id="26"/>
      <w:r w:rsidR="00BD6322">
        <w:rPr>
          <w:rStyle w:val="CommentReference"/>
          <w:rtl/>
        </w:rPr>
        <w:commentReference w:id="26"/>
      </w:r>
    </w:p>
    <w:bookmarkEnd w:id="25"/>
    <w:p w14:paraId="6883B839" w14:textId="77777777" w:rsidR="00E33ECA" w:rsidRPr="00906C81" w:rsidRDefault="00E33ECA" w:rsidP="00E33ECA">
      <w:pPr>
        <w:spacing w:before="100" w:beforeAutospacing="1" w:after="100" w:afterAutospacing="1" w:line="240" w:lineRule="auto"/>
        <w:outlineLvl w:val="2"/>
        <w:rPr>
          <w:rFonts w:ascii="Times New Roman" w:eastAsia="Times New Roman" w:hAnsi="Times New Roman" w:cs="Times New Roman"/>
          <w:b/>
          <w:bCs/>
          <w:kern w:val="0"/>
          <w:sz w:val="2"/>
          <w:szCs w:val="2"/>
          <w:lang w:val="fr-FR"/>
          <w14:ligatures w14:val="none"/>
        </w:rPr>
      </w:pPr>
    </w:p>
    <w:p w14:paraId="203F4670" w14:textId="77777777" w:rsidR="00E33ECA" w:rsidRPr="00906C81" w:rsidRDefault="00E33ECA" w:rsidP="00E33ECA">
      <w:pPr>
        <w:spacing w:before="100" w:beforeAutospacing="1" w:after="100" w:afterAutospacing="1" w:line="240" w:lineRule="auto"/>
        <w:outlineLvl w:val="3"/>
        <w:rPr>
          <w:rFonts w:ascii="Times New Roman" w:eastAsia="Times New Roman" w:hAnsi="Times New Roman" w:cs="Times New Roman"/>
          <w:b/>
          <w:bCs/>
          <w:kern w:val="0"/>
          <w:sz w:val="24"/>
          <w:szCs w:val="24"/>
          <w:lang w:val="fr-FR"/>
          <w14:ligatures w14:val="none"/>
        </w:rPr>
      </w:pPr>
      <w:r w:rsidRPr="00906C81">
        <w:rPr>
          <w:rFonts w:ascii="Times New Roman" w:eastAsia="Times New Roman" w:hAnsi="Times New Roman" w:cs="Times New Roman"/>
          <w:b/>
          <w:bCs/>
          <w:kern w:val="0"/>
          <w:sz w:val="24"/>
          <w:szCs w:val="24"/>
          <w:lang w:val="fr-FR"/>
          <w14:ligatures w14:val="none"/>
        </w:rPr>
        <w:t xml:space="preserve">I- General </w:t>
      </w:r>
      <w:proofErr w:type="spellStart"/>
      <w:r w:rsidRPr="00906C81">
        <w:rPr>
          <w:rFonts w:ascii="Times New Roman" w:eastAsia="Times New Roman" w:hAnsi="Times New Roman" w:cs="Times New Roman"/>
          <w:b/>
          <w:bCs/>
          <w:kern w:val="0"/>
          <w:sz w:val="24"/>
          <w:szCs w:val="24"/>
          <w:lang w:val="fr-FR"/>
          <w14:ligatures w14:val="none"/>
        </w:rPr>
        <w:t>Layout</w:t>
      </w:r>
      <w:proofErr w:type="spellEnd"/>
      <w:r w:rsidRPr="00906C81">
        <w:rPr>
          <w:rFonts w:ascii="Times New Roman" w:eastAsia="Times New Roman" w:hAnsi="Times New Roman" w:cs="Times New Roman"/>
          <w:b/>
          <w:bCs/>
          <w:kern w:val="0"/>
          <w:sz w:val="24"/>
          <w:szCs w:val="24"/>
          <w:lang w:val="fr-FR"/>
          <w14:ligatures w14:val="none"/>
        </w:rPr>
        <w:t xml:space="preserve"> / Mise en page générale</w:t>
      </w:r>
    </w:p>
    <w:p w14:paraId="367E0776" w14:textId="77777777" w:rsidR="00E33ECA" w:rsidRPr="00906C81" w:rsidRDefault="00E33ECA" w:rsidP="00E33ECA">
      <w:pPr>
        <w:numPr>
          <w:ilvl w:val="0"/>
          <w:numId w:val="6"/>
        </w:numPr>
        <w:tabs>
          <w:tab w:val="num" w:pos="270"/>
        </w:tabs>
        <w:spacing w:before="100" w:beforeAutospacing="1" w:after="100" w:afterAutospacing="1" w:line="276" w:lineRule="auto"/>
        <w:ind w:left="270" w:hanging="270"/>
        <w:rPr>
          <w:rFonts w:ascii="Times New Roman" w:eastAsia="Times New Roman" w:hAnsi="Times New Roman" w:cs="Times New Roman"/>
          <w:kern w:val="0"/>
          <w:sz w:val="24"/>
          <w:szCs w:val="24"/>
          <w:highlight w:val="yellow"/>
          <w:lang w:val="fr-FR"/>
          <w14:ligatures w14:val="none"/>
        </w:rPr>
      </w:pPr>
      <w:r w:rsidRPr="00906C81">
        <w:rPr>
          <w:rFonts w:ascii="Times New Roman" w:eastAsia="Times New Roman" w:hAnsi="Times New Roman" w:cs="Times New Roman"/>
          <w:b/>
          <w:bCs/>
          <w:kern w:val="0"/>
          <w:sz w:val="24"/>
          <w:szCs w:val="24"/>
          <w:highlight w:val="yellow"/>
          <w:lang w:val="fr-FR"/>
          <w14:ligatures w14:val="none"/>
        </w:rPr>
        <w:t xml:space="preserve">Header </w:t>
      </w:r>
      <w:r w:rsidRPr="00906C81">
        <w:rPr>
          <w:rFonts w:ascii="Times New Roman" w:eastAsia="Times New Roman" w:hAnsi="Times New Roman" w:cs="Times New Roman"/>
          <w:kern w:val="0"/>
          <w:sz w:val="24"/>
          <w:szCs w:val="24"/>
          <w:highlight w:val="yellow"/>
          <w:lang w:val="fr-FR"/>
          <w14:ligatures w14:val="none"/>
        </w:rPr>
        <w:t xml:space="preserve">: </w:t>
      </w:r>
      <w:proofErr w:type="spellStart"/>
      <w:r w:rsidRPr="00906C81">
        <w:rPr>
          <w:rFonts w:ascii="Times New Roman" w:eastAsia="Times New Roman" w:hAnsi="Times New Roman" w:cs="Times New Roman"/>
          <w:kern w:val="0"/>
          <w:sz w:val="24"/>
          <w:szCs w:val="24"/>
          <w:highlight w:val="yellow"/>
          <w:lang w:val="fr-FR"/>
          <w14:ligatures w14:val="none"/>
        </w:rPr>
        <w:t>Keep</w:t>
      </w:r>
      <w:proofErr w:type="spellEnd"/>
      <w:r w:rsidRPr="00906C81">
        <w:rPr>
          <w:rFonts w:ascii="Times New Roman" w:eastAsia="Times New Roman" w:hAnsi="Times New Roman" w:cs="Times New Roman"/>
          <w:kern w:val="0"/>
          <w:sz w:val="24"/>
          <w:szCs w:val="24"/>
          <w:highlight w:val="yellow"/>
          <w:lang w:val="fr-FR"/>
          <w14:ligatures w14:val="none"/>
        </w:rPr>
        <w:t xml:space="preserve"> the </w:t>
      </w:r>
      <w:proofErr w:type="spellStart"/>
      <w:r w:rsidRPr="00906C81">
        <w:rPr>
          <w:rFonts w:ascii="Times New Roman" w:eastAsia="Times New Roman" w:hAnsi="Times New Roman" w:cs="Times New Roman"/>
          <w:kern w:val="0"/>
          <w:sz w:val="24"/>
          <w:szCs w:val="24"/>
          <w:highlight w:val="yellow"/>
          <w:lang w:val="fr-FR"/>
          <w14:ligatures w14:val="none"/>
        </w:rPr>
        <w:t>same</w:t>
      </w:r>
      <w:proofErr w:type="spellEnd"/>
      <w:r w:rsidRPr="00906C81">
        <w:rPr>
          <w:rFonts w:ascii="Times New Roman" w:eastAsia="Times New Roman" w:hAnsi="Times New Roman" w:cs="Times New Roman"/>
          <w:kern w:val="0"/>
          <w:sz w:val="24"/>
          <w:szCs w:val="24"/>
          <w:highlight w:val="yellow"/>
          <w:lang w:val="fr-FR"/>
          <w14:ligatures w14:val="none"/>
        </w:rPr>
        <w:t xml:space="preserve"> header as on </w:t>
      </w:r>
      <w:proofErr w:type="spellStart"/>
      <w:r w:rsidRPr="00906C81">
        <w:rPr>
          <w:rFonts w:ascii="Times New Roman" w:eastAsia="Times New Roman" w:hAnsi="Times New Roman" w:cs="Times New Roman"/>
          <w:kern w:val="0"/>
          <w:sz w:val="24"/>
          <w:szCs w:val="24"/>
          <w:highlight w:val="yellow"/>
          <w:lang w:val="fr-FR"/>
          <w14:ligatures w14:val="none"/>
        </w:rPr>
        <w:t>this</w:t>
      </w:r>
      <w:proofErr w:type="spellEnd"/>
      <w:r w:rsidRPr="00906C81">
        <w:rPr>
          <w:rFonts w:ascii="Times New Roman" w:eastAsia="Times New Roman" w:hAnsi="Times New Roman" w:cs="Times New Roman"/>
          <w:kern w:val="0"/>
          <w:sz w:val="24"/>
          <w:szCs w:val="24"/>
          <w:highlight w:val="yellow"/>
          <w:lang w:val="fr-FR"/>
          <w14:ligatures w14:val="none"/>
        </w:rPr>
        <w:t xml:space="preserve"> page </w:t>
      </w:r>
      <w:proofErr w:type="spellStart"/>
      <w:r w:rsidRPr="00906C81">
        <w:rPr>
          <w:rFonts w:ascii="Times New Roman" w:eastAsia="Times New Roman" w:hAnsi="Times New Roman" w:cs="Times New Roman"/>
          <w:kern w:val="0"/>
          <w:sz w:val="24"/>
          <w:szCs w:val="24"/>
          <w:highlight w:val="yellow"/>
          <w:lang w:val="fr-FR"/>
          <w14:ligatures w14:val="none"/>
        </w:rPr>
        <w:t>with</w:t>
      </w:r>
      <w:proofErr w:type="spellEnd"/>
      <w:r w:rsidRPr="00906C81">
        <w:rPr>
          <w:rFonts w:ascii="Times New Roman" w:eastAsia="Times New Roman" w:hAnsi="Times New Roman" w:cs="Times New Roman"/>
          <w:kern w:val="0"/>
          <w:sz w:val="24"/>
          <w:szCs w:val="24"/>
          <w:highlight w:val="yellow"/>
          <w:lang w:val="fr-FR"/>
          <w14:ligatures w14:val="none"/>
        </w:rPr>
        <w:t xml:space="preserve"> the logos, and </w:t>
      </w:r>
      <w:proofErr w:type="spellStart"/>
      <w:r w:rsidRPr="00906C81">
        <w:rPr>
          <w:rFonts w:ascii="Times New Roman" w:eastAsia="Times New Roman" w:hAnsi="Times New Roman" w:cs="Times New Roman"/>
          <w:kern w:val="0"/>
          <w:sz w:val="24"/>
          <w:szCs w:val="24"/>
          <w:highlight w:val="yellow"/>
          <w:lang w:val="fr-FR"/>
          <w14:ligatures w14:val="none"/>
        </w:rPr>
        <w:t>ensure</w:t>
      </w:r>
      <w:proofErr w:type="spellEnd"/>
      <w:r w:rsidRPr="00906C81">
        <w:rPr>
          <w:rFonts w:ascii="Times New Roman" w:eastAsia="Times New Roman" w:hAnsi="Times New Roman" w:cs="Times New Roman"/>
          <w:kern w:val="0"/>
          <w:sz w:val="24"/>
          <w:szCs w:val="24"/>
          <w:highlight w:val="yellow"/>
          <w:lang w:val="fr-FR"/>
          <w14:ligatures w14:val="none"/>
        </w:rPr>
        <w:t xml:space="preserve"> the </w:t>
      </w:r>
      <w:proofErr w:type="spellStart"/>
      <w:r w:rsidRPr="00906C81">
        <w:rPr>
          <w:rFonts w:ascii="Times New Roman" w:eastAsia="Times New Roman" w:hAnsi="Times New Roman" w:cs="Times New Roman"/>
          <w:kern w:val="0"/>
          <w:sz w:val="24"/>
          <w:szCs w:val="24"/>
          <w:highlight w:val="yellow"/>
          <w:lang w:val="fr-FR"/>
          <w14:ligatures w14:val="none"/>
        </w:rPr>
        <w:t>text</w:t>
      </w:r>
      <w:proofErr w:type="spellEnd"/>
      <w:r w:rsidRPr="00906C81">
        <w:rPr>
          <w:rFonts w:ascii="Times New Roman" w:eastAsia="Times New Roman" w:hAnsi="Times New Roman" w:cs="Times New Roman"/>
          <w:kern w:val="0"/>
          <w:sz w:val="24"/>
          <w:szCs w:val="24"/>
          <w:highlight w:val="yellow"/>
          <w:lang w:val="fr-FR"/>
          <w14:ligatures w14:val="none"/>
        </w:rPr>
        <w:t xml:space="preserve"> </w:t>
      </w:r>
      <w:proofErr w:type="spellStart"/>
      <w:r w:rsidRPr="00906C81">
        <w:rPr>
          <w:rFonts w:ascii="Times New Roman" w:eastAsia="Times New Roman" w:hAnsi="Times New Roman" w:cs="Times New Roman"/>
          <w:kern w:val="0"/>
          <w:sz w:val="24"/>
          <w:szCs w:val="24"/>
          <w:highlight w:val="yellow"/>
          <w:lang w:val="fr-FR"/>
          <w14:ligatures w14:val="none"/>
        </w:rPr>
        <w:t>is</w:t>
      </w:r>
      <w:proofErr w:type="spellEnd"/>
      <w:r w:rsidRPr="00906C81">
        <w:rPr>
          <w:rFonts w:ascii="Times New Roman" w:eastAsia="Times New Roman" w:hAnsi="Times New Roman" w:cs="Times New Roman"/>
          <w:kern w:val="0"/>
          <w:sz w:val="24"/>
          <w:szCs w:val="24"/>
          <w:highlight w:val="yellow"/>
          <w:lang w:val="fr-FR"/>
          <w14:ligatures w14:val="none"/>
        </w:rPr>
        <w:t xml:space="preserve"> </w:t>
      </w:r>
      <w:proofErr w:type="spellStart"/>
      <w:r w:rsidRPr="00906C81">
        <w:rPr>
          <w:rFonts w:ascii="Times New Roman" w:eastAsia="Times New Roman" w:hAnsi="Times New Roman" w:cs="Times New Roman"/>
          <w:kern w:val="0"/>
          <w:sz w:val="24"/>
          <w:szCs w:val="24"/>
          <w:highlight w:val="yellow"/>
          <w:lang w:val="fr-FR"/>
          <w14:ligatures w14:val="none"/>
        </w:rPr>
        <w:t>written</w:t>
      </w:r>
      <w:proofErr w:type="spellEnd"/>
      <w:r w:rsidRPr="00906C81">
        <w:rPr>
          <w:rFonts w:ascii="Times New Roman" w:eastAsia="Times New Roman" w:hAnsi="Times New Roman" w:cs="Times New Roman"/>
          <w:kern w:val="0"/>
          <w:sz w:val="24"/>
          <w:szCs w:val="24"/>
          <w:highlight w:val="yellow"/>
          <w:lang w:val="fr-FR"/>
          <w14:ligatures w14:val="none"/>
        </w:rPr>
        <w:t xml:space="preserve"> in </w:t>
      </w:r>
      <w:r w:rsidRPr="00906C81">
        <w:rPr>
          <w:rFonts w:ascii="Times New Roman" w:eastAsia="Times New Roman" w:hAnsi="Times New Roman" w:cs="Times New Roman"/>
          <w:b/>
          <w:bCs/>
          <w:kern w:val="0"/>
          <w:sz w:val="24"/>
          <w:szCs w:val="24"/>
          <w:highlight w:val="yellow"/>
          <w:lang w:val="fr-FR"/>
          <w14:ligatures w14:val="none"/>
        </w:rPr>
        <w:t xml:space="preserve">Calibri 8 / </w:t>
      </w:r>
      <w:r w:rsidRPr="00906C81">
        <w:rPr>
          <w:rFonts w:ascii="Times New Roman" w:eastAsia="Times New Roman" w:hAnsi="Times New Roman" w:cs="Times New Roman"/>
          <w:kern w:val="0"/>
          <w:sz w:val="24"/>
          <w:szCs w:val="24"/>
          <w:highlight w:val="yellow"/>
          <w:lang w:val="fr-FR"/>
          <w14:ligatures w14:val="none"/>
        </w:rPr>
        <w:t xml:space="preserve">Conservez le même en-tête que sur cette page avec </w:t>
      </w:r>
      <w:r w:rsidRPr="00906C81">
        <w:rPr>
          <w:rFonts w:ascii="Times New Roman" w:eastAsia="Times New Roman" w:hAnsi="Times New Roman" w:cs="Times New Roman"/>
          <w:b/>
          <w:bCs/>
          <w:kern w:val="0"/>
          <w:sz w:val="24"/>
          <w:szCs w:val="24"/>
          <w:highlight w:val="yellow"/>
          <w:lang w:val="fr-FR"/>
          <w14:ligatures w14:val="none"/>
        </w:rPr>
        <w:t>les logos</w:t>
      </w:r>
      <w:r w:rsidRPr="00906C81">
        <w:rPr>
          <w:rFonts w:ascii="Times New Roman" w:eastAsia="Times New Roman" w:hAnsi="Times New Roman" w:cs="Times New Roman"/>
          <w:kern w:val="0"/>
          <w:sz w:val="24"/>
          <w:szCs w:val="24"/>
          <w:highlight w:val="yellow"/>
          <w:lang w:val="fr-FR"/>
          <w14:ligatures w14:val="none"/>
        </w:rPr>
        <w:t>, et assurez-vous que le texte est écrit en</w:t>
      </w:r>
      <w:r w:rsidRPr="00906C81">
        <w:rPr>
          <w:rFonts w:ascii="Times New Roman" w:eastAsia="Times New Roman" w:hAnsi="Times New Roman" w:cs="Times New Roman"/>
          <w:b/>
          <w:bCs/>
          <w:kern w:val="0"/>
          <w:sz w:val="24"/>
          <w:szCs w:val="24"/>
          <w:highlight w:val="yellow"/>
          <w:lang w:val="fr-FR"/>
          <w14:ligatures w14:val="none"/>
        </w:rPr>
        <w:t xml:space="preserve"> Calibri 8</w:t>
      </w:r>
      <w:r w:rsidRPr="00906C81">
        <w:rPr>
          <w:rFonts w:ascii="Times New Roman" w:eastAsia="Times New Roman" w:hAnsi="Times New Roman" w:cs="Times New Roman"/>
          <w:kern w:val="0"/>
          <w:sz w:val="24"/>
          <w:szCs w:val="24"/>
          <w:highlight w:val="yellow"/>
          <w:lang w:val="fr-FR"/>
          <w14:ligatures w14:val="none"/>
        </w:rPr>
        <w:t>.</w:t>
      </w:r>
    </w:p>
    <w:p w14:paraId="1BF10C5E" w14:textId="77777777" w:rsidR="00E33ECA" w:rsidRPr="00906C81" w:rsidRDefault="00E33ECA" w:rsidP="00E33ECA">
      <w:pPr>
        <w:numPr>
          <w:ilvl w:val="0"/>
          <w:numId w:val="6"/>
        </w:numPr>
        <w:tabs>
          <w:tab w:val="num" w:pos="270"/>
        </w:tabs>
        <w:spacing w:before="100" w:beforeAutospacing="1" w:after="100" w:afterAutospacing="1" w:line="276" w:lineRule="auto"/>
        <w:ind w:left="270" w:hanging="270"/>
        <w:rPr>
          <w:rFonts w:ascii="Times New Roman" w:eastAsia="Times New Roman" w:hAnsi="Times New Roman" w:cs="Times New Roman"/>
          <w:kern w:val="0"/>
          <w:sz w:val="24"/>
          <w:szCs w:val="24"/>
          <w:lang w:val="fr-FR"/>
          <w14:ligatures w14:val="none"/>
        </w:rPr>
      </w:pPr>
      <w:proofErr w:type="spellStart"/>
      <w:r w:rsidRPr="00906C81">
        <w:rPr>
          <w:rFonts w:ascii="Times New Roman" w:eastAsia="Times New Roman" w:hAnsi="Times New Roman" w:cs="Times New Roman"/>
          <w:b/>
          <w:bCs/>
          <w:kern w:val="0"/>
          <w:sz w:val="24"/>
          <w:szCs w:val="24"/>
          <w:highlight w:val="yellow"/>
          <w:lang w:val="fr-FR"/>
          <w14:ligatures w14:val="none"/>
        </w:rPr>
        <w:t>Footer</w:t>
      </w:r>
      <w:proofErr w:type="spellEnd"/>
      <w:r w:rsidRPr="00906C81">
        <w:rPr>
          <w:rFonts w:ascii="Times New Roman" w:eastAsia="Times New Roman" w:hAnsi="Times New Roman" w:cs="Times New Roman"/>
          <w:b/>
          <w:bCs/>
          <w:kern w:val="0"/>
          <w:sz w:val="24"/>
          <w:szCs w:val="24"/>
          <w:highlight w:val="yellow"/>
          <w:lang w:val="fr-FR"/>
          <w14:ligatures w14:val="none"/>
        </w:rPr>
        <w:t> </w:t>
      </w:r>
      <w:r w:rsidRPr="00906C81">
        <w:rPr>
          <w:rFonts w:ascii="Times New Roman" w:eastAsia="Times New Roman" w:hAnsi="Times New Roman" w:cs="Times New Roman"/>
          <w:kern w:val="0"/>
          <w:sz w:val="24"/>
          <w:szCs w:val="24"/>
          <w:highlight w:val="yellow"/>
          <w:lang w:val="fr-FR"/>
          <w14:ligatures w14:val="none"/>
        </w:rPr>
        <w:t xml:space="preserve">: Set the page </w:t>
      </w:r>
      <w:proofErr w:type="spellStart"/>
      <w:r w:rsidRPr="00906C81">
        <w:rPr>
          <w:rFonts w:ascii="Times New Roman" w:eastAsia="Times New Roman" w:hAnsi="Times New Roman" w:cs="Times New Roman"/>
          <w:kern w:val="0"/>
          <w:sz w:val="24"/>
          <w:szCs w:val="24"/>
          <w:highlight w:val="yellow"/>
          <w:lang w:val="fr-FR"/>
          <w14:ligatures w14:val="none"/>
        </w:rPr>
        <w:t>numbers</w:t>
      </w:r>
      <w:proofErr w:type="spellEnd"/>
      <w:r w:rsidRPr="00906C81">
        <w:rPr>
          <w:rFonts w:ascii="Times New Roman" w:eastAsia="Times New Roman" w:hAnsi="Times New Roman" w:cs="Times New Roman"/>
          <w:kern w:val="0"/>
          <w:sz w:val="24"/>
          <w:szCs w:val="24"/>
          <w:highlight w:val="yellow"/>
          <w:lang w:val="fr-FR"/>
          <w14:ligatures w14:val="none"/>
        </w:rPr>
        <w:t xml:space="preserve"> to the right and use the </w:t>
      </w:r>
      <w:proofErr w:type="spellStart"/>
      <w:r w:rsidRPr="00906C81">
        <w:rPr>
          <w:rFonts w:ascii="Times New Roman" w:eastAsia="Times New Roman" w:hAnsi="Times New Roman" w:cs="Times New Roman"/>
          <w:kern w:val="0"/>
          <w:sz w:val="24"/>
          <w:szCs w:val="24"/>
          <w:highlight w:val="yellow"/>
          <w:lang w:val="fr-FR"/>
          <w14:ligatures w14:val="none"/>
        </w:rPr>
        <w:t>following</w:t>
      </w:r>
      <w:proofErr w:type="spellEnd"/>
      <w:r w:rsidRPr="00906C81">
        <w:rPr>
          <w:rFonts w:ascii="Times New Roman" w:eastAsia="Times New Roman" w:hAnsi="Times New Roman" w:cs="Times New Roman"/>
          <w:kern w:val="0"/>
          <w:sz w:val="24"/>
          <w:szCs w:val="24"/>
          <w:highlight w:val="yellow"/>
          <w:lang w:val="fr-FR"/>
          <w14:ligatures w14:val="none"/>
        </w:rPr>
        <w:t xml:space="preserve"> </w:t>
      </w:r>
      <w:proofErr w:type="gramStart"/>
      <w:r w:rsidRPr="00906C81">
        <w:rPr>
          <w:rFonts w:ascii="Times New Roman" w:eastAsia="Times New Roman" w:hAnsi="Times New Roman" w:cs="Times New Roman"/>
          <w:kern w:val="0"/>
          <w:sz w:val="24"/>
          <w:szCs w:val="24"/>
          <w:highlight w:val="yellow"/>
          <w:lang w:val="fr-FR"/>
          <w14:ligatures w14:val="none"/>
        </w:rPr>
        <w:t>format:</w:t>
      </w:r>
      <w:proofErr w:type="gramEnd"/>
      <w:r w:rsidRPr="00906C81">
        <w:rPr>
          <w:rFonts w:ascii="Times New Roman" w:eastAsia="Times New Roman" w:hAnsi="Times New Roman" w:cs="Times New Roman"/>
          <w:kern w:val="0"/>
          <w:sz w:val="24"/>
          <w:szCs w:val="24"/>
          <w:highlight w:val="yellow"/>
          <w:lang w:val="fr-FR"/>
          <w14:ligatures w14:val="none"/>
        </w:rPr>
        <w:t xml:space="preserve"> 1/1, 2/2, </w:t>
      </w:r>
      <w:proofErr w:type="spellStart"/>
      <w:r w:rsidRPr="00906C81">
        <w:rPr>
          <w:rFonts w:ascii="Times New Roman" w:eastAsia="Times New Roman" w:hAnsi="Times New Roman" w:cs="Times New Roman"/>
          <w:kern w:val="0"/>
          <w:sz w:val="24"/>
          <w:szCs w:val="24"/>
          <w:highlight w:val="yellow"/>
          <w:lang w:val="fr-FR"/>
          <w14:ligatures w14:val="none"/>
        </w:rPr>
        <w:t>etc</w:t>
      </w:r>
      <w:proofErr w:type="spellEnd"/>
      <w:r w:rsidRPr="00906C81">
        <w:rPr>
          <w:rFonts w:ascii="Times New Roman" w:eastAsia="Times New Roman" w:hAnsi="Times New Roman" w:cs="Times New Roman"/>
          <w:kern w:val="0"/>
          <w:sz w:val="24"/>
          <w:szCs w:val="24"/>
          <w:highlight w:val="yellow"/>
          <w:lang w:val="fr-FR"/>
          <w14:ligatures w14:val="none"/>
        </w:rPr>
        <w:t xml:space="preserve"> / </w:t>
      </w:r>
      <w:r w:rsidRPr="00906C81">
        <w:rPr>
          <w:rFonts w:ascii="Times New Roman" w:eastAsia="Times New Roman" w:hAnsi="Times New Roman" w:cs="Times New Roman"/>
          <w:b/>
          <w:bCs/>
          <w:kern w:val="0"/>
          <w:sz w:val="24"/>
          <w:szCs w:val="24"/>
          <w:highlight w:val="yellow"/>
          <w:lang w:val="fr-FR"/>
          <w14:ligatures w14:val="none"/>
        </w:rPr>
        <w:t>Numérotation</w:t>
      </w:r>
      <w:r w:rsidRPr="00906C81">
        <w:rPr>
          <w:rFonts w:ascii="Times New Roman" w:eastAsia="Times New Roman" w:hAnsi="Times New Roman" w:cs="Times New Roman"/>
          <w:b/>
          <w:bCs/>
          <w:kern w:val="0"/>
          <w:sz w:val="24"/>
          <w:szCs w:val="24"/>
          <w:lang w:val="fr-FR"/>
          <w14:ligatures w14:val="none"/>
        </w:rPr>
        <w:t xml:space="preserve"> des pages </w:t>
      </w:r>
      <w:r w:rsidRPr="00906C81">
        <w:rPr>
          <w:rFonts w:ascii="Times New Roman" w:eastAsia="Times New Roman" w:hAnsi="Times New Roman" w:cs="Times New Roman"/>
          <w:kern w:val="0"/>
          <w:sz w:val="24"/>
          <w:szCs w:val="24"/>
          <w:lang w:val="fr-FR"/>
          <w14:ligatures w14:val="none"/>
        </w:rPr>
        <w:t>: mettez les numéros de page à droite et utilisez le format suivant : 1/1, 2/2, etc.</w:t>
      </w:r>
    </w:p>
    <w:p w14:paraId="0974251A" w14:textId="77777777" w:rsidR="00E33ECA" w:rsidRPr="00906C81" w:rsidRDefault="00E33ECA" w:rsidP="00E33ECA">
      <w:pPr>
        <w:numPr>
          <w:ilvl w:val="0"/>
          <w:numId w:val="6"/>
        </w:numPr>
        <w:tabs>
          <w:tab w:val="num" w:pos="270"/>
        </w:tabs>
        <w:spacing w:before="100" w:beforeAutospacing="1" w:after="100" w:afterAutospacing="1" w:line="276" w:lineRule="auto"/>
        <w:ind w:left="270" w:hanging="270"/>
        <w:rPr>
          <w:rFonts w:ascii="Times New Roman" w:eastAsia="Times New Roman" w:hAnsi="Times New Roman" w:cs="Times New Roman"/>
          <w:kern w:val="0"/>
          <w:sz w:val="24"/>
          <w:szCs w:val="24"/>
          <w:lang w:val="fr-FR"/>
          <w14:ligatures w14:val="none"/>
        </w:rPr>
      </w:pPr>
      <w:proofErr w:type="spellStart"/>
      <w:r w:rsidRPr="00906C81">
        <w:rPr>
          <w:rFonts w:ascii="Times New Roman" w:eastAsia="Times New Roman" w:hAnsi="Times New Roman" w:cs="Times New Roman"/>
          <w:b/>
          <w:bCs/>
          <w:kern w:val="0"/>
          <w:sz w:val="24"/>
          <w:szCs w:val="24"/>
          <w:lang w:val="fr-FR"/>
          <w14:ligatures w14:val="none"/>
        </w:rPr>
        <w:t>Margins</w:t>
      </w:r>
      <w:proofErr w:type="spellEnd"/>
      <w:r w:rsidRPr="00906C81">
        <w:rPr>
          <w:rFonts w:ascii="Times New Roman" w:eastAsia="Times New Roman" w:hAnsi="Times New Roman" w:cs="Times New Roman"/>
          <w:b/>
          <w:bCs/>
          <w:kern w:val="0"/>
          <w:sz w:val="24"/>
          <w:szCs w:val="24"/>
          <w:lang w:val="fr-FR"/>
          <w14:ligatures w14:val="none"/>
        </w:rPr>
        <w:t xml:space="preserve"> / Marges </w:t>
      </w:r>
      <w:r w:rsidRPr="00906C81">
        <w:rPr>
          <w:rFonts w:ascii="Times New Roman" w:eastAsia="Times New Roman" w:hAnsi="Times New Roman" w:cs="Times New Roman"/>
          <w:kern w:val="0"/>
          <w:sz w:val="24"/>
          <w:szCs w:val="24"/>
          <w:lang w:val="fr-FR"/>
          <w14:ligatures w14:val="none"/>
        </w:rPr>
        <w:t>: Use ˝</w:t>
      </w:r>
      <w:r w:rsidRPr="00906C81">
        <w:rPr>
          <w:rFonts w:ascii="Times New Roman" w:eastAsia="Times New Roman" w:hAnsi="Times New Roman" w:cs="Times New Roman"/>
          <w:b/>
          <w:bCs/>
          <w:kern w:val="0"/>
          <w:sz w:val="24"/>
          <w:szCs w:val="24"/>
          <w:lang w:val="fr-FR"/>
          <w14:ligatures w14:val="none"/>
        </w:rPr>
        <w:t>Narrow</w:t>
      </w:r>
      <w:r w:rsidRPr="00906C81">
        <w:rPr>
          <w:rFonts w:ascii="Times New Roman" w:eastAsia="Times New Roman" w:hAnsi="Times New Roman" w:cs="Times New Roman"/>
          <w:kern w:val="0"/>
          <w:sz w:val="24"/>
          <w:szCs w:val="24"/>
          <w:lang w:val="fr-FR"/>
          <w14:ligatures w14:val="none"/>
        </w:rPr>
        <w:t xml:space="preserve">˝ </w:t>
      </w:r>
      <w:proofErr w:type="spellStart"/>
      <w:r w:rsidRPr="00906C81">
        <w:rPr>
          <w:rFonts w:ascii="Times New Roman" w:eastAsia="Times New Roman" w:hAnsi="Times New Roman" w:cs="Times New Roman"/>
          <w:kern w:val="0"/>
          <w:sz w:val="24"/>
          <w:szCs w:val="24"/>
          <w:lang w:val="fr-FR"/>
          <w14:ligatures w14:val="none"/>
        </w:rPr>
        <w:t>margins</w:t>
      </w:r>
      <w:proofErr w:type="spellEnd"/>
      <w:r w:rsidRPr="00906C81">
        <w:rPr>
          <w:rFonts w:ascii="Times New Roman" w:eastAsia="Times New Roman" w:hAnsi="Times New Roman" w:cs="Times New Roman"/>
          <w:kern w:val="0"/>
          <w:sz w:val="24"/>
          <w:szCs w:val="24"/>
          <w:lang w:val="fr-FR"/>
          <w14:ligatures w14:val="none"/>
        </w:rPr>
        <w:t xml:space="preserve"> on all </w:t>
      </w:r>
      <w:proofErr w:type="spellStart"/>
      <w:r w:rsidRPr="00906C81">
        <w:rPr>
          <w:rFonts w:ascii="Times New Roman" w:eastAsia="Times New Roman" w:hAnsi="Times New Roman" w:cs="Times New Roman"/>
          <w:kern w:val="0"/>
          <w:sz w:val="24"/>
          <w:szCs w:val="24"/>
          <w:lang w:val="fr-FR"/>
          <w14:ligatures w14:val="none"/>
        </w:rPr>
        <w:t>sides</w:t>
      </w:r>
      <w:proofErr w:type="spellEnd"/>
      <w:r w:rsidRPr="00906C81">
        <w:rPr>
          <w:rFonts w:ascii="Times New Roman" w:eastAsia="Times New Roman" w:hAnsi="Times New Roman" w:cs="Times New Roman"/>
          <w:kern w:val="0"/>
          <w:sz w:val="24"/>
          <w:szCs w:val="24"/>
          <w:lang w:val="fr-FR"/>
          <w14:ligatures w14:val="none"/>
        </w:rPr>
        <w:t>. / Utilisez des marges ˝Etroites˝ sur tous les côtés.</w:t>
      </w:r>
    </w:p>
    <w:p w14:paraId="47C01DB4" w14:textId="77777777" w:rsidR="00E33ECA" w:rsidRPr="00906C81" w:rsidRDefault="00E33ECA" w:rsidP="00E33ECA">
      <w:pPr>
        <w:numPr>
          <w:ilvl w:val="0"/>
          <w:numId w:val="6"/>
        </w:numPr>
        <w:tabs>
          <w:tab w:val="num" w:pos="270"/>
        </w:tabs>
        <w:spacing w:before="100" w:beforeAutospacing="1" w:after="100" w:afterAutospacing="1" w:line="276" w:lineRule="auto"/>
        <w:ind w:left="270" w:hanging="270"/>
        <w:rPr>
          <w:rFonts w:ascii="Times New Roman" w:eastAsia="Times New Roman" w:hAnsi="Times New Roman" w:cs="Times New Roman"/>
          <w:kern w:val="0"/>
          <w:sz w:val="24"/>
          <w:szCs w:val="24"/>
          <w:lang w:val="fr-FR"/>
          <w14:ligatures w14:val="none"/>
        </w:rPr>
      </w:pPr>
      <w:commentRangeStart w:id="27"/>
      <w:r w:rsidRPr="00906C81">
        <w:rPr>
          <w:rFonts w:ascii="Times New Roman" w:eastAsia="Times New Roman" w:hAnsi="Times New Roman" w:cs="Times New Roman"/>
          <w:b/>
          <w:bCs/>
          <w:kern w:val="0"/>
          <w:sz w:val="24"/>
          <w:szCs w:val="24"/>
          <w:lang w:val="fr-FR"/>
          <w14:ligatures w14:val="none"/>
        </w:rPr>
        <w:t xml:space="preserve">Font / </w:t>
      </w:r>
      <w:proofErr w:type="gramStart"/>
      <w:r w:rsidRPr="00906C81">
        <w:rPr>
          <w:rFonts w:ascii="Times New Roman" w:eastAsia="Times New Roman" w:hAnsi="Times New Roman" w:cs="Times New Roman"/>
          <w:b/>
          <w:bCs/>
          <w:kern w:val="0"/>
          <w:sz w:val="24"/>
          <w:szCs w:val="24"/>
          <w:lang w:val="fr-FR"/>
          <w14:ligatures w14:val="none"/>
        </w:rPr>
        <w:t>Police</w:t>
      </w:r>
      <w:r w:rsidRPr="00906C81">
        <w:rPr>
          <w:rFonts w:ascii="Times New Roman" w:eastAsia="Times New Roman" w:hAnsi="Times New Roman" w:cs="Times New Roman"/>
          <w:kern w:val="0"/>
          <w:sz w:val="24"/>
          <w:szCs w:val="24"/>
          <w:lang w:val="fr-FR"/>
          <w14:ligatures w14:val="none"/>
        </w:rPr>
        <w:t>:</w:t>
      </w:r>
      <w:proofErr w:type="gramEnd"/>
      <w:r w:rsidRPr="00906C81">
        <w:rPr>
          <w:rFonts w:ascii="Times New Roman" w:eastAsia="Times New Roman" w:hAnsi="Times New Roman" w:cs="Times New Roman"/>
          <w:kern w:val="0"/>
          <w:sz w:val="24"/>
          <w:szCs w:val="24"/>
          <w:lang w:val="fr-FR"/>
          <w14:ligatures w14:val="none"/>
        </w:rPr>
        <w:t xml:space="preserve"> The body </w:t>
      </w:r>
      <w:proofErr w:type="spellStart"/>
      <w:r w:rsidRPr="00906C81">
        <w:rPr>
          <w:rFonts w:ascii="Times New Roman" w:eastAsia="Times New Roman" w:hAnsi="Times New Roman" w:cs="Times New Roman"/>
          <w:kern w:val="0"/>
          <w:sz w:val="24"/>
          <w:szCs w:val="24"/>
          <w:lang w:val="fr-FR"/>
          <w14:ligatures w14:val="none"/>
        </w:rPr>
        <w:t>text</w:t>
      </w:r>
      <w:proofErr w:type="spellEnd"/>
      <w:r w:rsidRPr="00906C81">
        <w:rPr>
          <w:rFonts w:ascii="Times New Roman" w:eastAsia="Times New Roman" w:hAnsi="Times New Roman" w:cs="Times New Roman"/>
          <w:kern w:val="0"/>
          <w:sz w:val="24"/>
          <w:szCs w:val="24"/>
          <w:lang w:val="fr-FR"/>
          <w14:ligatures w14:val="none"/>
        </w:rPr>
        <w:t xml:space="preserve"> must </w:t>
      </w:r>
      <w:proofErr w:type="spellStart"/>
      <w:r w:rsidRPr="00906C81">
        <w:rPr>
          <w:rFonts w:ascii="Times New Roman" w:eastAsia="Times New Roman" w:hAnsi="Times New Roman" w:cs="Times New Roman"/>
          <w:kern w:val="0"/>
          <w:sz w:val="24"/>
          <w:szCs w:val="24"/>
          <w:lang w:val="fr-FR"/>
          <w14:ligatures w14:val="none"/>
        </w:rPr>
        <w:t>be</w:t>
      </w:r>
      <w:proofErr w:type="spellEnd"/>
      <w:r w:rsidRPr="00906C81">
        <w:rPr>
          <w:rFonts w:ascii="Times New Roman" w:eastAsia="Times New Roman" w:hAnsi="Times New Roman" w:cs="Times New Roman"/>
          <w:kern w:val="0"/>
          <w:sz w:val="24"/>
          <w:szCs w:val="24"/>
          <w:lang w:val="fr-FR"/>
          <w14:ligatures w14:val="none"/>
        </w:rPr>
        <w:t xml:space="preserve"> in </w:t>
      </w:r>
      <w:r w:rsidRPr="00906C81">
        <w:rPr>
          <w:rFonts w:ascii="Times New Roman" w:eastAsia="Times New Roman" w:hAnsi="Times New Roman" w:cs="Times New Roman"/>
          <w:b/>
          <w:bCs/>
          <w:kern w:val="0"/>
          <w:sz w:val="24"/>
          <w:szCs w:val="24"/>
          <w:lang w:val="fr-FR"/>
          <w14:ligatures w14:val="none"/>
        </w:rPr>
        <w:t xml:space="preserve">Times New Roman </w:t>
      </w:r>
      <w:r w:rsidRPr="00906C81">
        <w:rPr>
          <w:rFonts w:ascii="Times New Roman" w:eastAsia="Times New Roman" w:hAnsi="Times New Roman" w:cs="Times New Roman" w:hint="cs"/>
          <w:b/>
          <w:bCs/>
          <w:kern w:val="0"/>
          <w:sz w:val="24"/>
          <w:szCs w:val="24"/>
          <w:rtl/>
          <w:lang w:val="fr-FR"/>
          <w14:ligatures w14:val="none"/>
        </w:rPr>
        <w:t>12</w:t>
      </w:r>
      <w:r w:rsidRPr="00906C81">
        <w:rPr>
          <w:rFonts w:ascii="Times New Roman" w:eastAsia="Times New Roman" w:hAnsi="Times New Roman" w:cs="Times New Roman"/>
          <w:b/>
          <w:bCs/>
          <w:kern w:val="0"/>
          <w:sz w:val="24"/>
          <w:szCs w:val="24"/>
          <w:lang w:val="fr-FR"/>
          <w14:ligatures w14:val="none"/>
        </w:rPr>
        <w:t>pt</w:t>
      </w:r>
      <w:r w:rsidRPr="00906C81">
        <w:rPr>
          <w:rFonts w:ascii="Times New Roman" w:eastAsia="Times New Roman" w:hAnsi="Times New Roman" w:cs="Times New Roman"/>
          <w:kern w:val="0"/>
          <w:sz w:val="24"/>
          <w:szCs w:val="24"/>
          <w:lang w:val="fr-FR"/>
          <w14:ligatures w14:val="none"/>
        </w:rPr>
        <w:t xml:space="preserve">. / Le texte doit être en </w:t>
      </w:r>
      <w:r w:rsidRPr="00906C81">
        <w:rPr>
          <w:rFonts w:ascii="Times New Roman" w:eastAsia="Times New Roman" w:hAnsi="Times New Roman" w:cs="Times New Roman"/>
          <w:b/>
          <w:bCs/>
          <w:kern w:val="0"/>
          <w:sz w:val="24"/>
          <w:szCs w:val="24"/>
          <w:lang w:val="fr-FR"/>
          <w14:ligatures w14:val="none"/>
        </w:rPr>
        <w:t>Times New Roman 12 pt</w:t>
      </w:r>
      <w:r w:rsidRPr="00906C81">
        <w:rPr>
          <w:rFonts w:ascii="Times New Roman" w:eastAsia="Times New Roman" w:hAnsi="Times New Roman" w:cs="Times New Roman"/>
          <w:kern w:val="0"/>
          <w:sz w:val="24"/>
          <w:szCs w:val="24"/>
          <w:lang w:val="fr-FR"/>
          <w14:ligatures w14:val="none"/>
        </w:rPr>
        <w:t>.</w:t>
      </w:r>
      <w:commentRangeEnd w:id="27"/>
      <w:r>
        <w:rPr>
          <w:rStyle w:val="CommentReference"/>
        </w:rPr>
        <w:commentReference w:id="27"/>
      </w:r>
    </w:p>
    <w:p w14:paraId="30405244" w14:textId="77777777" w:rsidR="00E33ECA" w:rsidRPr="00906C81" w:rsidRDefault="00E33ECA" w:rsidP="00E33ECA">
      <w:pPr>
        <w:numPr>
          <w:ilvl w:val="0"/>
          <w:numId w:val="6"/>
        </w:numPr>
        <w:tabs>
          <w:tab w:val="num" w:pos="270"/>
        </w:tabs>
        <w:spacing w:before="100" w:beforeAutospacing="1" w:after="100" w:afterAutospacing="1" w:line="276" w:lineRule="auto"/>
        <w:ind w:left="270" w:hanging="270"/>
        <w:rPr>
          <w:rFonts w:ascii="Times New Roman" w:eastAsia="Times New Roman" w:hAnsi="Times New Roman" w:cs="Times New Roman"/>
          <w:kern w:val="0"/>
          <w:sz w:val="24"/>
          <w:szCs w:val="24"/>
          <w:lang w:val="fr-FR"/>
          <w14:ligatures w14:val="none"/>
        </w:rPr>
      </w:pPr>
      <w:proofErr w:type="spellStart"/>
      <w:r w:rsidRPr="00906C81">
        <w:rPr>
          <w:rFonts w:ascii="Times New Roman" w:eastAsia="Times New Roman" w:hAnsi="Times New Roman" w:cs="Times New Roman"/>
          <w:b/>
          <w:bCs/>
          <w:kern w:val="0"/>
          <w:sz w:val="24"/>
          <w:szCs w:val="24"/>
          <w:lang w:val="fr-FR"/>
          <w14:ligatures w14:val="none"/>
        </w:rPr>
        <w:t>Spacing</w:t>
      </w:r>
      <w:proofErr w:type="spellEnd"/>
      <w:r w:rsidRPr="00906C81">
        <w:rPr>
          <w:rFonts w:ascii="Times New Roman" w:eastAsia="Times New Roman" w:hAnsi="Times New Roman" w:cs="Times New Roman"/>
          <w:b/>
          <w:bCs/>
          <w:kern w:val="0"/>
          <w:sz w:val="24"/>
          <w:szCs w:val="24"/>
          <w:lang w:val="fr-FR"/>
          <w14:ligatures w14:val="none"/>
        </w:rPr>
        <w:t xml:space="preserve"> / </w:t>
      </w:r>
      <w:proofErr w:type="gramStart"/>
      <w:r w:rsidRPr="00906C81">
        <w:rPr>
          <w:rFonts w:ascii="Times New Roman" w:eastAsia="Times New Roman" w:hAnsi="Times New Roman" w:cs="Times New Roman"/>
          <w:b/>
          <w:bCs/>
          <w:kern w:val="0"/>
          <w:sz w:val="24"/>
          <w:szCs w:val="24"/>
          <w:lang w:val="fr-FR"/>
          <w14:ligatures w14:val="none"/>
        </w:rPr>
        <w:t>Espacement</w:t>
      </w:r>
      <w:r w:rsidRPr="00906C81">
        <w:rPr>
          <w:rFonts w:ascii="Times New Roman" w:eastAsia="Times New Roman" w:hAnsi="Times New Roman" w:cs="Times New Roman"/>
          <w:kern w:val="0"/>
          <w:sz w:val="24"/>
          <w:szCs w:val="24"/>
          <w:lang w:val="fr-FR"/>
          <w14:ligatures w14:val="none"/>
        </w:rPr>
        <w:t>:</w:t>
      </w:r>
      <w:proofErr w:type="gramEnd"/>
      <w:r w:rsidRPr="00906C81">
        <w:rPr>
          <w:rFonts w:ascii="Times New Roman" w:eastAsia="Times New Roman" w:hAnsi="Times New Roman" w:cs="Times New Roman"/>
          <w:kern w:val="0"/>
          <w:sz w:val="24"/>
          <w:szCs w:val="24"/>
          <w:lang w:val="fr-FR"/>
          <w14:ligatures w14:val="none"/>
        </w:rPr>
        <w:t xml:space="preserve"> The </w:t>
      </w:r>
      <w:proofErr w:type="spellStart"/>
      <w:r w:rsidRPr="00906C81">
        <w:rPr>
          <w:rFonts w:ascii="Times New Roman" w:eastAsia="Times New Roman" w:hAnsi="Times New Roman" w:cs="Times New Roman"/>
          <w:kern w:val="0"/>
          <w:sz w:val="24"/>
          <w:szCs w:val="24"/>
          <w:lang w:val="fr-FR"/>
          <w14:ligatures w14:val="none"/>
        </w:rPr>
        <w:t>paper</w:t>
      </w:r>
      <w:proofErr w:type="spellEnd"/>
      <w:r w:rsidRPr="00906C81">
        <w:rPr>
          <w:rFonts w:ascii="Times New Roman" w:eastAsia="Times New Roman" w:hAnsi="Times New Roman" w:cs="Times New Roman"/>
          <w:kern w:val="0"/>
          <w:sz w:val="24"/>
          <w:szCs w:val="24"/>
          <w:lang w:val="fr-FR"/>
          <w14:ligatures w14:val="none"/>
        </w:rPr>
        <w:t xml:space="preserve"> </w:t>
      </w:r>
      <w:proofErr w:type="spellStart"/>
      <w:r w:rsidRPr="00906C81">
        <w:rPr>
          <w:rFonts w:ascii="Times New Roman" w:eastAsia="Times New Roman" w:hAnsi="Times New Roman" w:cs="Times New Roman"/>
          <w:kern w:val="0"/>
          <w:sz w:val="24"/>
          <w:szCs w:val="24"/>
          <w:lang w:val="fr-FR"/>
          <w14:ligatures w14:val="none"/>
        </w:rPr>
        <w:t>should</w:t>
      </w:r>
      <w:proofErr w:type="spellEnd"/>
      <w:r w:rsidRPr="00906C81">
        <w:rPr>
          <w:rFonts w:ascii="Times New Roman" w:eastAsia="Times New Roman" w:hAnsi="Times New Roman" w:cs="Times New Roman"/>
          <w:kern w:val="0"/>
          <w:sz w:val="24"/>
          <w:szCs w:val="24"/>
          <w:lang w:val="fr-FR"/>
          <w14:ligatures w14:val="none"/>
        </w:rPr>
        <w:t xml:space="preserve"> </w:t>
      </w:r>
      <w:proofErr w:type="spellStart"/>
      <w:r w:rsidRPr="00906C81">
        <w:rPr>
          <w:rFonts w:ascii="Times New Roman" w:eastAsia="Times New Roman" w:hAnsi="Times New Roman" w:cs="Times New Roman"/>
          <w:kern w:val="0"/>
          <w:sz w:val="24"/>
          <w:szCs w:val="24"/>
          <w:lang w:val="fr-FR"/>
          <w14:ligatures w14:val="none"/>
        </w:rPr>
        <w:t>be</w:t>
      </w:r>
      <w:proofErr w:type="spellEnd"/>
      <w:r w:rsidRPr="00906C81">
        <w:rPr>
          <w:rFonts w:ascii="Times New Roman" w:eastAsia="Times New Roman" w:hAnsi="Times New Roman" w:cs="Times New Roman"/>
          <w:kern w:val="0"/>
          <w:sz w:val="24"/>
          <w:szCs w:val="24"/>
          <w:lang w:val="fr-FR"/>
          <w14:ligatures w14:val="none"/>
        </w:rPr>
        <w:t xml:space="preserve"> </w:t>
      </w:r>
      <w:r w:rsidRPr="00906C81">
        <w:rPr>
          <w:rFonts w:ascii="Times New Roman" w:eastAsia="Times New Roman" w:hAnsi="Times New Roman" w:cs="Times New Roman"/>
          <w:b/>
          <w:bCs/>
          <w:kern w:val="0"/>
          <w:sz w:val="24"/>
          <w:szCs w:val="24"/>
          <w:lang w:val="fr-FR"/>
          <w14:ligatures w14:val="none"/>
        </w:rPr>
        <w:t>single-</w:t>
      </w:r>
      <w:proofErr w:type="spellStart"/>
      <w:r w:rsidRPr="00906C81">
        <w:rPr>
          <w:rFonts w:ascii="Times New Roman" w:eastAsia="Times New Roman" w:hAnsi="Times New Roman" w:cs="Times New Roman"/>
          <w:b/>
          <w:bCs/>
          <w:kern w:val="0"/>
          <w:sz w:val="24"/>
          <w:szCs w:val="24"/>
          <w:lang w:val="fr-FR"/>
          <w14:ligatures w14:val="none"/>
        </w:rPr>
        <w:t>spaced</w:t>
      </w:r>
      <w:proofErr w:type="spellEnd"/>
      <w:r w:rsidRPr="00906C81">
        <w:rPr>
          <w:rFonts w:ascii="Times New Roman" w:eastAsia="Times New Roman" w:hAnsi="Times New Roman" w:cs="Times New Roman"/>
          <w:kern w:val="0"/>
          <w:sz w:val="24"/>
          <w:szCs w:val="24"/>
          <w:lang w:val="fr-FR"/>
          <w14:ligatures w14:val="none"/>
        </w:rPr>
        <w:t>. / Le texte doit être en espacement simple.</w:t>
      </w:r>
    </w:p>
    <w:p w14:paraId="2EA0C64F" w14:textId="77777777" w:rsidR="00E33ECA" w:rsidRPr="00906C81" w:rsidRDefault="00E33ECA" w:rsidP="00E33ECA">
      <w:pPr>
        <w:numPr>
          <w:ilvl w:val="0"/>
          <w:numId w:val="6"/>
        </w:numPr>
        <w:tabs>
          <w:tab w:val="num" w:pos="270"/>
        </w:tabs>
        <w:spacing w:before="100" w:beforeAutospacing="1" w:after="100" w:afterAutospacing="1" w:line="276" w:lineRule="auto"/>
        <w:ind w:left="270" w:hanging="270"/>
        <w:rPr>
          <w:rFonts w:ascii="Times New Roman" w:eastAsia="Times New Roman" w:hAnsi="Times New Roman" w:cs="Times New Roman"/>
          <w:kern w:val="0"/>
          <w:sz w:val="24"/>
          <w:szCs w:val="24"/>
          <w:lang w:val="fr-FR"/>
          <w14:ligatures w14:val="none"/>
        </w:rPr>
      </w:pPr>
      <w:proofErr w:type="spellStart"/>
      <w:r w:rsidRPr="00906C81">
        <w:rPr>
          <w:rFonts w:ascii="Times New Roman" w:eastAsia="Times New Roman" w:hAnsi="Times New Roman" w:cs="Times New Roman"/>
          <w:b/>
          <w:bCs/>
          <w:kern w:val="0"/>
          <w:sz w:val="24"/>
          <w:szCs w:val="24"/>
          <w:lang w:val="fr-FR"/>
          <w14:ligatures w14:val="none"/>
        </w:rPr>
        <w:t>Alignment</w:t>
      </w:r>
      <w:proofErr w:type="spellEnd"/>
      <w:r w:rsidRPr="00906C81">
        <w:rPr>
          <w:rFonts w:ascii="Times New Roman" w:eastAsia="Times New Roman" w:hAnsi="Times New Roman" w:cs="Times New Roman"/>
          <w:b/>
          <w:bCs/>
          <w:kern w:val="0"/>
          <w:sz w:val="24"/>
          <w:szCs w:val="24"/>
          <w:lang w:val="fr-FR"/>
          <w14:ligatures w14:val="none"/>
        </w:rPr>
        <w:t xml:space="preserve"> / Alignement </w:t>
      </w:r>
      <w:r w:rsidRPr="00906C81">
        <w:rPr>
          <w:rFonts w:ascii="Times New Roman" w:eastAsia="Times New Roman" w:hAnsi="Times New Roman" w:cs="Times New Roman"/>
          <w:kern w:val="0"/>
          <w:sz w:val="24"/>
          <w:szCs w:val="24"/>
          <w:lang w:val="fr-FR"/>
          <w14:ligatures w14:val="none"/>
        </w:rPr>
        <w:t xml:space="preserve">: All </w:t>
      </w:r>
      <w:proofErr w:type="spellStart"/>
      <w:r w:rsidRPr="00906C81">
        <w:rPr>
          <w:rFonts w:ascii="Times New Roman" w:eastAsia="Times New Roman" w:hAnsi="Times New Roman" w:cs="Times New Roman"/>
          <w:kern w:val="0"/>
          <w:sz w:val="24"/>
          <w:szCs w:val="24"/>
          <w:lang w:val="fr-FR"/>
          <w14:ligatures w14:val="none"/>
        </w:rPr>
        <w:t>text</w:t>
      </w:r>
      <w:proofErr w:type="spellEnd"/>
      <w:r w:rsidRPr="00906C81">
        <w:rPr>
          <w:rFonts w:ascii="Times New Roman" w:eastAsia="Times New Roman" w:hAnsi="Times New Roman" w:cs="Times New Roman"/>
          <w:kern w:val="0"/>
          <w:sz w:val="24"/>
          <w:szCs w:val="24"/>
          <w:lang w:val="fr-FR"/>
          <w14:ligatures w14:val="none"/>
        </w:rPr>
        <w:t xml:space="preserve"> </w:t>
      </w:r>
      <w:proofErr w:type="spellStart"/>
      <w:r w:rsidRPr="00906C81">
        <w:rPr>
          <w:rFonts w:ascii="Times New Roman" w:eastAsia="Times New Roman" w:hAnsi="Times New Roman" w:cs="Times New Roman"/>
          <w:kern w:val="0"/>
          <w:sz w:val="24"/>
          <w:szCs w:val="24"/>
          <w:lang w:val="fr-FR"/>
          <w14:ligatures w14:val="none"/>
        </w:rPr>
        <w:t>should</w:t>
      </w:r>
      <w:proofErr w:type="spellEnd"/>
      <w:r w:rsidRPr="00906C81">
        <w:rPr>
          <w:rFonts w:ascii="Times New Roman" w:eastAsia="Times New Roman" w:hAnsi="Times New Roman" w:cs="Times New Roman"/>
          <w:kern w:val="0"/>
          <w:sz w:val="24"/>
          <w:szCs w:val="24"/>
          <w:lang w:val="fr-FR"/>
          <w14:ligatures w14:val="none"/>
        </w:rPr>
        <w:t xml:space="preserve"> </w:t>
      </w:r>
      <w:proofErr w:type="spellStart"/>
      <w:r w:rsidRPr="00906C81">
        <w:rPr>
          <w:rFonts w:ascii="Times New Roman" w:eastAsia="Times New Roman" w:hAnsi="Times New Roman" w:cs="Times New Roman"/>
          <w:kern w:val="0"/>
          <w:sz w:val="24"/>
          <w:szCs w:val="24"/>
          <w:lang w:val="fr-FR"/>
          <w14:ligatures w14:val="none"/>
        </w:rPr>
        <w:t>be</w:t>
      </w:r>
      <w:proofErr w:type="spellEnd"/>
      <w:r w:rsidRPr="00906C81">
        <w:rPr>
          <w:rFonts w:ascii="Times New Roman" w:eastAsia="Times New Roman" w:hAnsi="Times New Roman" w:cs="Times New Roman"/>
          <w:kern w:val="0"/>
          <w:sz w:val="24"/>
          <w:szCs w:val="24"/>
          <w:lang w:val="fr-FR"/>
          <w14:ligatures w14:val="none"/>
        </w:rPr>
        <w:t xml:space="preserve"> </w:t>
      </w:r>
      <w:proofErr w:type="spellStart"/>
      <w:proofErr w:type="gramStart"/>
      <w:r w:rsidRPr="00906C81">
        <w:rPr>
          <w:rFonts w:ascii="Times New Roman" w:eastAsia="Times New Roman" w:hAnsi="Times New Roman" w:cs="Times New Roman"/>
          <w:kern w:val="0"/>
          <w:sz w:val="24"/>
          <w:szCs w:val="24"/>
          <w:lang w:val="fr-FR"/>
          <w14:ligatures w14:val="none"/>
        </w:rPr>
        <w:t>justified</w:t>
      </w:r>
      <w:proofErr w:type="spellEnd"/>
      <w:r w:rsidRPr="00906C81">
        <w:rPr>
          <w:rFonts w:ascii="Times New Roman" w:eastAsia="Times New Roman" w:hAnsi="Times New Roman" w:cs="Times New Roman"/>
          <w:kern w:val="0"/>
          <w:sz w:val="24"/>
          <w:szCs w:val="24"/>
          <w:lang w:val="fr-FR"/>
          <w14:ligatures w14:val="none"/>
        </w:rPr>
        <w:t xml:space="preserve">  /</w:t>
      </w:r>
      <w:proofErr w:type="gramEnd"/>
      <w:r w:rsidRPr="00906C81">
        <w:rPr>
          <w:rFonts w:ascii="Times New Roman" w:eastAsia="Times New Roman" w:hAnsi="Times New Roman" w:cs="Times New Roman"/>
          <w:kern w:val="0"/>
          <w:sz w:val="24"/>
          <w:szCs w:val="24"/>
          <w:lang w:val="fr-FR"/>
          <w14:ligatures w14:val="none"/>
        </w:rPr>
        <w:t xml:space="preserve"> Tout le texte doit être justifié. </w:t>
      </w:r>
    </w:p>
    <w:p w14:paraId="68E482BD" w14:textId="77777777" w:rsidR="00E33ECA" w:rsidRPr="00906C81" w:rsidRDefault="00E33ECA" w:rsidP="00E33ECA">
      <w:pPr>
        <w:spacing w:before="100" w:beforeAutospacing="1" w:after="100" w:afterAutospacing="1" w:line="240" w:lineRule="auto"/>
        <w:ind w:left="270"/>
        <w:outlineLvl w:val="3"/>
        <w:rPr>
          <w:rFonts w:ascii="Times New Roman" w:eastAsia="Times New Roman" w:hAnsi="Times New Roman" w:cs="Times New Roman"/>
          <w:b/>
          <w:bCs/>
          <w:kern w:val="0"/>
          <w:sz w:val="24"/>
          <w:szCs w:val="24"/>
          <w:lang w:val="fr-FR"/>
          <w14:ligatures w14:val="none"/>
        </w:rPr>
      </w:pPr>
    </w:p>
    <w:p w14:paraId="217875C9" w14:textId="77777777" w:rsidR="00E33ECA" w:rsidRPr="00906C81" w:rsidRDefault="00E33ECA" w:rsidP="00E33ECA">
      <w:pPr>
        <w:spacing w:before="100" w:beforeAutospacing="1" w:after="100" w:afterAutospacing="1" w:line="240" w:lineRule="auto"/>
        <w:outlineLvl w:val="3"/>
        <w:rPr>
          <w:rFonts w:ascii="Times New Roman" w:eastAsia="Times New Roman" w:hAnsi="Times New Roman" w:cs="Times New Roman"/>
          <w:b/>
          <w:bCs/>
          <w:kern w:val="0"/>
          <w:sz w:val="24"/>
          <w:szCs w:val="24"/>
          <w:lang w:val="fr-FR"/>
          <w14:ligatures w14:val="none"/>
        </w:rPr>
      </w:pPr>
      <w:r w:rsidRPr="00906C81">
        <w:rPr>
          <w:rFonts w:ascii="Times New Roman" w:eastAsia="Times New Roman" w:hAnsi="Times New Roman" w:cs="Times New Roman"/>
          <w:b/>
          <w:bCs/>
          <w:kern w:val="0"/>
          <w:sz w:val="24"/>
          <w:szCs w:val="24"/>
          <w:lang w:val="fr-FR"/>
          <w14:ligatures w14:val="none"/>
        </w:rPr>
        <w:t xml:space="preserve">II- </w:t>
      </w:r>
      <w:proofErr w:type="spellStart"/>
      <w:r w:rsidRPr="00906C81">
        <w:rPr>
          <w:rFonts w:ascii="Times New Roman" w:eastAsia="Times New Roman" w:hAnsi="Times New Roman" w:cs="Times New Roman"/>
          <w:b/>
          <w:bCs/>
          <w:kern w:val="0"/>
          <w:sz w:val="24"/>
          <w:szCs w:val="24"/>
          <w:lang w:val="fr-FR"/>
          <w14:ligatures w14:val="none"/>
        </w:rPr>
        <w:t>Title</w:t>
      </w:r>
      <w:proofErr w:type="spellEnd"/>
      <w:r w:rsidRPr="00906C81">
        <w:rPr>
          <w:rFonts w:ascii="Times New Roman" w:eastAsia="Times New Roman" w:hAnsi="Times New Roman" w:cs="Times New Roman"/>
          <w:b/>
          <w:bCs/>
          <w:kern w:val="0"/>
          <w:sz w:val="24"/>
          <w:szCs w:val="24"/>
          <w:lang w:val="fr-FR"/>
          <w14:ligatures w14:val="none"/>
        </w:rPr>
        <w:t xml:space="preserve"> and </w:t>
      </w:r>
      <w:proofErr w:type="spellStart"/>
      <w:r w:rsidRPr="00906C81">
        <w:rPr>
          <w:rFonts w:ascii="Times New Roman" w:eastAsia="Times New Roman" w:hAnsi="Times New Roman" w:cs="Times New Roman"/>
          <w:b/>
          <w:bCs/>
          <w:kern w:val="0"/>
          <w:sz w:val="24"/>
          <w:szCs w:val="24"/>
          <w:lang w:val="fr-FR"/>
          <w14:ligatures w14:val="none"/>
        </w:rPr>
        <w:t>Author</w:t>
      </w:r>
      <w:proofErr w:type="spellEnd"/>
      <w:r w:rsidRPr="00906C81">
        <w:rPr>
          <w:rFonts w:ascii="Times New Roman" w:eastAsia="Times New Roman" w:hAnsi="Times New Roman" w:cs="Times New Roman"/>
          <w:b/>
          <w:bCs/>
          <w:kern w:val="0"/>
          <w:sz w:val="24"/>
          <w:szCs w:val="24"/>
          <w:lang w:val="fr-FR"/>
          <w14:ligatures w14:val="none"/>
        </w:rPr>
        <w:t xml:space="preserve"> Information / Titre et Informations sur les Auteurs</w:t>
      </w:r>
    </w:p>
    <w:p w14:paraId="254B73CB" w14:textId="77777777" w:rsidR="00E33ECA" w:rsidRPr="00906C81" w:rsidRDefault="00E33ECA" w:rsidP="00E33ECA">
      <w:pPr>
        <w:spacing w:after="0" w:line="240" w:lineRule="auto"/>
        <w:ind w:left="360"/>
        <w:rPr>
          <w:rFonts w:ascii="Times New Roman" w:eastAsia="Times New Roman" w:hAnsi="Times New Roman" w:cs="Times New Roman"/>
          <w:kern w:val="0"/>
          <w:sz w:val="24"/>
          <w:szCs w:val="24"/>
          <w14:ligatures w14:val="none"/>
        </w:rPr>
      </w:pPr>
      <w:r w:rsidRPr="00906C81">
        <w:rPr>
          <w:rFonts w:ascii="Times New Roman" w:eastAsia="Times New Roman" w:hAnsi="Times New Roman" w:cs="Times New Roman"/>
          <w:b/>
          <w:bCs/>
          <w:kern w:val="0"/>
          <w:sz w:val="24"/>
          <w:szCs w:val="24"/>
          <w14:ligatures w14:val="none"/>
        </w:rPr>
        <w:t xml:space="preserve">Title / </w:t>
      </w:r>
      <w:proofErr w:type="spellStart"/>
      <w:r w:rsidRPr="00906C81">
        <w:rPr>
          <w:rFonts w:ascii="Times New Roman" w:eastAsia="Times New Roman" w:hAnsi="Times New Roman" w:cs="Times New Roman"/>
          <w:b/>
          <w:bCs/>
          <w:kern w:val="0"/>
          <w:sz w:val="24"/>
          <w:szCs w:val="24"/>
          <w14:ligatures w14:val="none"/>
        </w:rPr>
        <w:t>Titre</w:t>
      </w:r>
      <w:proofErr w:type="spellEnd"/>
      <w:r w:rsidRPr="00906C81">
        <w:rPr>
          <w:rFonts w:ascii="Times New Roman" w:eastAsia="Times New Roman" w:hAnsi="Times New Roman" w:cs="Times New Roman"/>
          <w:kern w:val="0"/>
          <w:sz w:val="24"/>
          <w:szCs w:val="24"/>
          <w14:ligatures w14:val="none"/>
        </w:rPr>
        <w:t>:</w:t>
      </w:r>
    </w:p>
    <w:p w14:paraId="5AA5E911" w14:textId="77777777" w:rsidR="00E33ECA" w:rsidRPr="00906C81" w:rsidRDefault="00E33ECA" w:rsidP="00E33ECA">
      <w:pPr>
        <w:spacing w:after="0" w:line="240" w:lineRule="auto"/>
        <w:ind w:left="1080"/>
        <w:jc w:val="both"/>
        <w:rPr>
          <w:rFonts w:ascii="Times New Roman" w:eastAsia="Times New Roman" w:hAnsi="Times New Roman" w:cs="Times New Roman"/>
          <w:kern w:val="0"/>
          <w:sz w:val="24"/>
          <w:szCs w:val="24"/>
          <w14:ligatures w14:val="none"/>
        </w:rPr>
      </w:pPr>
      <w:r w:rsidRPr="00906C81">
        <w:rPr>
          <w:rFonts w:ascii="Times New Roman" w:eastAsia="Times New Roman" w:hAnsi="Times New Roman" w:cs="Times New Roman"/>
          <w:kern w:val="0"/>
          <w:sz w:val="24"/>
          <w:szCs w:val="24"/>
          <w14:ligatures w14:val="none"/>
        </w:rPr>
        <w:t xml:space="preserve">Use </w:t>
      </w:r>
      <w:r w:rsidRPr="00906C81">
        <w:rPr>
          <w:rFonts w:ascii="Times New Roman" w:eastAsia="Times New Roman" w:hAnsi="Times New Roman" w:cs="Times New Roman"/>
          <w:b/>
          <w:bCs/>
          <w:kern w:val="0"/>
          <w:sz w:val="24"/>
          <w:szCs w:val="24"/>
          <w14:ligatures w14:val="none"/>
        </w:rPr>
        <w:t>Times New Roman, 20 pt, Bold</w:t>
      </w:r>
      <w:r w:rsidRPr="00906C81">
        <w:rPr>
          <w:rFonts w:ascii="Times New Roman" w:eastAsia="Times New Roman" w:hAnsi="Times New Roman" w:cs="Times New Roman"/>
          <w:kern w:val="0"/>
          <w:sz w:val="24"/>
          <w:szCs w:val="24"/>
          <w14:ligatures w14:val="none"/>
        </w:rPr>
        <w:t xml:space="preserve">. / </w:t>
      </w:r>
      <w:proofErr w:type="spellStart"/>
      <w:r w:rsidRPr="00906C81">
        <w:rPr>
          <w:rFonts w:ascii="Times New Roman" w:eastAsia="Times New Roman" w:hAnsi="Times New Roman" w:cs="Times New Roman"/>
          <w:kern w:val="0"/>
          <w:sz w:val="24"/>
          <w:szCs w:val="24"/>
          <w14:ligatures w14:val="none"/>
        </w:rPr>
        <w:t>Utilisez</w:t>
      </w:r>
      <w:proofErr w:type="spellEnd"/>
      <w:r w:rsidRPr="00906C81">
        <w:rPr>
          <w:rFonts w:ascii="Times New Roman" w:eastAsia="Times New Roman" w:hAnsi="Times New Roman" w:cs="Times New Roman"/>
          <w:kern w:val="0"/>
          <w:sz w:val="24"/>
          <w:szCs w:val="24"/>
          <w14:ligatures w14:val="none"/>
        </w:rPr>
        <w:t xml:space="preserve"> </w:t>
      </w:r>
      <w:r w:rsidRPr="00906C81">
        <w:rPr>
          <w:rFonts w:ascii="Times New Roman" w:eastAsia="Times New Roman" w:hAnsi="Times New Roman" w:cs="Times New Roman"/>
          <w:b/>
          <w:bCs/>
          <w:kern w:val="0"/>
          <w:sz w:val="24"/>
          <w:szCs w:val="24"/>
          <w14:ligatures w14:val="none"/>
        </w:rPr>
        <w:t>Times New Roman, 20 pt, Gras</w:t>
      </w:r>
      <w:r w:rsidRPr="00906C81">
        <w:rPr>
          <w:rFonts w:ascii="Times New Roman" w:eastAsia="Times New Roman" w:hAnsi="Times New Roman" w:cs="Times New Roman"/>
          <w:kern w:val="0"/>
          <w:sz w:val="24"/>
          <w:szCs w:val="24"/>
          <w14:ligatures w14:val="none"/>
        </w:rPr>
        <w:t>.</w:t>
      </w:r>
    </w:p>
    <w:p w14:paraId="29EB2577" w14:textId="77777777" w:rsidR="00E33ECA" w:rsidRPr="00906C81" w:rsidRDefault="00E33ECA" w:rsidP="00E33ECA">
      <w:pPr>
        <w:spacing w:after="0" w:line="240" w:lineRule="auto"/>
        <w:ind w:left="1080"/>
        <w:jc w:val="both"/>
        <w:rPr>
          <w:rFonts w:ascii="Times New Roman" w:eastAsia="Times New Roman" w:hAnsi="Times New Roman" w:cs="Times New Roman"/>
          <w:kern w:val="0"/>
          <w:sz w:val="24"/>
          <w:szCs w:val="24"/>
          <w14:ligatures w14:val="none"/>
        </w:rPr>
      </w:pPr>
      <w:r w:rsidRPr="00906C81">
        <w:rPr>
          <w:rFonts w:ascii="Times New Roman" w:eastAsia="Times New Roman" w:hAnsi="Times New Roman" w:cs="Times New Roman"/>
          <w:kern w:val="0"/>
          <w:sz w:val="24"/>
          <w:szCs w:val="24"/>
          <w14:ligatures w14:val="none"/>
        </w:rPr>
        <w:t xml:space="preserve">The title should be centered at the top of the page. / Le </w:t>
      </w:r>
      <w:proofErr w:type="spellStart"/>
      <w:r w:rsidRPr="00906C81">
        <w:rPr>
          <w:rFonts w:ascii="Times New Roman" w:eastAsia="Times New Roman" w:hAnsi="Times New Roman" w:cs="Times New Roman"/>
          <w:kern w:val="0"/>
          <w:sz w:val="24"/>
          <w:szCs w:val="24"/>
          <w14:ligatures w14:val="none"/>
        </w:rPr>
        <w:t>titre</w:t>
      </w:r>
      <w:proofErr w:type="spellEnd"/>
      <w:r w:rsidRPr="00906C81">
        <w:rPr>
          <w:rFonts w:ascii="Times New Roman" w:eastAsia="Times New Roman" w:hAnsi="Times New Roman" w:cs="Times New Roman"/>
          <w:kern w:val="0"/>
          <w:sz w:val="24"/>
          <w:szCs w:val="24"/>
          <w14:ligatures w14:val="none"/>
        </w:rPr>
        <w:t xml:space="preserve"> doit </w:t>
      </w:r>
      <w:proofErr w:type="spellStart"/>
      <w:r w:rsidRPr="00906C81">
        <w:rPr>
          <w:rFonts w:ascii="Times New Roman" w:eastAsia="Times New Roman" w:hAnsi="Times New Roman" w:cs="Times New Roman"/>
          <w:kern w:val="0"/>
          <w:sz w:val="24"/>
          <w:szCs w:val="24"/>
          <w14:ligatures w14:val="none"/>
        </w:rPr>
        <w:t>être</w:t>
      </w:r>
      <w:proofErr w:type="spellEnd"/>
      <w:r w:rsidRPr="00906C81">
        <w:rPr>
          <w:rFonts w:ascii="Times New Roman" w:eastAsia="Times New Roman" w:hAnsi="Times New Roman" w:cs="Times New Roman"/>
          <w:kern w:val="0"/>
          <w:sz w:val="24"/>
          <w:szCs w:val="24"/>
          <w14:ligatures w14:val="none"/>
        </w:rPr>
        <w:t xml:space="preserve"> </w:t>
      </w:r>
      <w:proofErr w:type="spellStart"/>
      <w:r w:rsidRPr="00906C81">
        <w:rPr>
          <w:rFonts w:ascii="Times New Roman" w:eastAsia="Times New Roman" w:hAnsi="Times New Roman" w:cs="Times New Roman"/>
          <w:kern w:val="0"/>
          <w:sz w:val="24"/>
          <w:szCs w:val="24"/>
          <w14:ligatures w14:val="none"/>
        </w:rPr>
        <w:t>centré</w:t>
      </w:r>
      <w:proofErr w:type="spellEnd"/>
      <w:r w:rsidRPr="00906C81">
        <w:rPr>
          <w:rFonts w:ascii="Times New Roman" w:eastAsia="Times New Roman" w:hAnsi="Times New Roman" w:cs="Times New Roman"/>
          <w:kern w:val="0"/>
          <w:sz w:val="24"/>
          <w:szCs w:val="24"/>
          <w14:ligatures w14:val="none"/>
        </w:rPr>
        <w:t xml:space="preserve"> </w:t>
      </w:r>
      <w:proofErr w:type="spellStart"/>
      <w:r w:rsidRPr="00906C81">
        <w:rPr>
          <w:rFonts w:ascii="Times New Roman" w:eastAsia="Times New Roman" w:hAnsi="Times New Roman" w:cs="Times New Roman"/>
          <w:kern w:val="0"/>
          <w:sz w:val="24"/>
          <w:szCs w:val="24"/>
          <w14:ligatures w14:val="none"/>
        </w:rPr>
        <w:t>en</w:t>
      </w:r>
      <w:proofErr w:type="spellEnd"/>
      <w:r w:rsidRPr="00906C81">
        <w:rPr>
          <w:rFonts w:ascii="Times New Roman" w:eastAsia="Times New Roman" w:hAnsi="Times New Roman" w:cs="Times New Roman"/>
          <w:kern w:val="0"/>
          <w:sz w:val="24"/>
          <w:szCs w:val="24"/>
          <w14:ligatures w14:val="none"/>
        </w:rPr>
        <w:t xml:space="preserve"> haut de la page.</w:t>
      </w:r>
    </w:p>
    <w:p w14:paraId="3D091C79" w14:textId="77777777" w:rsidR="00E33ECA" w:rsidRPr="00906C81" w:rsidRDefault="00E33ECA" w:rsidP="00E33ECA">
      <w:pPr>
        <w:spacing w:after="0" w:line="240" w:lineRule="auto"/>
        <w:ind w:left="360"/>
        <w:jc w:val="both"/>
        <w:rPr>
          <w:rFonts w:ascii="Times New Roman" w:eastAsia="Times New Roman" w:hAnsi="Times New Roman" w:cs="Times New Roman"/>
          <w:kern w:val="0"/>
          <w:sz w:val="24"/>
          <w:szCs w:val="24"/>
          <w14:ligatures w14:val="none"/>
        </w:rPr>
      </w:pPr>
      <w:r w:rsidRPr="00906C81">
        <w:rPr>
          <w:rFonts w:ascii="Times New Roman" w:eastAsia="Times New Roman" w:hAnsi="Times New Roman" w:cs="Times New Roman"/>
          <w:b/>
          <w:bCs/>
          <w:kern w:val="0"/>
          <w:sz w:val="24"/>
          <w:szCs w:val="24"/>
          <w14:ligatures w14:val="none"/>
        </w:rPr>
        <w:t>Author(s) / Auteur(s)</w:t>
      </w:r>
      <w:r w:rsidRPr="00906C81">
        <w:rPr>
          <w:rFonts w:ascii="Times New Roman" w:eastAsia="Times New Roman" w:hAnsi="Times New Roman" w:cs="Times New Roman"/>
          <w:kern w:val="0"/>
          <w:sz w:val="24"/>
          <w:szCs w:val="24"/>
          <w14:ligatures w14:val="none"/>
        </w:rPr>
        <w:t>:</w:t>
      </w:r>
    </w:p>
    <w:p w14:paraId="21962A6C" w14:textId="77777777" w:rsidR="00E33ECA" w:rsidRPr="00906C81" w:rsidRDefault="00E33ECA" w:rsidP="00E33ECA">
      <w:pPr>
        <w:spacing w:after="0" w:line="240" w:lineRule="auto"/>
        <w:ind w:left="1080"/>
        <w:jc w:val="both"/>
        <w:rPr>
          <w:rFonts w:ascii="Times New Roman" w:eastAsia="Times New Roman" w:hAnsi="Times New Roman" w:cs="Times New Roman"/>
          <w:kern w:val="0"/>
          <w:sz w:val="24"/>
          <w:szCs w:val="24"/>
          <w14:ligatures w14:val="none"/>
        </w:rPr>
      </w:pPr>
      <w:r w:rsidRPr="00906C81">
        <w:rPr>
          <w:rFonts w:ascii="Times New Roman" w:eastAsia="Times New Roman" w:hAnsi="Times New Roman" w:cs="Times New Roman"/>
          <w:kern w:val="0"/>
          <w:sz w:val="24"/>
          <w:szCs w:val="24"/>
          <w14:ligatures w14:val="none"/>
        </w:rPr>
        <w:t xml:space="preserve">Names should be listed as </w:t>
      </w:r>
      <w:r w:rsidRPr="00906C81">
        <w:rPr>
          <w:rFonts w:ascii="Times New Roman" w:eastAsia="Times New Roman" w:hAnsi="Times New Roman" w:cs="Times New Roman"/>
          <w:b/>
          <w:bCs/>
          <w:kern w:val="0"/>
          <w:sz w:val="24"/>
          <w:szCs w:val="24"/>
          <w14:ligatures w14:val="none"/>
        </w:rPr>
        <w:t>First Name Last Name</w:t>
      </w:r>
      <w:r w:rsidRPr="00906C81">
        <w:rPr>
          <w:rFonts w:ascii="Times New Roman" w:eastAsia="Times New Roman" w:hAnsi="Times New Roman" w:cs="Times New Roman"/>
          <w:kern w:val="0"/>
          <w:sz w:val="24"/>
          <w:szCs w:val="24"/>
          <w14:ligatures w14:val="none"/>
        </w:rPr>
        <w:t xml:space="preserve">. / Les </w:t>
      </w:r>
      <w:proofErr w:type="spellStart"/>
      <w:r w:rsidRPr="00906C81">
        <w:rPr>
          <w:rFonts w:ascii="Times New Roman" w:eastAsia="Times New Roman" w:hAnsi="Times New Roman" w:cs="Times New Roman"/>
          <w:kern w:val="0"/>
          <w:sz w:val="24"/>
          <w:szCs w:val="24"/>
          <w14:ligatures w14:val="none"/>
        </w:rPr>
        <w:t>noms</w:t>
      </w:r>
      <w:proofErr w:type="spellEnd"/>
      <w:r w:rsidRPr="00906C81">
        <w:rPr>
          <w:rFonts w:ascii="Times New Roman" w:eastAsia="Times New Roman" w:hAnsi="Times New Roman" w:cs="Times New Roman"/>
          <w:kern w:val="0"/>
          <w:sz w:val="24"/>
          <w:szCs w:val="24"/>
          <w14:ligatures w14:val="none"/>
        </w:rPr>
        <w:t xml:space="preserve"> </w:t>
      </w:r>
      <w:proofErr w:type="spellStart"/>
      <w:r w:rsidRPr="00906C81">
        <w:rPr>
          <w:rFonts w:ascii="Times New Roman" w:eastAsia="Times New Roman" w:hAnsi="Times New Roman" w:cs="Times New Roman"/>
          <w:kern w:val="0"/>
          <w:sz w:val="24"/>
          <w:szCs w:val="24"/>
          <w14:ligatures w14:val="none"/>
        </w:rPr>
        <w:t>doivent</w:t>
      </w:r>
      <w:proofErr w:type="spellEnd"/>
      <w:r w:rsidRPr="00906C81">
        <w:rPr>
          <w:rFonts w:ascii="Times New Roman" w:eastAsia="Times New Roman" w:hAnsi="Times New Roman" w:cs="Times New Roman"/>
          <w:kern w:val="0"/>
          <w:sz w:val="24"/>
          <w:szCs w:val="24"/>
          <w14:ligatures w14:val="none"/>
        </w:rPr>
        <w:t xml:space="preserve"> </w:t>
      </w:r>
      <w:proofErr w:type="spellStart"/>
      <w:r w:rsidRPr="00906C81">
        <w:rPr>
          <w:rFonts w:ascii="Times New Roman" w:eastAsia="Times New Roman" w:hAnsi="Times New Roman" w:cs="Times New Roman"/>
          <w:kern w:val="0"/>
          <w:sz w:val="24"/>
          <w:szCs w:val="24"/>
          <w14:ligatures w14:val="none"/>
        </w:rPr>
        <w:t>être</w:t>
      </w:r>
      <w:proofErr w:type="spellEnd"/>
      <w:r w:rsidRPr="00906C81">
        <w:rPr>
          <w:rFonts w:ascii="Times New Roman" w:eastAsia="Times New Roman" w:hAnsi="Times New Roman" w:cs="Times New Roman"/>
          <w:kern w:val="0"/>
          <w:sz w:val="24"/>
          <w:szCs w:val="24"/>
          <w14:ligatures w14:val="none"/>
        </w:rPr>
        <w:t xml:space="preserve"> </w:t>
      </w:r>
      <w:proofErr w:type="spellStart"/>
      <w:r w:rsidRPr="00906C81">
        <w:rPr>
          <w:rFonts w:ascii="Times New Roman" w:eastAsia="Times New Roman" w:hAnsi="Times New Roman" w:cs="Times New Roman"/>
          <w:kern w:val="0"/>
          <w:sz w:val="24"/>
          <w:szCs w:val="24"/>
          <w14:ligatures w14:val="none"/>
        </w:rPr>
        <w:t>listés</w:t>
      </w:r>
      <w:proofErr w:type="spellEnd"/>
      <w:r w:rsidRPr="00906C81">
        <w:rPr>
          <w:rFonts w:ascii="Times New Roman" w:eastAsia="Times New Roman" w:hAnsi="Times New Roman" w:cs="Times New Roman"/>
          <w:kern w:val="0"/>
          <w:sz w:val="24"/>
          <w:szCs w:val="24"/>
          <w14:ligatures w14:val="none"/>
        </w:rPr>
        <w:t xml:space="preserve"> </w:t>
      </w:r>
      <w:proofErr w:type="spellStart"/>
      <w:r w:rsidRPr="00906C81">
        <w:rPr>
          <w:rFonts w:ascii="Times New Roman" w:eastAsia="Times New Roman" w:hAnsi="Times New Roman" w:cs="Times New Roman"/>
          <w:kern w:val="0"/>
          <w:sz w:val="24"/>
          <w:szCs w:val="24"/>
          <w14:ligatures w14:val="none"/>
        </w:rPr>
        <w:t>comme</w:t>
      </w:r>
      <w:proofErr w:type="spellEnd"/>
      <w:r w:rsidRPr="00906C81">
        <w:rPr>
          <w:rFonts w:ascii="Times New Roman" w:eastAsia="Times New Roman" w:hAnsi="Times New Roman" w:cs="Times New Roman"/>
          <w:kern w:val="0"/>
          <w:sz w:val="24"/>
          <w:szCs w:val="24"/>
          <w14:ligatures w14:val="none"/>
        </w:rPr>
        <w:t xml:space="preserve"> </w:t>
      </w:r>
      <w:proofErr w:type="spellStart"/>
      <w:r w:rsidRPr="00906C81">
        <w:rPr>
          <w:rFonts w:ascii="Times New Roman" w:eastAsia="Times New Roman" w:hAnsi="Times New Roman" w:cs="Times New Roman"/>
          <w:b/>
          <w:bCs/>
          <w:kern w:val="0"/>
          <w:sz w:val="24"/>
          <w:szCs w:val="24"/>
          <w14:ligatures w14:val="none"/>
        </w:rPr>
        <w:t>Prénom</w:t>
      </w:r>
      <w:proofErr w:type="spellEnd"/>
      <w:r w:rsidRPr="00906C81">
        <w:rPr>
          <w:rFonts w:ascii="Times New Roman" w:eastAsia="Times New Roman" w:hAnsi="Times New Roman" w:cs="Times New Roman"/>
          <w:b/>
          <w:bCs/>
          <w:kern w:val="0"/>
          <w:sz w:val="24"/>
          <w:szCs w:val="24"/>
          <w14:ligatures w14:val="none"/>
        </w:rPr>
        <w:t xml:space="preserve"> Nom</w:t>
      </w:r>
      <w:r w:rsidRPr="00906C81">
        <w:rPr>
          <w:rFonts w:ascii="Times New Roman" w:eastAsia="Times New Roman" w:hAnsi="Times New Roman" w:cs="Times New Roman"/>
          <w:kern w:val="0"/>
          <w:sz w:val="24"/>
          <w:szCs w:val="24"/>
          <w14:ligatures w14:val="none"/>
        </w:rPr>
        <w:t>.</w:t>
      </w:r>
    </w:p>
    <w:p w14:paraId="18E62A42" w14:textId="77777777" w:rsidR="00E33ECA" w:rsidRPr="00906C81" w:rsidRDefault="00E33ECA" w:rsidP="00E33ECA">
      <w:pPr>
        <w:spacing w:after="0" w:line="240" w:lineRule="auto"/>
        <w:ind w:left="1080"/>
        <w:jc w:val="both"/>
        <w:rPr>
          <w:rFonts w:ascii="Times New Roman" w:eastAsia="Times New Roman" w:hAnsi="Times New Roman" w:cs="Times New Roman"/>
          <w:kern w:val="0"/>
          <w:sz w:val="24"/>
          <w:szCs w:val="24"/>
          <w14:ligatures w14:val="none"/>
        </w:rPr>
      </w:pPr>
      <w:r w:rsidRPr="00906C81">
        <w:rPr>
          <w:rFonts w:ascii="Times New Roman" w:eastAsia="Times New Roman" w:hAnsi="Times New Roman" w:cs="Times New Roman"/>
          <w:kern w:val="0"/>
          <w:sz w:val="24"/>
          <w:szCs w:val="24"/>
          <w14:ligatures w14:val="none"/>
        </w:rPr>
        <w:t xml:space="preserve">Use </w:t>
      </w:r>
      <w:r w:rsidRPr="00906C81">
        <w:rPr>
          <w:rFonts w:ascii="Times New Roman" w:eastAsia="Times New Roman" w:hAnsi="Times New Roman" w:cs="Times New Roman"/>
          <w:b/>
          <w:bCs/>
          <w:kern w:val="0"/>
          <w:sz w:val="24"/>
          <w:szCs w:val="24"/>
          <w14:ligatures w14:val="none"/>
        </w:rPr>
        <w:t>Times New Roman, 11 pt, Bold</w:t>
      </w:r>
      <w:r w:rsidRPr="00906C81">
        <w:rPr>
          <w:rFonts w:ascii="Times New Roman" w:eastAsia="Times New Roman" w:hAnsi="Times New Roman" w:cs="Times New Roman"/>
          <w:kern w:val="0"/>
          <w:sz w:val="24"/>
          <w:szCs w:val="24"/>
          <w14:ligatures w14:val="none"/>
        </w:rPr>
        <w:t xml:space="preserve">. / </w:t>
      </w:r>
      <w:proofErr w:type="spellStart"/>
      <w:r w:rsidRPr="00906C81">
        <w:rPr>
          <w:rFonts w:ascii="Times New Roman" w:eastAsia="Times New Roman" w:hAnsi="Times New Roman" w:cs="Times New Roman"/>
          <w:kern w:val="0"/>
          <w:sz w:val="24"/>
          <w:szCs w:val="24"/>
          <w14:ligatures w14:val="none"/>
        </w:rPr>
        <w:t>Utilisez</w:t>
      </w:r>
      <w:proofErr w:type="spellEnd"/>
      <w:r w:rsidRPr="00906C81">
        <w:rPr>
          <w:rFonts w:ascii="Times New Roman" w:eastAsia="Times New Roman" w:hAnsi="Times New Roman" w:cs="Times New Roman"/>
          <w:kern w:val="0"/>
          <w:sz w:val="24"/>
          <w:szCs w:val="24"/>
          <w14:ligatures w14:val="none"/>
        </w:rPr>
        <w:t xml:space="preserve"> </w:t>
      </w:r>
      <w:r w:rsidRPr="00906C81">
        <w:rPr>
          <w:rFonts w:ascii="Times New Roman" w:eastAsia="Times New Roman" w:hAnsi="Times New Roman" w:cs="Times New Roman"/>
          <w:b/>
          <w:bCs/>
          <w:kern w:val="0"/>
          <w:sz w:val="24"/>
          <w:szCs w:val="24"/>
          <w14:ligatures w14:val="none"/>
        </w:rPr>
        <w:t>Times New Roman, 11 pt, Gras</w:t>
      </w:r>
      <w:r w:rsidRPr="00906C81">
        <w:rPr>
          <w:rFonts w:ascii="Times New Roman" w:eastAsia="Times New Roman" w:hAnsi="Times New Roman" w:cs="Times New Roman"/>
          <w:kern w:val="0"/>
          <w:sz w:val="24"/>
          <w:szCs w:val="24"/>
          <w14:ligatures w14:val="none"/>
        </w:rPr>
        <w:t>.</w:t>
      </w:r>
    </w:p>
    <w:p w14:paraId="50EFE238" w14:textId="77777777" w:rsidR="00E33ECA" w:rsidRPr="00906C81" w:rsidRDefault="00E33ECA" w:rsidP="00E33ECA">
      <w:pPr>
        <w:spacing w:after="0" w:line="240" w:lineRule="auto"/>
        <w:ind w:left="1080"/>
        <w:jc w:val="both"/>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kern w:val="0"/>
          <w:sz w:val="24"/>
          <w:szCs w:val="24"/>
          <w:lang w:val="fr-FR"/>
          <w14:ligatures w14:val="none"/>
        </w:rPr>
        <w:t xml:space="preserve">Set a comma </w:t>
      </w:r>
      <w:proofErr w:type="spellStart"/>
      <w:r w:rsidRPr="00906C81">
        <w:rPr>
          <w:rFonts w:ascii="Times New Roman" w:eastAsia="Times New Roman" w:hAnsi="Times New Roman" w:cs="Times New Roman"/>
          <w:kern w:val="0"/>
          <w:sz w:val="24"/>
          <w:szCs w:val="24"/>
          <w:lang w:val="fr-FR"/>
          <w14:ligatures w14:val="none"/>
        </w:rPr>
        <w:t>between</w:t>
      </w:r>
      <w:proofErr w:type="spellEnd"/>
      <w:r w:rsidRPr="00906C81">
        <w:rPr>
          <w:rFonts w:ascii="Times New Roman" w:eastAsia="Times New Roman" w:hAnsi="Times New Roman" w:cs="Times New Roman"/>
          <w:kern w:val="0"/>
          <w:sz w:val="24"/>
          <w:szCs w:val="24"/>
          <w:lang w:val="fr-FR"/>
          <w14:ligatures w14:val="none"/>
        </w:rPr>
        <w:t xml:space="preserve"> </w:t>
      </w:r>
      <w:proofErr w:type="spellStart"/>
      <w:r w:rsidRPr="00906C81">
        <w:rPr>
          <w:rFonts w:ascii="Times New Roman" w:eastAsia="Times New Roman" w:hAnsi="Times New Roman" w:cs="Times New Roman"/>
          <w:kern w:val="0"/>
          <w:sz w:val="24"/>
          <w:szCs w:val="24"/>
          <w:lang w:val="fr-FR"/>
          <w14:ligatures w14:val="none"/>
        </w:rPr>
        <w:t>authors</w:t>
      </w:r>
      <w:proofErr w:type="spellEnd"/>
      <w:r w:rsidRPr="00906C81">
        <w:rPr>
          <w:rFonts w:ascii="Times New Roman" w:eastAsia="Times New Roman" w:hAnsi="Times New Roman" w:cs="Times New Roman"/>
          <w:kern w:val="0"/>
          <w:sz w:val="24"/>
          <w:szCs w:val="24"/>
          <w:lang w:val="fr-FR"/>
          <w14:ligatures w14:val="none"/>
        </w:rPr>
        <w:t>. / Placez une virgule entre les auteurs.</w:t>
      </w:r>
    </w:p>
    <w:p w14:paraId="1DC659AF" w14:textId="77777777" w:rsidR="00E33ECA" w:rsidRPr="00906C81" w:rsidRDefault="00E33ECA" w:rsidP="00E33ECA">
      <w:pPr>
        <w:spacing w:after="0" w:line="240" w:lineRule="auto"/>
        <w:ind w:left="360"/>
        <w:jc w:val="both"/>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b/>
          <w:bCs/>
          <w:kern w:val="0"/>
          <w:sz w:val="24"/>
          <w:szCs w:val="24"/>
          <w:lang w:val="fr-FR"/>
          <w14:ligatures w14:val="none"/>
        </w:rPr>
        <w:t xml:space="preserve">Affiliations / </w:t>
      </w:r>
      <w:proofErr w:type="gramStart"/>
      <w:r w:rsidRPr="00906C81">
        <w:rPr>
          <w:rFonts w:ascii="Times New Roman" w:eastAsia="Times New Roman" w:hAnsi="Times New Roman" w:cs="Times New Roman"/>
          <w:b/>
          <w:bCs/>
          <w:kern w:val="0"/>
          <w:sz w:val="24"/>
          <w:szCs w:val="24"/>
          <w:lang w:val="fr-FR"/>
          <w14:ligatures w14:val="none"/>
        </w:rPr>
        <w:t>Affiliations</w:t>
      </w:r>
      <w:r w:rsidRPr="00906C81">
        <w:rPr>
          <w:rFonts w:ascii="Times New Roman" w:eastAsia="Times New Roman" w:hAnsi="Times New Roman" w:cs="Times New Roman"/>
          <w:kern w:val="0"/>
          <w:sz w:val="24"/>
          <w:szCs w:val="24"/>
          <w:lang w:val="fr-FR"/>
          <w14:ligatures w14:val="none"/>
        </w:rPr>
        <w:t>:</w:t>
      </w:r>
      <w:proofErr w:type="gramEnd"/>
    </w:p>
    <w:p w14:paraId="5D6B5228" w14:textId="77777777" w:rsidR="00E33ECA" w:rsidRPr="00906C81" w:rsidRDefault="00E33ECA" w:rsidP="00E33ECA">
      <w:pPr>
        <w:spacing w:after="0" w:line="240" w:lineRule="auto"/>
        <w:ind w:left="1080"/>
        <w:jc w:val="both"/>
        <w:rPr>
          <w:rFonts w:ascii="Times New Roman" w:eastAsia="Times New Roman" w:hAnsi="Times New Roman" w:cs="Times New Roman"/>
          <w:kern w:val="0"/>
          <w:sz w:val="24"/>
          <w:szCs w:val="24"/>
          <w:lang w:val="fr-FR"/>
          <w14:ligatures w14:val="none"/>
        </w:rPr>
      </w:pPr>
      <w:proofErr w:type="spellStart"/>
      <w:r w:rsidRPr="00906C81">
        <w:rPr>
          <w:rFonts w:ascii="Times New Roman" w:eastAsia="Times New Roman" w:hAnsi="Times New Roman" w:cs="Times New Roman"/>
          <w:kern w:val="0"/>
          <w:sz w:val="24"/>
          <w:szCs w:val="24"/>
          <w:lang w:val="fr-FR"/>
          <w14:ligatures w14:val="none"/>
        </w:rPr>
        <w:t>Include</w:t>
      </w:r>
      <w:proofErr w:type="spellEnd"/>
      <w:r w:rsidRPr="00906C81">
        <w:rPr>
          <w:rFonts w:ascii="Times New Roman" w:eastAsia="Times New Roman" w:hAnsi="Times New Roman" w:cs="Times New Roman"/>
          <w:kern w:val="0"/>
          <w:sz w:val="24"/>
          <w:szCs w:val="24"/>
          <w:lang w:val="fr-FR"/>
          <w14:ligatures w14:val="none"/>
        </w:rPr>
        <w:t xml:space="preserve"> the institution, city, and country for </w:t>
      </w:r>
      <w:proofErr w:type="spellStart"/>
      <w:r w:rsidRPr="00906C81">
        <w:rPr>
          <w:rFonts w:ascii="Times New Roman" w:eastAsia="Times New Roman" w:hAnsi="Times New Roman" w:cs="Times New Roman"/>
          <w:kern w:val="0"/>
          <w:sz w:val="24"/>
          <w:szCs w:val="24"/>
          <w:lang w:val="fr-FR"/>
          <w14:ligatures w14:val="none"/>
        </w:rPr>
        <w:t>each</w:t>
      </w:r>
      <w:proofErr w:type="spellEnd"/>
      <w:r w:rsidRPr="00906C81">
        <w:rPr>
          <w:rFonts w:ascii="Times New Roman" w:eastAsia="Times New Roman" w:hAnsi="Times New Roman" w:cs="Times New Roman"/>
          <w:kern w:val="0"/>
          <w:sz w:val="24"/>
          <w:szCs w:val="24"/>
          <w:lang w:val="fr-FR"/>
          <w14:ligatures w14:val="none"/>
        </w:rPr>
        <w:t xml:space="preserve"> </w:t>
      </w:r>
      <w:proofErr w:type="spellStart"/>
      <w:r w:rsidRPr="00906C81">
        <w:rPr>
          <w:rFonts w:ascii="Times New Roman" w:eastAsia="Times New Roman" w:hAnsi="Times New Roman" w:cs="Times New Roman"/>
          <w:kern w:val="0"/>
          <w:sz w:val="24"/>
          <w:szCs w:val="24"/>
          <w:lang w:val="fr-FR"/>
          <w14:ligatures w14:val="none"/>
        </w:rPr>
        <w:t>author</w:t>
      </w:r>
      <w:proofErr w:type="spellEnd"/>
      <w:r w:rsidRPr="00906C81">
        <w:rPr>
          <w:rFonts w:ascii="Times New Roman" w:eastAsia="Times New Roman" w:hAnsi="Times New Roman" w:cs="Times New Roman"/>
          <w:kern w:val="0"/>
          <w:sz w:val="24"/>
          <w:szCs w:val="24"/>
          <w:lang w:val="fr-FR"/>
          <w14:ligatures w14:val="none"/>
        </w:rPr>
        <w:t>. / Indiquez l'institution, la ville et le pays pour chaque auteur.</w:t>
      </w:r>
    </w:p>
    <w:p w14:paraId="793BC296" w14:textId="77777777" w:rsidR="00E33ECA" w:rsidRPr="00906C81" w:rsidRDefault="00E33ECA" w:rsidP="00E33ECA">
      <w:pPr>
        <w:spacing w:after="0" w:line="240" w:lineRule="auto"/>
        <w:ind w:left="1080"/>
        <w:jc w:val="both"/>
        <w:rPr>
          <w:rFonts w:ascii="Times New Roman" w:eastAsia="Times New Roman" w:hAnsi="Times New Roman" w:cs="Times New Roman"/>
          <w:kern w:val="0"/>
          <w:sz w:val="24"/>
          <w:szCs w:val="24"/>
          <w14:ligatures w14:val="none"/>
        </w:rPr>
      </w:pPr>
      <w:r w:rsidRPr="00906C81">
        <w:rPr>
          <w:rFonts w:ascii="Times New Roman" w:eastAsia="Times New Roman" w:hAnsi="Times New Roman" w:cs="Times New Roman"/>
          <w:kern w:val="0"/>
          <w:sz w:val="24"/>
          <w:szCs w:val="24"/>
          <w14:ligatures w14:val="none"/>
        </w:rPr>
        <w:t xml:space="preserve">Use </w:t>
      </w:r>
      <w:r w:rsidRPr="00906C81">
        <w:rPr>
          <w:rFonts w:ascii="Times New Roman" w:eastAsia="Times New Roman" w:hAnsi="Times New Roman" w:cs="Times New Roman"/>
          <w:b/>
          <w:bCs/>
          <w:kern w:val="0"/>
          <w:sz w:val="24"/>
          <w:szCs w:val="24"/>
          <w14:ligatures w14:val="none"/>
        </w:rPr>
        <w:t>Times New Roman, 10 pt</w:t>
      </w:r>
      <w:r w:rsidRPr="00906C81">
        <w:rPr>
          <w:rFonts w:ascii="Times New Roman" w:eastAsia="Times New Roman" w:hAnsi="Times New Roman" w:cs="Times New Roman"/>
          <w:kern w:val="0"/>
          <w:sz w:val="24"/>
          <w:szCs w:val="24"/>
          <w14:ligatures w14:val="none"/>
        </w:rPr>
        <w:t xml:space="preserve">. / </w:t>
      </w:r>
      <w:proofErr w:type="spellStart"/>
      <w:r w:rsidRPr="00906C81">
        <w:rPr>
          <w:rFonts w:ascii="Times New Roman" w:eastAsia="Times New Roman" w:hAnsi="Times New Roman" w:cs="Times New Roman"/>
          <w:kern w:val="0"/>
          <w:sz w:val="24"/>
          <w:szCs w:val="24"/>
          <w14:ligatures w14:val="none"/>
        </w:rPr>
        <w:t>Utilisez</w:t>
      </w:r>
      <w:proofErr w:type="spellEnd"/>
      <w:r w:rsidRPr="00906C81">
        <w:rPr>
          <w:rFonts w:ascii="Times New Roman" w:eastAsia="Times New Roman" w:hAnsi="Times New Roman" w:cs="Times New Roman"/>
          <w:kern w:val="0"/>
          <w:sz w:val="24"/>
          <w:szCs w:val="24"/>
          <w14:ligatures w14:val="none"/>
        </w:rPr>
        <w:t xml:space="preserve"> </w:t>
      </w:r>
      <w:r w:rsidRPr="00906C81">
        <w:rPr>
          <w:rFonts w:ascii="Times New Roman" w:eastAsia="Times New Roman" w:hAnsi="Times New Roman" w:cs="Times New Roman"/>
          <w:b/>
          <w:bCs/>
          <w:kern w:val="0"/>
          <w:sz w:val="24"/>
          <w:szCs w:val="24"/>
          <w14:ligatures w14:val="none"/>
        </w:rPr>
        <w:t>Times New Roman, 10 pt</w:t>
      </w:r>
      <w:r w:rsidRPr="00906C81">
        <w:rPr>
          <w:rFonts w:ascii="Times New Roman" w:eastAsia="Times New Roman" w:hAnsi="Times New Roman" w:cs="Times New Roman"/>
          <w:kern w:val="0"/>
          <w:sz w:val="24"/>
          <w:szCs w:val="24"/>
          <w14:ligatures w14:val="none"/>
        </w:rPr>
        <w:t>.</w:t>
      </w:r>
    </w:p>
    <w:p w14:paraId="04A4F094" w14:textId="77777777" w:rsidR="00E33ECA" w:rsidRPr="00906C81" w:rsidRDefault="00E33ECA" w:rsidP="00E33ECA">
      <w:pPr>
        <w:spacing w:after="0" w:line="240" w:lineRule="auto"/>
        <w:ind w:left="360"/>
        <w:jc w:val="both"/>
        <w:rPr>
          <w:rFonts w:ascii="Times New Roman" w:eastAsia="Times New Roman" w:hAnsi="Times New Roman" w:cs="Times New Roman"/>
          <w:kern w:val="0"/>
          <w:sz w:val="24"/>
          <w:szCs w:val="24"/>
          <w14:ligatures w14:val="none"/>
        </w:rPr>
      </w:pPr>
      <w:r w:rsidRPr="00906C81">
        <w:rPr>
          <w:rFonts w:ascii="Times New Roman" w:eastAsia="Times New Roman" w:hAnsi="Times New Roman" w:cs="Times New Roman"/>
          <w:b/>
          <w:bCs/>
          <w:kern w:val="0"/>
          <w:sz w:val="24"/>
          <w:szCs w:val="24"/>
          <w14:ligatures w14:val="none"/>
        </w:rPr>
        <w:t>Email / Email</w:t>
      </w:r>
      <w:r w:rsidRPr="00906C81">
        <w:rPr>
          <w:rFonts w:ascii="Times New Roman" w:eastAsia="Times New Roman" w:hAnsi="Times New Roman" w:cs="Times New Roman"/>
          <w:kern w:val="0"/>
          <w:sz w:val="24"/>
          <w:szCs w:val="24"/>
          <w14:ligatures w14:val="none"/>
        </w:rPr>
        <w:t>:</w:t>
      </w:r>
    </w:p>
    <w:p w14:paraId="46AE0973" w14:textId="77777777" w:rsidR="00E33ECA" w:rsidRPr="00906C81" w:rsidRDefault="00E33ECA" w:rsidP="00E33ECA">
      <w:pPr>
        <w:spacing w:after="0" w:line="240" w:lineRule="auto"/>
        <w:ind w:left="1080"/>
        <w:jc w:val="both"/>
        <w:rPr>
          <w:rFonts w:ascii="Times New Roman" w:eastAsia="Times New Roman" w:hAnsi="Times New Roman" w:cs="Times New Roman"/>
          <w:kern w:val="0"/>
          <w:sz w:val="24"/>
          <w:szCs w:val="24"/>
          <w14:ligatures w14:val="none"/>
        </w:rPr>
      </w:pPr>
      <w:r w:rsidRPr="00906C81">
        <w:rPr>
          <w:rFonts w:ascii="Times New Roman" w:eastAsia="Times New Roman" w:hAnsi="Times New Roman" w:cs="Times New Roman"/>
          <w:kern w:val="0"/>
          <w:sz w:val="24"/>
          <w:szCs w:val="24"/>
          <w14:ligatures w14:val="none"/>
        </w:rPr>
        <w:t xml:space="preserve">Include the email address of the corresponding author in </w:t>
      </w:r>
      <w:r w:rsidRPr="00906C81">
        <w:rPr>
          <w:rFonts w:ascii="Times New Roman" w:eastAsia="Times New Roman" w:hAnsi="Times New Roman" w:cs="Times New Roman"/>
          <w:b/>
          <w:bCs/>
          <w:kern w:val="0"/>
          <w:sz w:val="24"/>
          <w:szCs w:val="24"/>
          <w14:ligatures w14:val="none"/>
        </w:rPr>
        <w:t>blue font</w:t>
      </w:r>
      <w:r w:rsidRPr="00906C81">
        <w:rPr>
          <w:rFonts w:ascii="Times New Roman" w:eastAsia="Times New Roman" w:hAnsi="Times New Roman" w:cs="Times New Roman"/>
          <w:kern w:val="0"/>
          <w:sz w:val="24"/>
          <w:szCs w:val="24"/>
          <w14:ligatures w14:val="none"/>
        </w:rPr>
        <w:t xml:space="preserve">, in </w:t>
      </w:r>
      <w:r w:rsidRPr="00906C81">
        <w:rPr>
          <w:rFonts w:ascii="Times New Roman" w:eastAsia="Times New Roman" w:hAnsi="Times New Roman" w:cs="Times New Roman"/>
          <w:b/>
          <w:bCs/>
          <w:kern w:val="0"/>
          <w:sz w:val="24"/>
          <w:szCs w:val="24"/>
          <w14:ligatures w14:val="none"/>
        </w:rPr>
        <w:t>Times New Roman, 10 pt</w:t>
      </w:r>
      <w:r w:rsidRPr="00906C81">
        <w:rPr>
          <w:rFonts w:ascii="Times New Roman" w:eastAsia="Times New Roman" w:hAnsi="Times New Roman" w:cs="Times New Roman"/>
          <w:kern w:val="0"/>
          <w:sz w:val="24"/>
          <w:szCs w:val="24"/>
          <w14:ligatures w14:val="none"/>
        </w:rPr>
        <w:t xml:space="preserve">. / </w:t>
      </w:r>
      <w:proofErr w:type="spellStart"/>
      <w:r w:rsidRPr="00906C81">
        <w:rPr>
          <w:rFonts w:ascii="Times New Roman" w:eastAsia="Times New Roman" w:hAnsi="Times New Roman" w:cs="Times New Roman"/>
          <w:kern w:val="0"/>
          <w:sz w:val="24"/>
          <w:szCs w:val="24"/>
          <w14:ligatures w14:val="none"/>
        </w:rPr>
        <w:t>Indiquez</w:t>
      </w:r>
      <w:proofErr w:type="spellEnd"/>
      <w:r w:rsidRPr="00906C81">
        <w:rPr>
          <w:rFonts w:ascii="Times New Roman" w:eastAsia="Times New Roman" w:hAnsi="Times New Roman" w:cs="Times New Roman"/>
          <w:kern w:val="0"/>
          <w:sz w:val="24"/>
          <w:szCs w:val="24"/>
          <w14:ligatures w14:val="none"/>
        </w:rPr>
        <w:t xml:space="preserve"> </w:t>
      </w:r>
      <w:proofErr w:type="spellStart"/>
      <w:r w:rsidRPr="00906C81">
        <w:rPr>
          <w:rFonts w:ascii="Times New Roman" w:eastAsia="Times New Roman" w:hAnsi="Times New Roman" w:cs="Times New Roman"/>
          <w:kern w:val="0"/>
          <w:sz w:val="24"/>
          <w:szCs w:val="24"/>
          <w14:ligatures w14:val="none"/>
        </w:rPr>
        <w:t>l'adresse</w:t>
      </w:r>
      <w:proofErr w:type="spellEnd"/>
      <w:r w:rsidRPr="00906C81">
        <w:rPr>
          <w:rFonts w:ascii="Times New Roman" w:eastAsia="Times New Roman" w:hAnsi="Times New Roman" w:cs="Times New Roman"/>
          <w:kern w:val="0"/>
          <w:sz w:val="24"/>
          <w:szCs w:val="24"/>
          <w14:ligatures w14:val="none"/>
        </w:rPr>
        <w:t xml:space="preserve"> e-mail de </w:t>
      </w:r>
      <w:proofErr w:type="spellStart"/>
      <w:r w:rsidRPr="00906C81">
        <w:rPr>
          <w:rFonts w:ascii="Times New Roman" w:eastAsia="Times New Roman" w:hAnsi="Times New Roman" w:cs="Times New Roman"/>
          <w:kern w:val="0"/>
          <w:sz w:val="24"/>
          <w:szCs w:val="24"/>
          <w14:ligatures w14:val="none"/>
        </w:rPr>
        <w:t>l'auteur</w:t>
      </w:r>
      <w:proofErr w:type="spellEnd"/>
      <w:r w:rsidRPr="00906C81">
        <w:rPr>
          <w:rFonts w:ascii="Times New Roman" w:eastAsia="Times New Roman" w:hAnsi="Times New Roman" w:cs="Times New Roman"/>
          <w:kern w:val="0"/>
          <w:sz w:val="24"/>
          <w:szCs w:val="24"/>
          <w14:ligatures w14:val="none"/>
        </w:rPr>
        <w:t xml:space="preserve"> </w:t>
      </w:r>
      <w:proofErr w:type="spellStart"/>
      <w:r w:rsidRPr="00906C81">
        <w:rPr>
          <w:rFonts w:ascii="Times New Roman" w:eastAsia="Times New Roman" w:hAnsi="Times New Roman" w:cs="Times New Roman"/>
          <w:kern w:val="0"/>
          <w:sz w:val="24"/>
          <w:szCs w:val="24"/>
          <w14:ligatures w14:val="none"/>
        </w:rPr>
        <w:t>correspondant</w:t>
      </w:r>
      <w:proofErr w:type="spellEnd"/>
      <w:r w:rsidRPr="00906C81">
        <w:rPr>
          <w:rFonts w:ascii="Times New Roman" w:eastAsia="Times New Roman" w:hAnsi="Times New Roman" w:cs="Times New Roman"/>
          <w:kern w:val="0"/>
          <w:sz w:val="24"/>
          <w:szCs w:val="24"/>
          <w14:ligatures w14:val="none"/>
        </w:rPr>
        <w:t xml:space="preserve"> </w:t>
      </w:r>
      <w:proofErr w:type="spellStart"/>
      <w:r w:rsidRPr="00906C81">
        <w:rPr>
          <w:rFonts w:ascii="Times New Roman" w:eastAsia="Times New Roman" w:hAnsi="Times New Roman" w:cs="Times New Roman"/>
          <w:kern w:val="0"/>
          <w:sz w:val="24"/>
          <w:szCs w:val="24"/>
          <w14:ligatures w14:val="none"/>
        </w:rPr>
        <w:t>en</w:t>
      </w:r>
      <w:proofErr w:type="spellEnd"/>
      <w:r w:rsidRPr="00906C81">
        <w:rPr>
          <w:rFonts w:ascii="Times New Roman" w:eastAsia="Times New Roman" w:hAnsi="Times New Roman" w:cs="Times New Roman"/>
          <w:kern w:val="0"/>
          <w:sz w:val="24"/>
          <w:szCs w:val="24"/>
          <w14:ligatures w14:val="none"/>
        </w:rPr>
        <w:t xml:space="preserve"> </w:t>
      </w:r>
      <w:r w:rsidRPr="00906C81">
        <w:rPr>
          <w:rFonts w:ascii="Times New Roman" w:eastAsia="Times New Roman" w:hAnsi="Times New Roman" w:cs="Times New Roman"/>
          <w:b/>
          <w:bCs/>
          <w:kern w:val="0"/>
          <w:sz w:val="24"/>
          <w:szCs w:val="24"/>
          <w14:ligatures w14:val="none"/>
        </w:rPr>
        <w:t xml:space="preserve">police </w:t>
      </w:r>
      <w:proofErr w:type="spellStart"/>
      <w:r w:rsidRPr="00906C81">
        <w:rPr>
          <w:rFonts w:ascii="Times New Roman" w:eastAsia="Times New Roman" w:hAnsi="Times New Roman" w:cs="Times New Roman"/>
          <w:b/>
          <w:bCs/>
          <w:kern w:val="0"/>
          <w:sz w:val="24"/>
          <w:szCs w:val="24"/>
          <w14:ligatures w14:val="none"/>
        </w:rPr>
        <w:t>bleue</w:t>
      </w:r>
      <w:proofErr w:type="spellEnd"/>
      <w:r w:rsidRPr="00906C81">
        <w:rPr>
          <w:rFonts w:ascii="Times New Roman" w:eastAsia="Times New Roman" w:hAnsi="Times New Roman" w:cs="Times New Roman"/>
          <w:kern w:val="0"/>
          <w:sz w:val="24"/>
          <w:szCs w:val="24"/>
          <w14:ligatures w14:val="none"/>
        </w:rPr>
        <w:t xml:space="preserve">, </w:t>
      </w:r>
      <w:proofErr w:type="spellStart"/>
      <w:r w:rsidRPr="00906C81">
        <w:rPr>
          <w:rFonts w:ascii="Times New Roman" w:eastAsia="Times New Roman" w:hAnsi="Times New Roman" w:cs="Times New Roman"/>
          <w:kern w:val="0"/>
          <w:sz w:val="24"/>
          <w:szCs w:val="24"/>
          <w14:ligatures w14:val="none"/>
        </w:rPr>
        <w:t>en</w:t>
      </w:r>
      <w:proofErr w:type="spellEnd"/>
      <w:r w:rsidRPr="00906C81">
        <w:rPr>
          <w:rFonts w:ascii="Times New Roman" w:eastAsia="Times New Roman" w:hAnsi="Times New Roman" w:cs="Times New Roman"/>
          <w:kern w:val="0"/>
          <w:sz w:val="24"/>
          <w:szCs w:val="24"/>
          <w14:ligatures w14:val="none"/>
        </w:rPr>
        <w:t xml:space="preserve"> </w:t>
      </w:r>
      <w:r w:rsidRPr="00906C81">
        <w:rPr>
          <w:rFonts w:ascii="Times New Roman" w:eastAsia="Times New Roman" w:hAnsi="Times New Roman" w:cs="Times New Roman"/>
          <w:b/>
          <w:bCs/>
          <w:kern w:val="0"/>
          <w:sz w:val="24"/>
          <w:szCs w:val="24"/>
          <w14:ligatures w14:val="none"/>
        </w:rPr>
        <w:t>Times New Roman, 10 pt</w:t>
      </w:r>
      <w:r w:rsidRPr="00906C81">
        <w:rPr>
          <w:rFonts w:ascii="Times New Roman" w:eastAsia="Times New Roman" w:hAnsi="Times New Roman" w:cs="Times New Roman"/>
          <w:kern w:val="0"/>
          <w:sz w:val="24"/>
          <w:szCs w:val="24"/>
          <w14:ligatures w14:val="none"/>
        </w:rPr>
        <w:t>.</w:t>
      </w:r>
    </w:p>
    <w:p w14:paraId="1DAD56A6" w14:textId="77777777" w:rsidR="00E33ECA" w:rsidRPr="00906C81" w:rsidRDefault="00E33ECA" w:rsidP="00E33ECA">
      <w:pPr>
        <w:spacing w:after="0" w:line="240" w:lineRule="auto"/>
        <w:ind w:left="1080"/>
        <w:jc w:val="both"/>
        <w:rPr>
          <w:rFonts w:ascii="Times New Roman" w:eastAsia="Times New Roman" w:hAnsi="Times New Roman" w:cs="Times New Roman"/>
          <w:kern w:val="0"/>
          <w:sz w:val="24"/>
          <w:szCs w:val="24"/>
          <w14:ligatures w14:val="none"/>
        </w:rPr>
      </w:pPr>
    </w:p>
    <w:p w14:paraId="1DE1D7ED" w14:textId="77777777" w:rsidR="00E33ECA" w:rsidRPr="00906C81" w:rsidRDefault="00E33ECA" w:rsidP="00E33ECA">
      <w:pPr>
        <w:spacing w:after="0" w:line="240" w:lineRule="auto"/>
        <w:rPr>
          <w:rFonts w:ascii="Times New Roman" w:eastAsia="Times New Roman" w:hAnsi="Times New Roman" w:cs="Times New Roman"/>
          <w:b/>
          <w:bCs/>
          <w:kern w:val="0"/>
          <w:sz w:val="24"/>
          <w:szCs w:val="24"/>
          <w14:ligatures w14:val="none"/>
        </w:rPr>
      </w:pPr>
    </w:p>
    <w:p w14:paraId="7C256CB8" w14:textId="77777777" w:rsidR="00E33ECA" w:rsidRPr="00906C81" w:rsidRDefault="00E33ECA" w:rsidP="00E33ECA">
      <w:pPr>
        <w:spacing w:after="0" w:line="240" w:lineRule="auto"/>
        <w:rPr>
          <w:rFonts w:ascii="Times New Roman" w:eastAsia="Times New Roman" w:hAnsi="Times New Roman" w:cs="Times New Roman"/>
          <w:kern w:val="0"/>
          <w:sz w:val="24"/>
          <w:szCs w:val="24"/>
          <w14:ligatures w14:val="none"/>
        </w:rPr>
      </w:pPr>
      <w:r w:rsidRPr="00906C81">
        <w:rPr>
          <w:rFonts w:ascii="Times New Roman" w:eastAsia="Times New Roman" w:hAnsi="Times New Roman" w:cs="Times New Roman"/>
          <w:b/>
          <w:bCs/>
          <w:kern w:val="0"/>
          <w:sz w:val="24"/>
          <w:szCs w:val="24"/>
          <w14:ligatures w14:val="none"/>
        </w:rPr>
        <w:t xml:space="preserve">Example / </w:t>
      </w:r>
      <w:proofErr w:type="spellStart"/>
      <w:r w:rsidRPr="00906C81">
        <w:rPr>
          <w:rFonts w:ascii="Times New Roman" w:eastAsia="Times New Roman" w:hAnsi="Times New Roman" w:cs="Times New Roman"/>
          <w:b/>
          <w:bCs/>
          <w:kern w:val="0"/>
          <w:sz w:val="24"/>
          <w:szCs w:val="24"/>
          <w14:ligatures w14:val="none"/>
        </w:rPr>
        <w:t>Exemple</w:t>
      </w:r>
      <w:proofErr w:type="spellEnd"/>
      <w:r w:rsidRPr="00906C81">
        <w:rPr>
          <w:rFonts w:ascii="Times New Roman" w:eastAsia="Times New Roman" w:hAnsi="Times New Roman" w:cs="Times New Roman"/>
          <w:kern w:val="0"/>
          <w:sz w:val="24"/>
          <w:szCs w:val="24"/>
          <w14:ligatures w14:val="none"/>
        </w:rPr>
        <w:t>:</w:t>
      </w:r>
    </w:p>
    <w:p w14:paraId="42C8D5F1" w14:textId="77777777" w:rsidR="00E33ECA" w:rsidRPr="00906C81" w:rsidRDefault="00E33ECA" w:rsidP="00E33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b/>
          <w:bCs/>
          <w:kern w:val="0"/>
          <w14:ligatures w14:val="none"/>
        </w:rPr>
      </w:pPr>
      <w:r w:rsidRPr="00906C81">
        <w:rPr>
          <w:rFonts w:asciiTheme="majorBidi" w:eastAsia="Times New Roman" w:hAnsiTheme="majorBidi" w:cstheme="majorBidi"/>
          <w:b/>
          <w:bCs/>
          <w:kern w:val="0"/>
          <w14:ligatures w14:val="none"/>
        </w:rPr>
        <w:t>Author 1, Author 2, Author 3, ...</w:t>
      </w:r>
    </w:p>
    <w:p w14:paraId="2DC44536" w14:textId="77777777" w:rsidR="00E33ECA" w:rsidRPr="00906C81" w:rsidRDefault="00E33ECA" w:rsidP="00E33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14:ligatures w14:val="none"/>
        </w:rPr>
      </w:pPr>
      <w:r w:rsidRPr="00906C81">
        <w:rPr>
          <w:rFonts w:asciiTheme="majorBidi" w:eastAsia="Times New Roman" w:hAnsiTheme="majorBidi" w:cstheme="majorBidi"/>
          <w:kern w:val="0"/>
          <w:sz w:val="20"/>
          <w:szCs w:val="20"/>
          <w14:ligatures w14:val="none"/>
        </w:rPr>
        <w:lastRenderedPageBreak/>
        <w:t xml:space="preserve">Institution </w:t>
      </w:r>
    </w:p>
    <w:p w14:paraId="5D9FE71B" w14:textId="77777777" w:rsidR="00E33ECA" w:rsidRPr="00906C81" w:rsidRDefault="00E33ECA" w:rsidP="00E33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14:ligatures w14:val="none"/>
        </w:rPr>
      </w:pPr>
      <w:r w:rsidRPr="00906C81">
        <w:rPr>
          <w:rFonts w:asciiTheme="majorBidi" w:eastAsia="Times New Roman" w:hAnsiTheme="majorBidi" w:cstheme="majorBidi"/>
          <w:kern w:val="0"/>
          <w:sz w:val="20"/>
          <w:szCs w:val="20"/>
          <w14:ligatures w14:val="none"/>
        </w:rPr>
        <w:t xml:space="preserve">Email (hyperlinked) </w:t>
      </w:r>
    </w:p>
    <w:p w14:paraId="5A71E361" w14:textId="77777777" w:rsidR="00E33ECA" w:rsidRPr="00906C81" w:rsidRDefault="00E33ECA" w:rsidP="00E33ECA">
      <w:pPr>
        <w:spacing w:after="0" w:line="240" w:lineRule="auto"/>
        <w:rPr>
          <w:rFonts w:ascii="Times New Roman" w:eastAsia="Times New Roman" w:hAnsi="Times New Roman" w:cs="Times New Roman"/>
          <w:kern w:val="0"/>
          <w:sz w:val="24"/>
          <w:szCs w:val="24"/>
          <w14:ligatures w14:val="none"/>
        </w:rPr>
      </w:pPr>
    </w:p>
    <w:p w14:paraId="5E2CE1A5" w14:textId="77777777" w:rsidR="00E33ECA" w:rsidRPr="00906C81" w:rsidRDefault="00E33ECA" w:rsidP="00E33EC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06C81">
        <w:rPr>
          <w:rFonts w:ascii="Times New Roman" w:eastAsia="Times New Roman" w:hAnsi="Times New Roman" w:cs="Times New Roman"/>
          <w:b/>
          <w:bCs/>
          <w:kern w:val="0"/>
          <w:sz w:val="24"/>
          <w:szCs w:val="24"/>
          <w14:ligatures w14:val="none"/>
        </w:rPr>
        <w:t>III- Abstract and Keywords / Résumé et Mots-</w:t>
      </w:r>
      <w:proofErr w:type="spellStart"/>
      <w:r w:rsidRPr="00906C81">
        <w:rPr>
          <w:rFonts w:ascii="Times New Roman" w:eastAsia="Times New Roman" w:hAnsi="Times New Roman" w:cs="Times New Roman"/>
          <w:b/>
          <w:bCs/>
          <w:kern w:val="0"/>
          <w:sz w:val="24"/>
          <w:szCs w:val="24"/>
          <w14:ligatures w14:val="none"/>
        </w:rPr>
        <w:t>clés</w:t>
      </w:r>
      <w:proofErr w:type="spellEnd"/>
    </w:p>
    <w:p w14:paraId="7AD955DF" w14:textId="77777777" w:rsidR="00E33ECA" w:rsidRPr="00906C81" w:rsidRDefault="00E33ECA" w:rsidP="00E33ECA">
      <w:pPr>
        <w:spacing w:after="0" w:line="240" w:lineRule="auto"/>
        <w:ind w:left="360"/>
        <w:rPr>
          <w:rFonts w:ascii="Times New Roman" w:eastAsia="Times New Roman" w:hAnsi="Times New Roman" w:cs="Times New Roman"/>
          <w:kern w:val="0"/>
          <w:sz w:val="24"/>
          <w:szCs w:val="24"/>
          <w14:ligatures w14:val="none"/>
        </w:rPr>
      </w:pPr>
      <w:r w:rsidRPr="00906C81">
        <w:rPr>
          <w:rFonts w:ascii="Times New Roman" w:eastAsia="Times New Roman" w:hAnsi="Times New Roman" w:cs="Times New Roman"/>
          <w:b/>
          <w:bCs/>
          <w:kern w:val="0"/>
          <w:sz w:val="24"/>
          <w:szCs w:val="24"/>
          <w14:ligatures w14:val="none"/>
        </w:rPr>
        <w:t xml:space="preserve">Title / </w:t>
      </w:r>
      <w:proofErr w:type="spellStart"/>
      <w:r w:rsidRPr="00906C81">
        <w:rPr>
          <w:rFonts w:ascii="Times New Roman" w:eastAsia="Times New Roman" w:hAnsi="Times New Roman" w:cs="Times New Roman"/>
          <w:b/>
          <w:bCs/>
          <w:kern w:val="0"/>
          <w:sz w:val="24"/>
          <w:szCs w:val="24"/>
          <w14:ligatures w14:val="none"/>
        </w:rPr>
        <w:t>Titre</w:t>
      </w:r>
      <w:proofErr w:type="spellEnd"/>
      <w:r w:rsidRPr="00906C81">
        <w:rPr>
          <w:rFonts w:ascii="Times New Roman" w:eastAsia="Times New Roman" w:hAnsi="Times New Roman" w:cs="Times New Roman"/>
          <w:kern w:val="0"/>
          <w:sz w:val="24"/>
          <w:szCs w:val="24"/>
          <w14:ligatures w14:val="none"/>
        </w:rPr>
        <w:t>:</w:t>
      </w:r>
    </w:p>
    <w:p w14:paraId="7EC05188" w14:textId="77777777" w:rsidR="00E33ECA" w:rsidRPr="00906C81" w:rsidRDefault="00E33ECA" w:rsidP="00E33ECA">
      <w:pPr>
        <w:spacing w:after="0" w:line="240" w:lineRule="auto"/>
        <w:ind w:left="1080"/>
        <w:rPr>
          <w:rFonts w:ascii="Times New Roman" w:eastAsia="Times New Roman" w:hAnsi="Times New Roman" w:cs="Times New Roman"/>
          <w:kern w:val="0"/>
          <w:sz w:val="24"/>
          <w:szCs w:val="24"/>
          <w14:ligatures w14:val="none"/>
        </w:rPr>
      </w:pPr>
      <w:r w:rsidRPr="00906C81">
        <w:rPr>
          <w:rFonts w:ascii="Times New Roman" w:eastAsia="Times New Roman" w:hAnsi="Times New Roman" w:cs="Times New Roman"/>
          <w:kern w:val="0"/>
          <w:sz w:val="24"/>
          <w:szCs w:val="24"/>
          <w14:ligatures w14:val="none"/>
        </w:rPr>
        <w:t xml:space="preserve">Use </w:t>
      </w:r>
      <w:r w:rsidRPr="00906C81">
        <w:rPr>
          <w:rFonts w:ascii="Times New Roman" w:eastAsia="Times New Roman" w:hAnsi="Times New Roman" w:cs="Times New Roman"/>
          <w:b/>
          <w:bCs/>
          <w:kern w:val="0"/>
          <w:sz w:val="24"/>
          <w:szCs w:val="24"/>
          <w14:ligatures w14:val="none"/>
        </w:rPr>
        <w:t>Times New Roman, 11 pt, Bold</w:t>
      </w:r>
      <w:r w:rsidRPr="00906C81">
        <w:rPr>
          <w:rFonts w:ascii="Times New Roman" w:eastAsia="Times New Roman" w:hAnsi="Times New Roman" w:cs="Times New Roman"/>
          <w:kern w:val="0"/>
          <w:sz w:val="24"/>
          <w:szCs w:val="24"/>
          <w14:ligatures w14:val="none"/>
        </w:rPr>
        <w:t xml:space="preserve">. / </w:t>
      </w:r>
      <w:proofErr w:type="spellStart"/>
      <w:r w:rsidRPr="00906C81">
        <w:rPr>
          <w:rFonts w:ascii="Times New Roman" w:eastAsia="Times New Roman" w:hAnsi="Times New Roman" w:cs="Times New Roman"/>
          <w:kern w:val="0"/>
          <w:sz w:val="24"/>
          <w:szCs w:val="24"/>
          <w14:ligatures w14:val="none"/>
        </w:rPr>
        <w:t>Utilisez</w:t>
      </w:r>
      <w:proofErr w:type="spellEnd"/>
      <w:r w:rsidRPr="00906C81">
        <w:rPr>
          <w:rFonts w:ascii="Times New Roman" w:eastAsia="Times New Roman" w:hAnsi="Times New Roman" w:cs="Times New Roman"/>
          <w:kern w:val="0"/>
          <w:sz w:val="24"/>
          <w:szCs w:val="24"/>
          <w14:ligatures w14:val="none"/>
        </w:rPr>
        <w:t xml:space="preserve"> </w:t>
      </w:r>
      <w:r w:rsidRPr="00906C81">
        <w:rPr>
          <w:rFonts w:ascii="Times New Roman" w:eastAsia="Times New Roman" w:hAnsi="Times New Roman" w:cs="Times New Roman"/>
          <w:b/>
          <w:bCs/>
          <w:kern w:val="0"/>
          <w:sz w:val="24"/>
          <w:szCs w:val="24"/>
          <w14:ligatures w14:val="none"/>
        </w:rPr>
        <w:t>Times New Roman, 11 pt, Gras</w:t>
      </w:r>
      <w:r w:rsidRPr="00906C81">
        <w:rPr>
          <w:rFonts w:ascii="Times New Roman" w:eastAsia="Times New Roman" w:hAnsi="Times New Roman" w:cs="Times New Roman"/>
          <w:kern w:val="0"/>
          <w:sz w:val="24"/>
          <w:szCs w:val="24"/>
          <w14:ligatures w14:val="none"/>
        </w:rPr>
        <w:t>.</w:t>
      </w:r>
    </w:p>
    <w:p w14:paraId="3304C29F" w14:textId="77777777" w:rsidR="00E33ECA" w:rsidRPr="00906C81" w:rsidRDefault="00E33ECA" w:rsidP="00E33ECA">
      <w:pPr>
        <w:spacing w:after="0" w:line="240" w:lineRule="auto"/>
        <w:ind w:left="360"/>
        <w:rPr>
          <w:rFonts w:ascii="Times New Roman" w:eastAsia="Times New Roman" w:hAnsi="Times New Roman" w:cs="Times New Roman"/>
          <w:kern w:val="0"/>
          <w:sz w:val="24"/>
          <w:szCs w:val="24"/>
          <w14:ligatures w14:val="none"/>
        </w:rPr>
      </w:pPr>
      <w:r w:rsidRPr="00906C81">
        <w:rPr>
          <w:rFonts w:ascii="Times New Roman" w:eastAsia="Times New Roman" w:hAnsi="Times New Roman" w:cs="Times New Roman"/>
          <w:b/>
          <w:bCs/>
          <w:kern w:val="0"/>
          <w:sz w:val="24"/>
          <w:szCs w:val="24"/>
          <w14:ligatures w14:val="none"/>
        </w:rPr>
        <w:t>Abstract / Résumé</w:t>
      </w:r>
      <w:r w:rsidRPr="00906C81">
        <w:rPr>
          <w:rFonts w:ascii="Times New Roman" w:eastAsia="Times New Roman" w:hAnsi="Times New Roman" w:cs="Times New Roman"/>
          <w:kern w:val="0"/>
          <w:sz w:val="24"/>
          <w:szCs w:val="24"/>
          <w14:ligatures w14:val="none"/>
        </w:rPr>
        <w:t>:</w:t>
      </w:r>
    </w:p>
    <w:p w14:paraId="58AB1D1C" w14:textId="77777777" w:rsidR="00E33ECA" w:rsidRPr="00906C81" w:rsidRDefault="00E33ECA" w:rsidP="00E33ECA">
      <w:pPr>
        <w:spacing w:after="0" w:line="240" w:lineRule="auto"/>
        <w:ind w:left="1080"/>
        <w:rPr>
          <w:rFonts w:ascii="Times New Roman" w:eastAsia="Times New Roman" w:hAnsi="Times New Roman" w:cs="Times New Roman"/>
          <w:kern w:val="0"/>
          <w:sz w:val="24"/>
          <w:szCs w:val="24"/>
          <w14:ligatures w14:val="none"/>
        </w:rPr>
      </w:pPr>
      <w:r w:rsidRPr="00906C81">
        <w:rPr>
          <w:rFonts w:ascii="Times New Roman" w:eastAsia="Times New Roman" w:hAnsi="Times New Roman" w:cs="Times New Roman"/>
          <w:kern w:val="0"/>
          <w:sz w:val="24"/>
          <w:szCs w:val="24"/>
          <w14:ligatures w14:val="none"/>
        </w:rPr>
        <w:t xml:space="preserve">The body text of the abstract should be in </w:t>
      </w:r>
      <w:r w:rsidRPr="00906C81">
        <w:rPr>
          <w:rFonts w:ascii="Times New Roman" w:eastAsia="Times New Roman" w:hAnsi="Times New Roman" w:cs="Times New Roman"/>
          <w:b/>
          <w:bCs/>
          <w:kern w:val="0"/>
          <w:sz w:val="24"/>
          <w:szCs w:val="24"/>
          <w14:ligatures w14:val="none"/>
        </w:rPr>
        <w:t>Times New Roman, 10 pt</w:t>
      </w:r>
      <w:r w:rsidRPr="00906C81">
        <w:rPr>
          <w:rFonts w:ascii="Times New Roman" w:eastAsia="Times New Roman" w:hAnsi="Times New Roman" w:cs="Times New Roman"/>
          <w:kern w:val="0"/>
          <w:sz w:val="24"/>
          <w:szCs w:val="24"/>
          <w14:ligatures w14:val="none"/>
        </w:rPr>
        <w:t xml:space="preserve">. / Le </w:t>
      </w:r>
      <w:proofErr w:type="spellStart"/>
      <w:r w:rsidRPr="00906C81">
        <w:rPr>
          <w:rFonts w:ascii="Times New Roman" w:eastAsia="Times New Roman" w:hAnsi="Times New Roman" w:cs="Times New Roman"/>
          <w:kern w:val="0"/>
          <w:sz w:val="24"/>
          <w:szCs w:val="24"/>
          <w14:ligatures w14:val="none"/>
        </w:rPr>
        <w:t>texte</w:t>
      </w:r>
      <w:proofErr w:type="spellEnd"/>
      <w:r w:rsidRPr="00906C81">
        <w:rPr>
          <w:rFonts w:ascii="Times New Roman" w:eastAsia="Times New Roman" w:hAnsi="Times New Roman" w:cs="Times New Roman"/>
          <w:kern w:val="0"/>
          <w:sz w:val="24"/>
          <w:szCs w:val="24"/>
          <w14:ligatures w14:val="none"/>
        </w:rPr>
        <w:t xml:space="preserve"> de </w:t>
      </w:r>
      <w:proofErr w:type="spellStart"/>
      <w:r w:rsidRPr="00906C81">
        <w:rPr>
          <w:rFonts w:ascii="Times New Roman" w:eastAsia="Times New Roman" w:hAnsi="Times New Roman" w:cs="Times New Roman"/>
          <w:kern w:val="0"/>
          <w:sz w:val="24"/>
          <w:szCs w:val="24"/>
          <w14:ligatures w14:val="none"/>
        </w:rPr>
        <w:t>l'abstract</w:t>
      </w:r>
      <w:proofErr w:type="spellEnd"/>
      <w:r w:rsidRPr="00906C81">
        <w:rPr>
          <w:rFonts w:ascii="Times New Roman" w:eastAsia="Times New Roman" w:hAnsi="Times New Roman" w:cs="Times New Roman"/>
          <w:kern w:val="0"/>
          <w:sz w:val="24"/>
          <w:szCs w:val="24"/>
          <w14:ligatures w14:val="none"/>
        </w:rPr>
        <w:t xml:space="preserve"> doit </w:t>
      </w:r>
      <w:proofErr w:type="spellStart"/>
      <w:r w:rsidRPr="00906C81">
        <w:rPr>
          <w:rFonts w:ascii="Times New Roman" w:eastAsia="Times New Roman" w:hAnsi="Times New Roman" w:cs="Times New Roman"/>
          <w:kern w:val="0"/>
          <w:sz w:val="24"/>
          <w:szCs w:val="24"/>
          <w14:ligatures w14:val="none"/>
        </w:rPr>
        <w:t>être</w:t>
      </w:r>
      <w:proofErr w:type="spellEnd"/>
      <w:r w:rsidRPr="00906C81">
        <w:rPr>
          <w:rFonts w:ascii="Times New Roman" w:eastAsia="Times New Roman" w:hAnsi="Times New Roman" w:cs="Times New Roman"/>
          <w:kern w:val="0"/>
          <w:sz w:val="24"/>
          <w:szCs w:val="24"/>
          <w14:ligatures w14:val="none"/>
        </w:rPr>
        <w:t xml:space="preserve"> </w:t>
      </w:r>
      <w:proofErr w:type="spellStart"/>
      <w:r w:rsidRPr="00906C81">
        <w:rPr>
          <w:rFonts w:ascii="Times New Roman" w:eastAsia="Times New Roman" w:hAnsi="Times New Roman" w:cs="Times New Roman"/>
          <w:kern w:val="0"/>
          <w:sz w:val="24"/>
          <w:szCs w:val="24"/>
          <w14:ligatures w14:val="none"/>
        </w:rPr>
        <w:t>en</w:t>
      </w:r>
      <w:proofErr w:type="spellEnd"/>
      <w:r w:rsidRPr="00906C81">
        <w:rPr>
          <w:rFonts w:ascii="Times New Roman" w:eastAsia="Times New Roman" w:hAnsi="Times New Roman" w:cs="Times New Roman"/>
          <w:kern w:val="0"/>
          <w:sz w:val="24"/>
          <w:szCs w:val="24"/>
          <w14:ligatures w14:val="none"/>
        </w:rPr>
        <w:t xml:space="preserve"> </w:t>
      </w:r>
      <w:r w:rsidRPr="00906C81">
        <w:rPr>
          <w:rFonts w:ascii="Times New Roman" w:eastAsia="Times New Roman" w:hAnsi="Times New Roman" w:cs="Times New Roman"/>
          <w:b/>
          <w:bCs/>
          <w:kern w:val="0"/>
          <w:sz w:val="24"/>
          <w:szCs w:val="24"/>
          <w14:ligatures w14:val="none"/>
        </w:rPr>
        <w:t>Times New Roman, 10 pt</w:t>
      </w:r>
      <w:r w:rsidRPr="00906C81">
        <w:rPr>
          <w:rFonts w:ascii="Times New Roman" w:eastAsia="Times New Roman" w:hAnsi="Times New Roman" w:cs="Times New Roman"/>
          <w:kern w:val="0"/>
          <w:sz w:val="24"/>
          <w:szCs w:val="24"/>
          <w14:ligatures w14:val="none"/>
        </w:rPr>
        <w:t>.</w:t>
      </w:r>
    </w:p>
    <w:p w14:paraId="3788A2B9" w14:textId="77777777" w:rsidR="00E33ECA" w:rsidRPr="00906C81" w:rsidRDefault="00E33ECA" w:rsidP="00E33ECA">
      <w:pPr>
        <w:spacing w:after="0" w:line="240" w:lineRule="auto"/>
        <w:ind w:left="360"/>
        <w:rPr>
          <w:rFonts w:ascii="Times New Roman" w:eastAsia="Times New Roman" w:hAnsi="Times New Roman" w:cs="Times New Roman"/>
          <w:kern w:val="0"/>
          <w:sz w:val="24"/>
          <w:szCs w:val="24"/>
          <w14:ligatures w14:val="none"/>
        </w:rPr>
      </w:pPr>
      <w:r w:rsidRPr="00906C81">
        <w:rPr>
          <w:rFonts w:ascii="Times New Roman" w:eastAsia="Times New Roman" w:hAnsi="Times New Roman" w:cs="Times New Roman"/>
          <w:b/>
          <w:bCs/>
          <w:kern w:val="0"/>
          <w:sz w:val="24"/>
          <w:szCs w:val="24"/>
          <w14:ligatures w14:val="none"/>
        </w:rPr>
        <w:t>Keywords / Mots-</w:t>
      </w:r>
      <w:proofErr w:type="spellStart"/>
      <w:r w:rsidRPr="00906C81">
        <w:rPr>
          <w:rFonts w:ascii="Times New Roman" w:eastAsia="Times New Roman" w:hAnsi="Times New Roman" w:cs="Times New Roman"/>
          <w:b/>
          <w:bCs/>
          <w:kern w:val="0"/>
          <w:sz w:val="24"/>
          <w:szCs w:val="24"/>
          <w14:ligatures w14:val="none"/>
        </w:rPr>
        <w:t>clés</w:t>
      </w:r>
      <w:proofErr w:type="spellEnd"/>
      <w:r w:rsidRPr="00906C81">
        <w:rPr>
          <w:rFonts w:ascii="Times New Roman" w:eastAsia="Times New Roman" w:hAnsi="Times New Roman" w:cs="Times New Roman"/>
          <w:kern w:val="0"/>
          <w:sz w:val="24"/>
          <w:szCs w:val="24"/>
          <w14:ligatures w14:val="none"/>
        </w:rPr>
        <w:t>:</w:t>
      </w:r>
    </w:p>
    <w:p w14:paraId="0FD76E19" w14:textId="77777777" w:rsidR="00E33ECA" w:rsidRPr="00906C81" w:rsidRDefault="00E33ECA" w:rsidP="00E33ECA">
      <w:pPr>
        <w:spacing w:after="0" w:line="240" w:lineRule="auto"/>
        <w:ind w:left="1080"/>
        <w:rPr>
          <w:rFonts w:ascii="Times New Roman" w:eastAsia="Times New Roman" w:hAnsi="Times New Roman" w:cs="Times New Roman"/>
          <w:kern w:val="0"/>
          <w:sz w:val="24"/>
          <w:szCs w:val="24"/>
          <w14:ligatures w14:val="none"/>
        </w:rPr>
      </w:pPr>
      <w:r w:rsidRPr="00906C81">
        <w:rPr>
          <w:rFonts w:ascii="Times New Roman" w:eastAsia="Times New Roman" w:hAnsi="Times New Roman" w:cs="Times New Roman"/>
          <w:kern w:val="0"/>
          <w:sz w:val="24"/>
          <w:szCs w:val="24"/>
          <w14:ligatures w14:val="none"/>
        </w:rPr>
        <w:t xml:space="preserve">Use </w:t>
      </w:r>
      <w:r w:rsidRPr="00906C81">
        <w:rPr>
          <w:rFonts w:ascii="Times New Roman" w:eastAsia="Times New Roman" w:hAnsi="Times New Roman" w:cs="Times New Roman"/>
          <w:b/>
          <w:bCs/>
          <w:kern w:val="0"/>
          <w:sz w:val="24"/>
          <w:szCs w:val="24"/>
          <w14:ligatures w14:val="none"/>
        </w:rPr>
        <w:t>Times New Roman, 10 pt</w:t>
      </w:r>
      <w:r w:rsidRPr="00906C81">
        <w:rPr>
          <w:rFonts w:ascii="Times New Roman" w:eastAsia="Times New Roman" w:hAnsi="Times New Roman" w:cs="Times New Roman"/>
          <w:kern w:val="0"/>
          <w:sz w:val="24"/>
          <w:szCs w:val="24"/>
          <w14:ligatures w14:val="none"/>
        </w:rPr>
        <w:t xml:space="preserve">. / </w:t>
      </w:r>
      <w:proofErr w:type="spellStart"/>
      <w:r w:rsidRPr="00906C81">
        <w:rPr>
          <w:rFonts w:ascii="Times New Roman" w:eastAsia="Times New Roman" w:hAnsi="Times New Roman" w:cs="Times New Roman"/>
          <w:kern w:val="0"/>
          <w:sz w:val="24"/>
          <w:szCs w:val="24"/>
          <w14:ligatures w14:val="none"/>
        </w:rPr>
        <w:t>Utilisez</w:t>
      </w:r>
      <w:proofErr w:type="spellEnd"/>
      <w:r w:rsidRPr="00906C81">
        <w:rPr>
          <w:rFonts w:ascii="Times New Roman" w:eastAsia="Times New Roman" w:hAnsi="Times New Roman" w:cs="Times New Roman"/>
          <w:kern w:val="0"/>
          <w:sz w:val="24"/>
          <w:szCs w:val="24"/>
          <w14:ligatures w14:val="none"/>
        </w:rPr>
        <w:t xml:space="preserve"> </w:t>
      </w:r>
      <w:r w:rsidRPr="00906C81">
        <w:rPr>
          <w:rFonts w:ascii="Times New Roman" w:eastAsia="Times New Roman" w:hAnsi="Times New Roman" w:cs="Times New Roman"/>
          <w:b/>
          <w:bCs/>
          <w:kern w:val="0"/>
          <w:sz w:val="24"/>
          <w:szCs w:val="24"/>
          <w14:ligatures w14:val="none"/>
        </w:rPr>
        <w:t>Times New Roman, 10 pt</w:t>
      </w:r>
      <w:r w:rsidRPr="00906C81">
        <w:rPr>
          <w:rFonts w:ascii="Times New Roman" w:eastAsia="Times New Roman" w:hAnsi="Times New Roman" w:cs="Times New Roman"/>
          <w:kern w:val="0"/>
          <w:sz w:val="24"/>
          <w:szCs w:val="24"/>
          <w14:ligatures w14:val="none"/>
        </w:rPr>
        <w:t>.</w:t>
      </w:r>
    </w:p>
    <w:p w14:paraId="56A77538" w14:textId="77777777" w:rsidR="00E33ECA" w:rsidRPr="00906C81" w:rsidRDefault="00E33ECA" w:rsidP="00E33E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6C81">
        <w:rPr>
          <w:rFonts w:ascii="Times New Roman" w:eastAsia="Times New Roman" w:hAnsi="Times New Roman" w:cs="Times New Roman"/>
          <w:b/>
          <w:bCs/>
          <w:kern w:val="0"/>
          <w:sz w:val="24"/>
          <w:szCs w:val="24"/>
          <w14:ligatures w14:val="none"/>
        </w:rPr>
        <w:t xml:space="preserve">Example / </w:t>
      </w:r>
      <w:proofErr w:type="spellStart"/>
      <w:r w:rsidRPr="00906C81">
        <w:rPr>
          <w:rFonts w:ascii="Times New Roman" w:eastAsia="Times New Roman" w:hAnsi="Times New Roman" w:cs="Times New Roman"/>
          <w:b/>
          <w:bCs/>
          <w:kern w:val="0"/>
          <w:sz w:val="24"/>
          <w:szCs w:val="24"/>
          <w14:ligatures w14:val="none"/>
        </w:rPr>
        <w:t>Exemple</w:t>
      </w:r>
      <w:proofErr w:type="spellEnd"/>
      <w:r w:rsidRPr="00906C81">
        <w:rPr>
          <w:rFonts w:ascii="Times New Roman" w:eastAsia="Times New Roman" w:hAnsi="Times New Roman" w:cs="Times New Roman"/>
          <w:kern w:val="0"/>
          <w:sz w:val="24"/>
          <w:szCs w:val="24"/>
          <w14:ligatures w14:val="none"/>
        </w:rPr>
        <w:t>:</w:t>
      </w:r>
    </w:p>
    <w:p w14:paraId="7148D1C3" w14:textId="77777777" w:rsidR="00E33ECA" w:rsidRPr="00906C81" w:rsidRDefault="00E33ECA" w:rsidP="00E33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14:ligatures w14:val="none"/>
        </w:rPr>
      </w:pPr>
      <w:r w:rsidRPr="00906C81">
        <w:rPr>
          <w:rFonts w:asciiTheme="majorBidi" w:eastAsia="Times New Roman" w:hAnsiTheme="majorBidi" w:cstheme="majorBidi"/>
          <w:kern w:val="0"/>
          <w:sz w:val="20"/>
          <w:szCs w:val="20"/>
          <w14:ligatures w14:val="none"/>
        </w:rPr>
        <w:t>Key word 1, Key word 2, Key word 3. / Mot-</w:t>
      </w:r>
      <w:proofErr w:type="spellStart"/>
      <w:r w:rsidRPr="00906C81">
        <w:rPr>
          <w:rFonts w:asciiTheme="majorBidi" w:eastAsia="Times New Roman" w:hAnsiTheme="majorBidi" w:cstheme="majorBidi"/>
          <w:kern w:val="0"/>
          <w:sz w:val="20"/>
          <w:szCs w:val="20"/>
          <w14:ligatures w14:val="none"/>
        </w:rPr>
        <w:t>clé</w:t>
      </w:r>
      <w:proofErr w:type="spellEnd"/>
      <w:r w:rsidRPr="00906C81">
        <w:rPr>
          <w:rFonts w:asciiTheme="majorBidi" w:eastAsia="Times New Roman" w:hAnsiTheme="majorBidi" w:cstheme="majorBidi"/>
          <w:kern w:val="0"/>
          <w:sz w:val="20"/>
          <w:szCs w:val="20"/>
          <w14:ligatures w14:val="none"/>
        </w:rPr>
        <w:t xml:space="preserve"> 1, Mot-</w:t>
      </w:r>
      <w:proofErr w:type="spellStart"/>
      <w:r w:rsidRPr="00906C81">
        <w:rPr>
          <w:rFonts w:asciiTheme="majorBidi" w:eastAsia="Times New Roman" w:hAnsiTheme="majorBidi" w:cstheme="majorBidi"/>
          <w:kern w:val="0"/>
          <w:sz w:val="20"/>
          <w:szCs w:val="20"/>
          <w14:ligatures w14:val="none"/>
        </w:rPr>
        <w:t>clé</w:t>
      </w:r>
      <w:proofErr w:type="spellEnd"/>
      <w:r w:rsidRPr="00906C81">
        <w:rPr>
          <w:rFonts w:asciiTheme="majorBidi" w:eastAsia="Times New Roman" w:hAnsiTheme="majorBidi" w:cstheme="majorBidi"/>
          <w:kern w:val="0"/>
          <w:sz w:val="20"/>
          <w:szCs w:val="20"/>
          <w14:ligatures w14:val="none"/>
        </w:rPr>
        <w:t xml:space="preserve"> 2, Mot-</w:t>
      </w:r>
      <w:proofErr w:type="spellStart"/>
      <w:r w:rsidRPr="00906C81">
        <w:rPr>
          <w:rFonts w:asciiTheme="majorBidi" w:eastAsia="Times New Roman" w:hAnsiTheme="majorBidi" w:cstheme="majorBidi"/>
          <w:kern w:val="0"/>
          <w:sz w:val="20"/>
          <w:szCs w:val="20"/>
          <w14:ligatures w14:val="none"/>
        </w:rPr>
        <w:t>clé</w:t>
      </w:r>
      <w:proofErr w:type="spellEnd"/>
      <w:r w:rsidRPr="00906C81">
        <w:rPr>
          <w:rFonts w:asciiTheme="majorBidi" w:eastAsia="Times New Roman" w:hAnsiTheme="majorBidi" w:cstheme="majorBidi"/>
          <w:kern w:val="0"/>
          <w:sz w:val="20"/>
          <w:szCs w:val="20"/>
          <w14:ligatures w14:val="none"/>
        </w:rPr>
        <w:t xml:space="preserve"> 3.</w:t>
      </w:r>
    </w:p>
    <w:p w14:paraId="11A41FAD" w14:textId="77777777" w:rsidR="00E33ECA" w:rsidRPr="00906C81" w:rsidRDefault="00E33ECA" w:rsidP="00E33EC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06C81">
        <w:rPr>
          <w:rFonts w:ascii="Times New Roman" w:eastAsia="Times New Roman" w:hAnsi="Times New Roman" w:cs="Times New Roman"/>
          <w:b/>
          <w:bCs/>
          <w:kern w:val="0"/>
          <w:sz w:val="24"/>
          <w:szCs w:val="24"/>
          <w14:ligatures w14:val="none"/>
        </w:rPr>
        <w:t>IV-</w:t>
      </w:r>
      <w:r w:rsidRPr="00906C81">
        <w:rPr>
          <w:rFonts w:ascii="Times New Roman" w:eastAsia="Times New Roman" w:hAnsi="Times New Roman" w:cs="Times New Roman"/>
          <w:kern w:val="0"/>
          <w:sz w:val="24"/>
          <w:szCs w:val="24"/>
          <w14:ligatures w14:val="none"/>
        </w:rPr>
        <w:t xml:space="preserve"> </w:t>
      </w:r>
      <w:r w:rsidRPr="00906C81">
        <w:rPr>
          <w:rFonts w:ascii="Times New Roman" w:eastAsia="Times New Roman" w:hAnsi="Times New Roman" w:cs="Times New Roman"/>
          <w:b/>
          <w:bCs/>
          <w:kern w:val="0"/>
          <w:sz w:val="24"/>
          <w:szCs w:val="24"/>
          <w14:ligatures w14:val="none"/>
        </w:rPr>
        <w:t xml:space="preserve">Headings and Subheadings / </w:t>
      </w:r>
      <w:proofErr w:type="spellStart"/>
      <w:r w:rsidRPr="00906C81">
        <w:rPr>
          <w:rFonts w:ascii="Times New Roman" w:eastAsia="Times New Roman" w:hAnsi="Times New Roman" w:cs="Times New Roman"/>
          <w:b/>
          <w:bCs/>
          <w:kern w:val="0"/>
          <w:sz w:val="24"/>
          <w:szCs w:val="24"/>
          <w14:ligatures w14:val="none"/>
        </w:rPr>
        <w:t>Titres</w:t>
      </w:r>
      <w:proofErr w:type="spellEnd"/>
      <w:r w:rsidRPr="00906C81">
        <w:rPr>
          <w:rFonts w:ascii="Times New Roman" w:eastAsia="Times New Roman" w:hAnsi="Times New Roman" w:cs="Times New Roman"/>
          <w:b/>
          <w:bCs/>
          <w:kern w:val="0"/>
          <w:sz w:val="24"/>
          <w:szCs w:val="24"/>
          <w14:ligatures w14:val="none"/>
        </w:rPr>
        <w:t xml:space="preserve"> et sous-</w:t>
      </w:r>
      <w:proofErr w:type="spellStart"/>
      <w:r w:rsidRPr="00906C81">
        <w:rPr>
          <w:rFonts w:ascii="Times New Roman" w:eastAsia="Times New Roman" w:hAnsi="Times New Roman" w:cs="Times New Roman"/>
          <w:b/>
          <w:bCs/>
          <w:kern w:val="0"/>
          <w:sz w:val="24"/>
          <w:szCs w:val="24"/>
          <w14:ligatures w14:val="none"/>
        </w:rPr>
        <w:t>titres</w:t>
      </w:r>
      <w:proofErr w:type="spellEnd"/>
    </w:p>
    <w:p w14:paraId="605FF0CF" w14:textId="77777777" w:rsidR="00E33ECA" w:rsidRPr="00906C81" w:rsidRDefault="00E33ECA" w:rsidP="00E33ECA">
      <w:pPr>
        <w:spacing w:after="0" w:line="240" w:lineRule="auto"/>
        <w:ind w:left="360"/>
        <w:rPr>
          <w:rFonts w:ascii="Times New Roman" w:eastAsia="Times New Roman" w:hAnsi="Times New Roman" w:cs="Times New Roman"/>
          <w:kern w:val="0"/>
          <w:sz w:val="24"/>
          <w:szCs w:val="24"/>
          <w14:ligatures w14:val="none"/>
        </w:rPr>
      </w:pPr>
      <w:r w:rsidRPr="00906C81">
        <w:rPr>
          <w:rFonts w:ascii="Times New Roman" w:eastAsia="Times New Roman" w:hAnsi="Times New Roman" w:cs="Times New Roman"/>
          <w:b/>
          <w:bCs/>
          <w:kern w:val="0"/>
          <w:sz w:val="24"/>
          <w:szCs w:val="24"/>
          <w14:ligatures w14:val="none"/>
        </w:rPr>
        <w:t xml:space="preserve">Heading 1 / </w:t>
      </w:r>
      <w:proofErr w:type="spellStart"/>
      <w:r w:rsidRPr="00906C81">
        <w:rPr>
          <w:rFonts w:ascii="Times New Roman" w:eastAsia="Times New Roman" w:hAnsi="Times New Roman" w:cs="Times New Roman"/>
          <w:b/>
          <w:bCs/>
          <w:kern w:val="0"/>
          <w:sz w:val="24"/>
          <w:szCs w:val="24"/>
          <w14:ligatures w14:val="none"/>
        </w:rPr>
        <w:t>Titre</w:t>
      </w:r>
      <w:proofErr w:type="spellEnd"/>
      <w:r w:rsidRPr="00906C81">
        <w:rPr>
          <w:rFonts w:ascii="Times New Roman" w:eastAsia="Times New Roman" w:hAnsi="Times New Roman" w:cs="Times New Roman"/>
          <w:b/>
          <w:bCs/>
          <w:kern w:val="0"/>
          <w:sz w:val="24"/>
          <w:szCs w:val="24"/>
          <w14:ligatures w14:val="none"/>
        </w:rPr>
        <w:t xml:space="preserve"> 1</w:t>
      </w:r>
      <w:r w:rsidRPr="00906C81">
        <w:rPr>
          <w:rFonts w:ascii="Times New Roman" w:eastAsia="Times New Roman" w:hAnsi="Times New Roman" w:cs="Times New Roman"/>
          <w:kern w:val="0"/>
          <w:sz w:val="24"/>
          <w:szCs w:val="24"/>
          <w14:ligatures w14:val="none"/>
        </w:rPr>
        <w:t>:</w:t>
      </w:r>
    </w:p>
    <w:p w14:paraId="5BA6218B" w14:textId="77777777" w:rsidR="00E33ECA" w:rsidRPr="00906C81" w:rsidRDefault="00E33ECA" w:rsidP="00E33ECA">
      <w:pPr>
        <w:spacing w:after="0" w:line="240" w:lineRule="auto"/>
        <w:ind w:left="1080"/>
        <w:rPr>
          <w:rFonts w:ascii="Times New Roman" w:eastAsia="Times New Roman" w:hAnsi="Times New Roman" w:cs="Times New Roman"/>
          <w:kern w:val="0"/>
          <w:sz w:val="24"/>
          <w:szCs w:val="24"/>
          <w14:ligatures w14:val="none"/>
        </w:rPr>
      </w:pPr>
      <w:r w:rsidRPr="00906C81">
        <w:rPr>
          <w:rFonts w:ascii="Times New Roman" w:eastAsia="Times New Roman" w:hAnsi="Times New Roman" w:cs="Times New Roman"/>
          <w:kern w:val="0"/>
          <w:sz w:val="24"/>
          <w:szCs w:val="24"/>
          <w14:ligatures w14:val="none"/>
        </w:rPr>
        <w:t xml:space="preserve">Use </w:t>
      </w:r>
      <w:r w:rsidRPr="00906C81">
        <w:rPr>
          <w:rFonts w:ascii="Times New Roman" w:eastAsia="Times New Roman" w:hAnsi="Times New Roman" w:cs="Times New Roman"/>
          <w:b/>
          <w:bCs/>
          <w:kern w:val="0"/>
          <w:sz w:val="24"/>
          <w:szCs w:val="24"/>
          <w14:ligatures w14:val="none"/>
        </w:rPr>
        <w:t>Times New Roman, 14 pt, Bold</w:t>
      </w:r>
      <w:r w:rsidRPr="00906C81">
        <w:rPr>
          <w:rFonts w:ascii="Times New Roman" w:eastAsia="Times New Roman" w:hAnsi="Times New Roman" w:cs="Times New Roman"/>
          <w:kern w:val="0"/>
          <w:sz w:val="24"/>
          <w:szCs w:val="24"/>
          <w14:ligatures w14:val="none"/>
        </w:rPr>
        <w:t xml:space="preserve">. / </w:t>
      </w:r>
      <w:proofErr w:type="spellStart"/>
      <w:r w:rsidRPr="00906C81">
        <w:rPr>
          <w:rFonts w:ascii="Times New Roman" w:eastAsia="Times New Roman" w:hAnsi="Times New Roman" w:cs="Times New Roman"/>
          <w:kern w:val="0"/>
          <w:sz w:val="24"/>
          <w:szCs w:val="24"/>
          <w14:ligatures w14:val="none"/>
        </w:rPr>
        <w:t>Utilisez</w:t>
      </w:r>
      <w:proofErr w:type="spellEnd"/>
      <w:r w:rsidRPr="00906C81">
        <w:rPr>
          <w:rFonts w:ascii="Times New Roman" w:eastAsia="Times New Roman" w:hAnsi="Times New Roman" w:cs="Times New Roman"/>
          <w:kern w:val="0"/>
          <w:sz w:val="24"/>
          <w:szCs w:val="24"/>
          <w14:ligatures w14:val="none"/>
        </w:rPr>
        <w:t xml:space="preserve"> </w:t>
      </w:r>
      <w:r w:rsidRPr="00906C81">
        <w:rPr>
          <w:rFonts w:ascii="Times New Roman" w:eastAsia="Times New Roman" w:hAnsi="Times New Roman" w:cs="Times New Roman"/>
          <w:b/>
          <w:bCs/>
          <w:kern w:val="0"/>
          <w:sz w:val="24"/>
          <w:szCs w:val="24"/>
          <w14:ligatures w14:val="none"/>
        </w:rPr>
        <w:t>Times New Roman, 14 pt, Gras</w:t>
      </w:r>
      <w:r w:rsidRPr="00906C81">
        <w:rPr>
          <w:rFonts w:ascii="Times New Roman" w:eastAsia="Times New Roman" w:hAnsi="Times New Roman" w:cs="Times New Roman"/>
          <w:kern w:val="0"/>
          <w:sz w:val="24"/>
          <w:szCs w:val="24"/>
          <w14:ligatures w14:val="none"/>
        </w:rPr>
        <w:t>.</w:t>
      </w:r>
    </w:p>
    <w:p w14:paraId="0F61C45D" w14:textId="77777777" w:rsidR="00E33ECA" w:rsidRPr="00906C81" w:rsidRDefault="00E33ECA" w:rsidP="00E33ECA">
      <w:pPr>
        <w:spacing w:after="0" w:line="240" w:lineRule="auto"/>
        <w:ind w:left="1080"/>
        <w:rPr>
          <w:rFonts w:ascii="Times New Roman" w:eastAsia="Times New Roman" w:hAnsi="Times New Roman" w:cs="Times New Roman"/>
          <w:kern w:val="0"/>
          <w:sz w:val="24"/>
          <w:szCs w:val="24"/>
          <w14:ligatures w14:val="none"/>
        </w:rPr>
      </w:pPr>
      <w:r w:rsidRPr="00906C81">
        <w:rPr>
          <w:rFonts w:ascii="Times New Roman" w:eastAsia="Times New Roman" w:hAnsi="Times New Roman" w:cs="Times New Roman"/>
          <w:kern w:val="0"/>
          <w:sz w:val="24"/>
          <w:szCs w:val="24"/>
          <w14:ligatures w14:val="none"/>
        </w:rPr>
        <w:t xml:space="preserve">Example / </w:t>
      </w:r>
      <w:proofErr w:type="spellStart"/>
      <w:r w:rsidRPr="00906C81">
        <w:rPr>
          <w:rFonts w:ascii="Times New Roman" w:eastAsia="Times New Roman" w:hAnsi="Times New Roman" w:cs="Times New Roman"/>
          <w:kern w:val="0"/>
          <w:sz w:val="24"/>
          <w:szCs w:val="24"/>
          <w14:ligatures w14:val="none"/>
        </w:rPr>
        <w:t>Exemple</w:t>
      </w:r>
      <w:proofErr w:type="spellEnd"/>
      <w:r w:rsidRPr="00906C81">
        <w:rPr>
          <w:rFonts w:ascii="Times New Roman" w:eastAsia="Times New Roman" w:hAnsi="Times New Roman" w:cs="Times New Roman"/>
          <w:kern w:val="0"/>
          <w:sz w:val="24"/>
          <w:szCs w:val="24"/>
          <w14:ligatures w14:val="none"/>
        </w:rPr>
        <w:t>: “</w:t>
      </w:r>
      <w:r w:rsidRPr="00906C81">
        <w:rPr>
          <w:rFonts w:ascii="Times New Roman" w:eastAsia="Times New Roman" w:hAnsi="Times New Roman" w:cs="Times New Roman"/>
          <w:b/>
          <w:bCs/>
          <w:kern w:val="0"/>
          <w:sz w:val="24"/>
          <w:szCs w:val="24"/>
          <w14:ligatures w14:val="none"/>
        </w:rPr>
        <w:t>1. Title 1</w:t>
      </w:r>
      <w:r w:rsidRPr="00906C81">
        <w:rPr>
          <w:rFonts w:ascii="Times New Roman" w:eastAsia="Times New Roman" w:hAnsi="Times New Roman" w:cs="Times New Roman"/>
          <w:kern w:val="0"/>
          <w:sz w:val="24"/>
          <w:szCs w:val="24"/>
          <w14:ligatures w14:val="none"/>
        </w:rPr>
        <w:t>” / “</w:t>
      </w:r>
      <w:r w:rsidRPr="00906C81">
        <w:rPr>
          <w:rFonts w:ascii="Times New Roman" w:eastAsia="Times New Roman" w:hAnsi="Times New Roman" w:cs="Times New Roman"/>
          <w:b/>
          <w:bCs/>
          <w:kern w:val="0"/>
          <w:sz w:val="24"/>
          <w:szCs w:val="24"/>
          <w14:ligatures w14:val="none"/>
        </w:rPr>
        <w:t xml:space="preserve">1. </w:t>
      </w:r>
      <w:proofErr w:type="spellStart"/>
      <w:r w:rsidRPr="00906C81">
        <w:rPr>
          <w:rFonts w:ascii="Times New Roman" w:eastAsia="Times New Roman" w:hAnsi="Times New Roman" w:cs="Times New Roman"/>
          <w:b/>
          <w:bCs/>
          <w:kern w:val="0"/>
          <w:sz w:val="24"/>
          <w:szCs w:val="24"/>
          <w14:ligatures w14:val="none"/>
        </w:rPr>
        <w:t>Titre</w:t>
      </w:r>
      <w:proofErr w:type="spellEnd"/>
      <w:r w:rsidRPr="00906C81">
        <w:rPr>
          <w:rFonts w:ascii="Times New Roman" w:eastAsia="Times New Roman" w:hAnsi="Times New Roman" w:cs="Times New Roman"/>
          <w:b/>
          <w:bCs/>
          <w:kern w:val="0"/>
          <w:sz w:val="24"/>
          <w:szCs w:val="24"/>
          <w14:ligatures w14:val="none"/>
        </w:rPr>
        <w:t xml:space="preserve"> 1</w:t>
      </w:r>
      <w:r w:rsidRPr="00906C81">
        <w:rPr>
          <w:rFonts w:ascii="Times New Roman" w:eastAsia="Times New Roman" w:hAnsi="Times New Roman" w:cs="Times New Roman"/>
          <w:kern w:val="0"/>
          <w:sz w:val="24"/>
          <w:szCs w:val="24"/>
          <w14:ligatures w14:val="none"/>
        </w:rPr>
        <w:t>”.</w:t>
      </w:r>
    </w:p>
    <w:p w14:paraId="34B6E8B8" w14:textId="77777777" w:rsidR="00E33ECA" w:rsidRPr="00906C81" w:rsidRDefault="00E33ECA" w:rsidP="00E33ECA">
      <w:pPr>
        <w:spacing w:after="0" w:line="240" w:lineRule="auto"/>
        <w:ind w:left="360"/>
        <w:rPr>
          <w:rFonts w:ascii="Times New Roman" w:eastAsia="Times New Roman" w:hAnsi="Times New Roman" w:cs="Times New Roman"/>
          <w:kern w:val="0"/>
          <w:sz w:val="24"/>
          <w:szCs w:val="24"/>
          <w14:ligatures w14:val="none"/>
        </w:rPr>
      </w:pPr>
      <w:r w:rsidRPr="00906C81">
        <w:rPr>
          <w:rFonts w:ascii="Times New Roman" w:eastAsia="Times New Roman" w:hAnsi="Times New Roman" w:cs="Times New Roman"/>
          <w:b/>
          <w:bCs/>
          <w:kern w:val="0"/>
          <w:sz w:val="24"/>
          <w:szCs w:val="24"/>
          <w14:ligatures w14:val="none"/>
        </w:rPr>
        <w:t xml:space="preserve">Heading 2 / </w:t>
      </w:r>
      <w:proofErr w:type="spellStart"/>
      <w:r w:rsidRPr="00906C81">
        <w:rPr>
          <w:rFonts w:ascii="Times New Roman" w:eastAsia="Times New Roman" w:hAnsi="Times New Roman" w:cs="Times New Roman"/>
          <w:b/>
          <w:bCs/>
          <w:kern w:val="0"/>
          <w:sz w:val="24"/>
          <w:szCs w:val="24"/>
          <w14:ligatures w14:val="none"/>
        </w:rPr>
        <w:t>Titre</w:t>
      </w:r>
      <w:proofErr w:type="spellEnd"/>
      <w:r w:rsidRPr="00906C81">
        <w:rPr>
          <w:rFonts w:ascii="Times New Roman" w:eastAsia="Times New Roman" w:hAnsi="Times New Roman" w:cs="Times New Roman"/>
          <w:b/>
          <w:bCs/>
          <w:kern w:val="0"/>
          <w:sz w:val="24"/>
          <w:szCs w:val="24"/>
          <w14:ligatures w14:val="none"/>
        </w:rPr>
        <w:t xml:space="preserve"> 2</w:t>
      </w:r>
      <w:r w:rsidRPr="00906C81">
        <w:rPr>
          <w:rFonts w:ascii="Times New Roman" w:eastAsia="Times New Roman" w:hAnsi="Times New Roman" w:cs="Times New Roman"/>
          <w:kern w:val="0"/>
          <w:sz w:val="24"/>
          <w:szCs w:val="24"/>
          <w14:ligatures w14:val="none"/>
        </w:rPr>
        <w:t>:</w:t>
      </w:r>
    </w:p>
    <w:p w14:paraId="680AB8E0" w14:textId="77777777" w:rsidR="00E33ECA" w:rsidRPr="00906C81" w:rsidRDefault="00E33ECA" w:rsidP="00E33ECA">
      <w:pPr>
        <w:spacing w:after="0" w:line="240" w:lineRule="auto"/>
        <w:ind w:left="1080"/>
        <w:rPr>
          <w:rFonts w:ascii="Times New Roman" w:eastAsia="Times New Roman" w:hAnsi="Times New Roman" w:cs="Times New Roman"/>
          <w:kern w:val="0"/>
          <w:sz w:val="24"/>
          <w:szCs w:val="24"/>
          <w14:ligatures w14:val="none"/>
        </w:rPr>
      </w:pPr>
      <w:r w:rsidRPr="00906C81">
        <w:rPr>
          <w:rFonts w:ascii="Times New Roman" w:eastAsia="Times New Roman" w:hAnsi="Times New Roman" w:cs="Times New Roman"/>
          <w:kern w:val="0"/>
          <w:sz w:val="24"/>
          <w:szCs w:val="24"/>
          <w14:ligatures w14:val="none"/>
        </w:rPr>
        <w:t xml:space="preserve">Use </w:t>
      </w:r>
      <w:r w:rsidRPr="00906C81">
        <w:rPr>
          <w:rFonts w:ascii="Times New Roman" w:eastAsia="Times New Roman" w:hAnsi="Times New Roman" w:cs="Times New Roman"/>
          <w:b/>
          <w:bCs/>
          <w:kern w:val="0"/>
          <w:sz w:val="24"/>
          <w:szCs w:val="24"/>
          <w14:ligatures w14:val="none"/>
        </w:rPr>
        <w:t>Times New Roman, 12 pt, Bold</w:t>
      </w:r>
      <w:r w:rsidRPr="00906C81">
        <w:rPr>
          <w:rFonts w:ascii="Times New Roman" w:eastAsia="Times New Roman" w:hAnsi="Times New Roman" w:cs="Times New Roman"/>
          <w:kern w:val="0"/>
          <w:sz w:val="24"/>
          <w:szCs w:val="24"/>
          <w14:ligatures w14:val="none"/>
        </w:rPr>
        <w:t xml:space="preserve">. / </w:t>
      </w:r>
      <w:proofErr w:type="spellStart"/>
      <w:r w:rsidRPr="00906C81">
        <w:rPr>
          <w:rFonts w:ascii="Times New Roman" w:eastAsia="Times New Roman" w:hAnsi="Times New Roman" w:cs="Times New Roman"/>
          <w:kern w:val="0"/>
          <w:sz w:val="24"/>
          <w:szCs w:val="24"/>
          <w14:ligatures w14:val="none"/>
        </w:rPr>
        <w:t>Utilisez</w:t>
      </w:r>
      <w:proofErr w:type="spellEnd"/>
      <w:r w:rsidRPr="00906C81">
        <w:rPr>
          <w:rFonts w:ascii="Times New Roman" w:eastAsia="Times New Roman" w:hAnsi="Times New Roman" w:cs="Times New Roman"/>
          <w:kern w:val="0"/>
          <w:sz w:val="24"/>
          <w:szCs w:val="24"/>
          <w14:ligatures w14:val="none"/>
        </w:rPr>
        <w:t xml:space="preserve"> </w:t>
      </w:r>
      <w:r w:rsidRPr="00906C81">
        <w:rPr>
          <w:rFonts w:ascii="Times New Roman" w:eastAsia="Times New Roman" w:hAnsi="Times New Roman" w:cs="Times New Roman"/>
          <w:b/>
          <w:bCs/>
          <w:kern w:val="0"/>
          <w:sz w:val="24"/>
          <w:szCs w:val="24"/>
          <w14:ligatures w14:val="none"/>
        </w:rPr>
        <w:t>Times New Roman, 12 pt, Gras</w:t>
      </w:r>
      <w:r w:rsidRPr="00906C81">
        <w:rPr>
          <w:rFonts w:ascii="Times New Roman" w:eastAsia="Times New Roman" w:hAnsi="Times New Roman" w:cs="Times New Roman"/>
          <w:kern w:val="0"/>
          <w:sz w:val="24"/>
          <w:szCs w:val="24"/>
          <w14:ligatures w14:val="none"/>
        </w:rPr>
        <w:t>.</w:t>
      </w:r>
    </w:p>
    <w:p w14:paraId="7E636800" w14:textId="77777777" w:rsidR="00E33ECA" w:rsidRPr="00906C81" w:rsidRDefault="00E33ECA" w:rsidP="00E33ECA">
      <w:pPr>
        <w:spacing w:after="0" w:line="240" w:lineRule="auto"/>
        <w:ind w:left="1080"/>
        <w:rPr>
          <w:rFonts w:ascii="Times New Roman" w:eastAsia="Times New Roman" w:hAnsi="Times New Roman" w:cs="Times New Roman"/>
          <w:kern w:val="0"/>
          <w:sz w:val="24"/>
          <w:szCs w:val="24"/>
          <w14:ligatures w14:val="none"/>
        </w:rPr>
      </w:pPr>
      <w:r w:rsidRPr="00906C81">
        <w:rPr>
          <w:rFonts w:ascii="Times New Roman" w:eastAsia="Times New Roman" w:hAnsi="Times New Roman" w:cs="Times New Roman"/>
          <w:kern w:val="0"/>
          <w:sz w:val="24"/>
          <w:szCs w:val="24"/>
          <w14:ligatures w14:val="none"/>
        </w:rPr>
        <w:t xml:space="preserve">Example / </w:t>
      </w:r>
      <w:proofErr w:type="spellStart"/>
      <w:r w:rsidRPr="00906C81">
        <w:rPr>
          <w:rFonts w:ascii="Times New Roman" w:eastAsia="Times New Roman" w:hAnsi="Times New Roman" w:cs="Times New Roman"/>
          <w:kern w:val="0"/>
          <w:sz w:val="24"/>
          <w:szCs w:val="24"/>
          <w14:ligatures w14:val="none"/>
        </w:rPr>
        <w:t>Exemple</w:t>
      </w:r>
      <w:proofErr w:type="spellEnd"/>
      <w:r w:rsidRPr="00906C81">
        <w:rPr>
          <w:rFonts w:ascii="Times New Roman" w:eastAsia="Times New Roman" w:hAnsi="Times New Roman" w:cs="Times New Roman"/>
          <w:kern w:val="0"/>
          <w:sz w:val="24"/>
          <w:szCs w:val="24"/>
          <w14:ligatures w14:val="none"/>
        </w:rPr>
        <w:t>: “</w:t>
      </w:r>
      <w:r w:rsidRPr="00906C81">
        <w:rPr>
          <w:rFonts w:ascii="Times New Roman" w:eastAsia="Times New Roman" w:hAnsi="Times New Roman" w:cs="Times New Roman"/>
          <w:b/>
          <w:bCs/>
          <w:kern w:val="0"/>
          <w:sz w:val="24"/>
          <w:szCs w:val="24"/>
          <w14:ligatures w14:val="none"/>
        </w:rPr>
        <w:t>1.1. Title 2</w:t>
      </w:r>
      <w:r w:rsidRPr="00906C81">
        <w:rPr>
          <w:rFonts w:ascii="Times New Roman" w:eastAsia="Times New Roman" w:hAnsi="Times New Roman" w:cs="Times New Roman"/>
          <w:kern w:val="0"/>
          <w:sz w:val="24"/>
          <w:szCs w:val="24"/>
          <w14:ligatures w14:val="none"/>
        </w:rPr>
        <w:t>” / “</w:t>
      </w:r>
      <w:r w:rsidRPr="00906C81">
        <w:rPr>
          <w:rFonts w:ascii="Times New Roman" w:eastAsia="Times New Roman" w:hAnsi="Times New Roman" w:cs="Times New Roman"/>
          <w:b/>
          <w:bCs/>
          <w:kern w:val="0"/>
          <w:sz w:val="24"/>
          <w:szCs w:val="24"/>
          <w14:ligatures w14:val="none"/>
        </w:rPr>
        <w:t xml:space="preserve">1.1. </w:t>
      </w:r>
      <w:proofErr w:type="spellStart"/>
      <w:r w:rsidRPr="00906C81">
        <w:rPr>
          <w:rFonts w:ascii="Times New Roman" w:eastAsia="Times New Roman" w:hAnsi="Times New Roman" w:cs="Times New Roman"/>
          <w:b/>
          <w:bCs/>
          <w:kern w:val="0"/>
          <w:sz w:val="24"/>
          <w:szCs w:val="24"/>
          <w14:ligatures w14:val="none"/>
        </w:rPr>
        <w:t>Titre</w:t>
      </w:r>
      <w:proofErr w:type="spellEnd"/>
      <w:r w:rsidRPr="00906C81">
        <w:rPr>
          <w:rFonts w:ascii="Times New Roman" w:eastAsia="Times New Roman" w:hAnsi="Times New Roman" w:cs="Times New Roman"/>
          <w:b/>
          <w:bCs/>
          <w:kern w:val="0"/>
          <w:sz w:val="24"/>
          <w:szCs w:val="24"/>
          <w14:ligatures w14:val="none"/>
        </w:rPr>
        <w:t xml:space="preserve"> 2</w:t>
      </w:r>
      <w:r w:rsidRPr="00906C81">
        <w:rPr>
          <w:rFonts w:ascii="Times New Roman" w:eastAsia="Times New Roman" w:hAnsi="Times New Roman" w:cs="Times New Roman"/>
          <w:kern w:val="0"/>
          <w:sz w:val="24"/>
          <w:szCs w:val="24"/>
          <w14:ligatures w14:val="none"/>
        </w:rPr>
        <w:t>”.</w:t>
      </w:r>
    </w:p>
    <w:p w14:paraId="4699C727" w14:textId="77777777" w:rsidR="00E33ECA" w:rsidRPr="00906C81" w:rsidRDefault="00E33ECA" w:rsidP="00E33ECA">
      <w:pPr>
        <w:spacing w:after="0" w:line="240" w:lineRule="auto"/>
        <w:ind w:left="360"/>
        <w:rPr>
          <w:rFonts w:ascii="Times New Roman" w:eastAsia="Times New Roman" w:hAnsi="Times New Roman" w:cs="Times New Roman"/>
          <w:kern w:val="0"/>
          <w:sz w:val="24"/>
          <w:szCs w:val="24"/>
          <w14:ligatures w14:val="none"/>
        </w:rPr>
      </w:pPr>
      <w:r w:rsidRPr="00906C81">
        <w:rPr>
          <w:rFonts w:ascii="Times New Roman" w:eastAsia="Times New Roman" w:hAnsi="Times New Roman" w:cs="Times New Roman"/>
          <w:b/>
          <w:bCs/>
          <w:kern w:val="0"/>
          <w:sz w:val="24"/>
          <w:szCs w:val="24"/>
          <w14:ligatures w14:val="none"/>
        </w:rPr>
        <w:t xml:space="preserve">Heading 3 / </w:t>
      </w:r>
      <w:proofErr w:type="spellStart"/>
      <w:r w:rsidRPr="00906C81">
        <w:rPr>
          <w:rFonts w:ascii="Times New Roman" w:eastAsia="Times New Roman" w:hAnsi="Times New Roman" w:cs="Times New Roman"/>
          <w:b/>
          <w:bCs/>
          <w:kern w:val="0"/>
          <w:sz w:val="24"/>
          <w:szCs w:val="24"/>
          <w14:ligatures w14:val="none"/>
        </w:rPr>
        <w:t>Titre</w:t>
      </w:r>
      <w:proofErr w:type="spellEnd"/>
      <w:r w:rsidRPr="00906C81">
        <w:rPr>
          <w:rFonts w:ascii="Times New Roman" w:eastAsia="Times New Roman" w:hAnsi="Times New Roman" w:cs="Times New Roman"/>
          <w:b/>
          <w:bCs/>
          <w:kern w:val="0"/>
          <w:sz w:val="24"/>
          <w:szCs w:val="24"/>
          <w14:ligatures w14:val="none"/>
        </w:rPr>
        <w:t xml:space="preserve"> 3</w:t>
      </w:r>
      <w:r w:rsidRPr="00906C81">
        <w:rPr>
          <w:rFonts w:ascii="Times New Roman" w:eastAsia="Times New Roman" w:hAnsi="Times New Roman" w:cs="Times New Roman"/>
          <w:kern w:val="0"/>
          <w:sz w:val="24"/>
          <w:szCs w:val="24"/>
          <w14:ligatures w14:val="none"/>
        </w:rPr>
        <w:t>:</w:t>
      </w:r>
    </w:p>
    <w:p w14:paraId="147A0673" w14:textId="77777777" w:rsidR="00E33ECA" w:rsidRPr="00906C81" w:rsidRDefault="00E33ECA" w:rsidP="00E33ECA">
      <w:pPr>
        <w:spacing w:after="0" w:line="240" w:lineRule="auto"/>
        <w:ind w:left="1080"/>
        <w:rPr>
          <w:rFonts w:ascii="Times New Roman" w:eastAsia="Times New Roman" w:hAnsi="Times New Roman" w:cs="Times New Roman"/>
          <w:kern w:val="0"/>
          <w:sz w:val="24"/>
          <w:szCs w:val="24"/>
          <w14:ligatures w14:val="none"/>
        </w:rPr>
      </w:pPr>
      <w:r w:rsidRPr="00906C81">
        <w:rPr>
          <w:rFonts w:ascii="Times New Roman" w:eastAsia="Times New Roman" w:hAnsi="Times New Roman" w:cs="Times New Roman"/>
          <w:kern w:val="0"/>
          <w:sz w:val="24"/>
          <w:szCs w:val="24"/>
          <w14:ligatures w14:val="none"/>
        </w:rPr>
        <w:t xml:space="preserve">Use </w:t>
      </w:r>
      <w:r w:rsidRPr="00906C81">
        <w:rPr>
          <w:rFonts w:ascii="Times New Roman" w:eastAsia="Times New Roman" w:hAnsi="Times New Roman" w:cs="Times New Roman"/>
          <w:b/>
          <w:bCs/>
          <w:kern w:val="0"/>
          <w:sz w:val="24"/>
          <w:szCs w:val="24"/>
          <w14:ligatures w14:val="none"/>
        </w:rPr>
        <w:t>Times New Roman, 12 pt, Bold</w:t>
      </w:r>
      <w:r w:rsidRPr="00906C81">
        <w:rPr>
          <w:rFonts w:ascii="Times New Roman" w:eastAsia="Times New Roman" w:hAnsi="Times New Roman" w:cs="Times New Roman"/>
          <w:kern w:val="0"/>
          <w:sz w:val="24"/>
          <w:szCs w:val="24"/>
          <w14:ligatures w14:val="none"/>
        </w:rPr>
        <w:t xml:space="preserve">. / </w:t>
      </w:r>
      <w:proofErr w:type="spellStart"/>
      <w:r w:rsidRPr="00906C81">
        <w:rPr>
          <w:rFonts w:ascii="Times New Roman" w:eastAsia="Times New Roman" w:hAnsi="Times New Roman" w:cs="Times New Roman"/>
          <w:kern w:val="0"/>
          <w:sz w:val="24"/>
          <w:szCs w:val="24"/>
          <w14:ligatures w14:val="none"/>
        </w:rPr>
        <w:t>Utilisez</w:t>
      </w:r>
      <w:proofErr w:type="spellEnd"/>
      <w:r w:rsidRPr="00906C81">
        <w:rPr>
          <w:rFonts w:ascii="Times New Roman" w:eastAsia="Times New Roman" w:hAnsi="Times New Roman" w:cs="Times New Roman"/>
          <w:kern w:val="0"/>
          <w:sz w:val="24"/>
          <w:szCs w:val="24"/>
          <w14:ligatures w14:val="none"/>
        </w:rPr>
        <w:t xml:space="preserve"> </w:t>
      </w:r>
      <w:r w:rsidRPr="00906C81">
        <w:rPr>
          <w:rFonts w:ascii="Times New Roman" w:eastAsia="Times New Roman" w:hAnsi="Times New Roman" w:cs="Times New Roman"/>
          <w:b/>
          <w:bCs/>
          <w:kern w:val="0"/>
          <w:sz w:val="24"/>
          <w:szCs w:val="24"/>
          <w14:ligatures w14:val="none"/>
        </w:rPr>
        <w:t>Times New Roman, 12 pt, Gras</w:t>
      </w:r>
      <w:r w:rsidRPr="00906C81">
        <w:rPr>
          <w:rFonts w:ascii="Times New Roman" w:eastAsia="Times New Roman" w:hAnsi="Times New Roman" w:cs="Times New Roman"/>
          <w:kern w:val="0"/>
          <w:sz w:val="24"/>
          <w:szCs w:val="24"/>
          <w14:ligatures w14:val="none"/>
        </w:rPr>
        <w:t>.</w:t>
      </w:r>
    </w:p>
    <w:p w14:paraId="2856371B" w14:textId="77777777" w:rsidR="00E33ECA" w:rsidRPr="00906C81" w:rsidRDefault="00E33ECA" w:rsidP="00E33ECA">
      <w:pPr>
        <w:spacing w:after="0" w:line="240" w:lineRule="auto"/>
        <w:ind w:left="1080"/>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kern w:val="0"/>
          <w:sz w:val="24"/>
          <w:szCs w:val="24"/>
          <w:lang w:val="fr-FR"/>
          <w14:ligatures w14:val="none"/>
        </w:rPr>
        <w:t xml:space="preserve">Example / </w:t>
      </w:r>
      <w:proofErr w:type="gramStart"/>
      <w:r w:rsidRPr="00906C81">
        <w:rPr>
          <w:rFonts w:ascii="Times New Roman" w:eastAsia="Times New Roman" w:hAnsi="Times New Roman" w:cs="Times New Roman"/>
          <w:kern w:val="0"/>
          <w:sz w:val="24"/>
          <w:szCs w:val="24"/>
          <w:lang w:val="fr-FR"/>
          <w14:ligatures w14:val="none"/>
        </w:rPr>
        <w:t>Exemple:</w:t>
      </w:r>
      <w:proofErr w:type="gramEnd"/>
      <w:r w:rsidRPr="00906C81">
        <w:rPr>
          <w:rFonts w:ascii="Times New Roman" w:eastAsia="Times New Roman" w:hAnsi="Times New Roman" w:cs="Times New Roman"/>
          <w:kern w:val="0"/>
          <w:sz w:val="24"/>
          <w:szCs w:val="24"/>
          <w:lang w:val="fr-FR"/>
          <w14:ligatures w14:val="none"/>
        </w:rPr>
        <w:t xml:space="preserve"> “</w:t>
      </w:r>
      <w:r w:rsidRPr="00906C81">
        <w:rPr>
          <w:rFonts w:ascii="Times New Roman" w:eastAsia="Times New Roman" w:hAnsi="Times New Roman" w:cs="Times New Roman"/>
          <w:b/>
          <w:bCs/>
          <w:kern w:val="0"/>
          <w:sz w:val="24"/>
          <w:szCs w:val="24"/>
          <w:lang w:val="fr-FR"/>
          <w14:ligatures w14:val="none"/>
        </w:rPr>
        <w:t xml:space="preserve">1.1.1. </w:t>
      </w:r>
      <w:proofErr w:type="spellStart"/>
      <w:r w:rsidRPr="00906C81">
        <w:rPr>
          <w:rFonts w:ascii="Times New Roman" w:eastAsia="Times New Roman" w:hAnsi="Times New Roman" w:cs="Times New Roman"/>
          <w:b/>
          <w:bCs/>
          <w:kern w:val="0"/>
          <w:sz w:val="24"/>
          <w:szCs w:val="24"/>
          <w:lang w:val="fr-FR"/>
          <w14:ligatures w14:val="none"/>
        </w:rPr>
        <w:t>Title</w:t>
      </w:r>
      <w:proofErr w:type="spellEnd"/>
      <w:r w:rsidRPr="00906C81">
        <w:rPr>
          <w:rFonts w:ascii="Times New Roman" w:eastAsia="Times New Roman" w:hAnsi="Times New Roman" w:cs="Times New Roman"/>
          <w:b/>
          <w:bCs/>
          <w:kern w:val="0"/>
          <w:sz w:val="24"/>
          <w:szCs w:val="24"/>
          <w:lang w:val="fr-FR"/>
          <w14:ligatures w14:val="none"/>
        </w:rPr>
        <w:t xml:space="preserve"> 3</w:t>
      </w:r>
      <w:r w:rsidRPr="00906C81">
        <w:rPr>
          <w:rFonts w:ascii="Times New Roman" w:eastAsia="Times New Roman" w:hAnsi="Times New Roman" w:cs="Times New Roman"/>
          <w:kern w:val="0"/>
          <w:sz w:val="24"/>
          <w:szCs w:val="24"/>
          <w:lang w:val="fr-FR"/>
          <w14:ligatures w14:val="none"/>
        </w:rPr>
        <w:t>” / “</w:t>
      </w:r>
      <w:r w:rsidRPr="00906C81">
        <w:rPr>
          <w:rFonts w:ascii="Times New Roman" w:eastAsia="Times New Roman" w:hAnsi="Times New Roman" w:cs="Times New Roman"/>
          <w:b/>
          <w:bCs/>
          <w:kern w:val="0"/>
          <w:sz w:val="24"/>
          <w:szCs w:val="24"/>
          <w:lang w:val="fr-FR"/>
          <w14:ligatures w14:val="none"/>
        </w:rPr>
        <w:t>1.1.1. Titre 3</w:t>
      </w:r>
      <w:r w:rsidRPr="00906C81">
        <w:rPr>
          <w:rFonts w:ascii="Times New Roman" w:eastAsia="Times New Roman" w:hAnsi="Times New Roman" w:cs="Times New Roman"/>
          <w:kern w:val="0"/>
          <w:sz w:val="24"/>
          <w:szCs w:val="24"/>
          <w:lang w:val="fr-FR"/>
          <w14:ligatures w14:val="none"/>
        </w:rPr>
        <w:t>”.</w:t>
      </w:r>
    </w:p>
    <w:p w14:paraId="0E8CCBAC" w14:textId="77777777" w:rsidR="00E33ECA" w:rsidRPr="00906C81" w:rsidRDefault="00E33ECA" w:rsidP="00E33ECA">
      <w:pPr>
        <w:spacing w:before="100" w:beforeAutospacing="1" w:after="100" w:afterAutospacing="1" w:line="240" w:lineRule="auto"/>
        <w:ind w:firstLine="360"/>
        <w:outlineLvl w:val="3"/>
        <w:rPr>
          <w:rFonts w:ascii="Times New Roman" w:eastAsia="Times New Roman" w:hAnsi="Times New Roman" w:cs="Times New Roman"/>
          <w:b/>
          <w:bCs/>
          <w:kern w:val="0"/>
          <w:sz w:val="24"/>
          <w:szCs w:val="24"/>
          <w:lang w:val="fr-FR"/>
          <w14:ligatures w14:val="none"/>
        </w:rPr>
      </w:pPr>
      <w:r w:rsidRPr="00906C81">
        <w:rPr>
          <w:rFonts w:ascii="Times New Roman" w:eastAsia="Times New Roman" w:hAnsi="Times New Roman" w:cs="Times New Roman"/>
          <w:b/>
          <w:bCs/>
          <w:kern w:val="0"/>
          <w:sz w:val="24"/>
          <w:szCs w:val="24"/>
          <w:lang w:val="fr-FR"/>
          <w14:ligatures w14:val="none"/>
        </w:rPr>
        <w:t>Bullet Points / Puces</w:t>
      </w:r>
    </w:p>
    <w:p w14:paraId="4A6E3630" w14:textId="77777777" w:rsidR="00E33ECA" w:rsidRPr="00906C81" w:rsidRDefault="00E33ECA" w:rsidP="00E33EC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b/>
          <w:bCs/>
          <w:kern w:val="0"/>
          <w:sz w:val="24"/>
          <w:szCs w:val="24"/>
          <w:lang w:val="fr-FR"/>
          <w14:ligatures w14:val="none"/>
        </w:rPr>
        <w:t xml:space="preserve">Font / </w:t>
      </w:r>
      <w:proofErr w:type="gramStart"/>
      <w:r w:rsidRPr="00906C81">
        <w:rPr>
          <w:rFonts w:ascii="Times New Roman" w:eastAsia="Times New Roman" w:hAnsi="Times New Roman" w:cs="Times New Roman"/>
          <w:b/>
          <w:bCs/>
          <w:kern w:val="0"/>
          <w:sz w:val="24"/>
          <w:szCs w:val="24"/>
          <w:lang w:val="fr-FR"/>
          <w14:ligatures w14:val="none"/>
        </w:rPr>
        <w:t>Police</w:t>
      </w:r>
      <w:r w:rsidRPr="00906C81">
        <w:rPr>
          <w:rFonts w:ascii="Times New Roman" w:eastAsia="Times New Roman" w:hAnsi="Times New Roman" w:cs="Times New Roman"/>
          <w:kern w:val="0"/>
          <w:sz w:val="24"/>
          <w:szCs w:val="24"/>
          <w:lang w:val="fr-FR"/>
          <w14:ligatures w14:val="none"/>
        </w:rPr>
        <w:t>:</w:t>
      </w:r>
      <w:proofErr w:type="gramEnd"/>
      <w:r w:rsidRPr="00906C81">
        <w:rPr>
          <w:rFonts w:ascii="Times New Roman" w:eastAsia="Times New Roman" w:hAnsi="Times New Roman" w:cs="Times New Roman"/>
          <w:kern w:val="0"/>
          <w:sz w:val="24"/>
          <w:szCs w:val="24"/>
          <w:lang w:val="fr-FR"/>
          <w14:ligatures w14:val="none"/>
        </w:rPr>
        <w:t xml:space="preserve"> Use </w:t>
      </w:r>
      <w:r w:rsidRPr="00906C81">
        <w:rPr>
          <w:rFonts w:ascii="Times New Roman" w:eastAsia="Times New Roman" w:hAnsi="Times New Roman" w:cs="Times New Roman"/>
          <w:b/>
          <w:bCs/>
          <w:kern w:val="0"/>
          <w:sz w:val="24"/>
          <w:szCs w:val="24"/>
          <w:lang w:val="fr-FR"/>
          <w14:ligatures w14:val="none"/>
        </w:rPr>
        <w:t>Times New Roman, 12 pt</w:t>
      </w:r>
      <w:r w:rsidRPr="00906C81">
        <w:rPr>
          <w:rFonts w:ascii="Times New Roman" w:eastAsia="Times New Roman" w:hAnsi="Times New Roman" w:cs="Times New Roman"/>
          <w:kern w:val="0"/>
          <w:sz w:val="24"/>
          <w:szCs w:val="24"/>
          <w:lang w:val="fr-FR"/>
          <w14:ligatures w14:val="none"/>
        </w:rPr>
        <w:t xml:space="preserve">. / Utilisez </w:t>
      </w:r>
      <w:r w:rsidRPr="00906C81">
        <w:rPr>
          <w:rFonts w:ascii="Times New Roman" w:eastAsia="Times New Roman" w:hAnsi="Times New Roman" w:cs="Times New Roman"/>
          <w:b/>
          <w:bCs/>
          <w:kern w:val="0"/>
          <w:sz w:val="24"/>
          <w:szCs w:val="24"/>
          <w:lang w:val="fr-FR"/>
          <w14:ligatures w14:val="none"/>
        </w:rPr>
        <w:t>Times New Roman, 12 pt</w:t>
      </w:r>
      <w:r w:rsidRPr="00906C81">
        <w:rPr>
          <w:rFonts w:ascii="Times New Roman" w:eastAsia="Times New Roman" w:hAnsi="Times New Roman" w:cs="Times New Roman"/>
          <w:kern w:val="0"/>
          <w:sz w:val="24"/>
          <w:szCs w:val="24"/>
          <w:lang w:val="fr-FR"/>
          <w14:ligatures w14:val="none"/>
        </w:rPr>
        <w:t>.</w:t>
      </w:r>
    </w:p>
    <w:p w14:paraId="0121ABD4" w14:textId="77777777" w:rsidR="00E33ECA" w:rsidRPr="00906C81" w:rsidRDefault="00E33ECA" w:rsidP="00E33EC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b/>
          <w:bCs/>
          <w:kern w:val="0"/>
          <w:sz w:val="24"/>
          <w:szCs w:val="24"/>
          <w:lang w:val="fr-FR"/>
          <w14:ligatures w14:val="none"/>
        </w:rPr>
        <w:t xml:space="preserve">Example / </w:t>
      </w:r>
      <w:proofErr w:type="gramStart"/>
      <w:r w:rsidRPr="00906C81">
        <w:rPr>
          <w:rFonts w:ascii="Times New Roman" w:eastAsia="Times New Roman" w:hAnsi="Times New Roman" w:cs="Times New Roman"/>
          <w:b/>
          <w:bCs/>
          <w:kern w:val="0"/>
          <w:sz w:val="24"/>
          <w:szCs w:val="24"/>
          <w:lang w:val="fr-FR"/>
          <w14:ligatures w14:val="none"/>
        </w:rPr>
        <w:t>Exemple</w:t>
      </w:r>
      <w:r w:rsidRPr="00906C81">
        <w:rPr>
          <w:rFonts w:ascii="Times New Roman" w:eastAsia="Times New Roman" w:hAnsi="Times New Roman" w:cs="Times New Roman"/>
          <w:kern w:val="0"/>
          <w:sz w:val="24"/>
          <w:szCs w:val="24"/>
          <w:lang w:val="fr-FR"/>
          <w14:ligatures w14:val="none"/>
        </w:rPr>
        <w:t>:</w:t>
      </w:r>
      <w:proofErr w:type="gramEnd"/>
    </w:p>
    <w:p w14:paraId="03C99612" w14:textId="77777777" w:rsidR="00E33ECA" w:rsidRPr="00906C81" w:rsidRDefault="00E33ECA" w:rsidP="00E33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kern w:val="0"/>
          <w:sz w:val="24"/>
          <w:szCs w:val="24"/>
          <w:lang w:val="fr-FR"/>
          <w14:ligatures w14:val="none"/>
        </w:rPr>
      </w:pPr>
      <w:r w:rsidRPr="00906C81">
        <w:rPr>
          <w:rFonts w:ascii="Courier New" w:eastAsia="Times New Roman" w:hAnsi="Courier New" w:cs="Courier New"/>
          <w:kern w:val="0"/>
          <w:sz w:val="20"/>
          <w:szCs w:val="20"/>
          <w:lang w:val="fr-FR"/>
          <w14:ligatures w14:val="none"/>
        </w:rPr>
        <w:t>•</w:t>
      </w:r>
      <w:r w:rsidRPr="00906C81">
        <w:rPr>
          <w:rFonts w:asciiTheme="majorBidi" w:eastAsia="Times New Roman" w:hAnsiTheme="majorBidi" w:cstheme="majorBidi"/>
          <w:kern w:val="0"/>
          <w:sz w:val="24"/>
          <w:szCs w:val="24"/>
          <w:lang w:val="fr-FR"/>
          <w14:ligatures w14:val="none"/>
        </w:rPr>
        <w:t xml:space="preserve">Bullet </w:t>
      </w:r>
      <w:proofErr w:type="gramStart"/>
      <w:r w:rsidRPr="00906C81">
        <w:rPr>
          <w:rFonts w:asciiTheme="majorBidi" w:eastAsia="Times New Roman" w:hAnsiTheme="majorBidi" w:cstheme="majorBidi"/>
          <w:kern w:val="0"/>
          <w:sz w:val="24"/>
          <w:szCs w:val="24"/>
          <w:lang w:val="fr-FR"/>
          <w14:ligatures w14:val="none"/>
        </w:rPr>
        <w:t>1;</w:t>
      </w:r>
      <w:proofErr w:type="gramEnd"/>
      <w:r w:rsidRPr="00906C81">
        <w:rPr>
          <w:rFonts w:asciiTheme="majorBidi" w:eastAsia="Times New Roman" w:hAnsiTheme="majorBidi" w:cstheme="majorBidi"/>
          <w:kern w:val="0"/>
          <w:sz w:val="24"/>
          <w:szCs w:val="24"/>
          <w:lang w:val="fr-FR"/>
          <w14:ligatures w14:val="none"/>
        </w:rPr>
        <w:t xml:space="preserve"> / Puce 1;</w:t>
      </w:r>
    </w:p>
    <w:p w14:paraId="678EF0E7" w14:textId="77777777" w:rsidR="00E33ECA" w:rsidRPr="00906C81" w:rsidRDefault="00E33ECA" w:rsidP="00E33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kern w:val="0"/>
          <w:sz w:val="24"/>
          <w:szCs w:val="24"/>
          <w:lang w:val="fr-FR"/>
          <w14:ligatures w14:val="none"/>
        </w:rPr>
      </w:pPr>
      <w:r w:rsidRPr="00906C81">
        <w:rPr>
          <w:rFonts w:asciiTheme="majorBidi" w:eastAsia="Times New Roman" w:hAnsiTheme="majorBidi" w:cstheme="majorBidi"/>
          <w:kern w:val="0"/>
          <w:sz w:val="24"/>
          <w:szCs w:val="24"/>
          <w:lang w:val="fr-FR"/>
          <w14:ligatures w14:val="none"/>
        </w:rPr>
        <w:t xml:space="preserve">• Bullet </w:t>
      </w:r>
      <w:proofErr w:type="gramStart"/>
      <w:r w:rsidRPr="00906C81">
        <w:rPr>
          <w:rFonts w:asciiTheme="majorBidi" w:eastAsia="Times New Roman" w:hAnsiTheme="majorBidi" w:cstheme="majorBidi"/>
          <w:kern w:val="0"/>
          <w:sz w:val="24"/>
          <w:szCs w:val="24"/>
          <w:lang w:val="fr-FR"/>
          <w14:ligatures w14:val="none"/>
        </w:rPr>
        <w:t>2;</w:t>
      </w:r>
      <w:proofErr w:type="gramEnd"/>
      <w:r w:rsidRPr="00906C81">
        <w:rPr>
          <w:rFonts w:asciiTheme="majorBidi" w:eastAsia="Times New Roman" w:hAnsiTheme="majorBidi" w:cstheme="majorBidi"/>
          <w:kern w:val="0"/>
          <w:sz w:val="24"/>
          <w:szCs w:val="24"/>
          <w:lang w:val="fr-FR"/>
          <w14:ligatures w14:val="none"/>
        </w:rPr>
        <w:t xml:space="preserve"> / Puce 2;</w:t>
      </w:r>
    </w:p>
    <w:p w14:paraId="71BCB460" w14:textId="77777777" w:rsidR="00E33ECA" w:rsidRPr="00906C81" w:rsidRDefault="00E33ECA" w:rsidP="00E33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FR"/>
          <w14:ligatures w14:val="none"/>
        </w:rPr>
      </w:pPr>
      <w:r w:rsidRPr="00906C81">
        <w:rPr>
          <w:rFonts w:asciiTheme="majorBidi" w:eastAsia="Times New Roman" w:hAnsiTheme="majorBidi" w:cstheme="majorBidi"/>
          <w:kern w:val="0"/>
          <w:sz w:val="24"/>
          <w:szCs w:val="24"/>
          <w:lang w:val="fr-FR"/>
          <w14:ligatures w14:val="none"/>
        </w:rPr>
        <w:t>• Bullet 3. / Puce 3.</w:t>
      </w:r>
    </w:p>
    <w:p w14:paraId="6F60BB63" w14:textId="77777777" w:rsidR="00E33ECA" w:rsidRPr="00906C81" w:rsidRDefault="00E33ECA" w:rsidP="00E33ECA">
      <w:pPr>
        <w:spacing w:before="100" w:beforeAutospacing="1" w:after="100" w:afterAutospacing="1" w:line="240" w:lineRule="auto"/>
        <w:outlineLvl w:val="3"/>
        <w:rPr>
          <w:rFonts w:ascii="Times New Roman" w:eastAsia="Times New Roman" w:hAnsi="Times New Roman" w:cs="Times New Roman"/>
          <w:kern w:val="0"/>
          <w:sz w:val="24"/>
          <w:szCs w:val="24"/>
          <w:lang w:val="fr-FR"/>
          <w14:ligatures w14:val="none"/>
        </w:rPr>
      </w:pPr>
    </w:p>
    <w:p w14:paraId="6D01B02F" w14:textId="77777777" w:rsidR="00E33ECA" w:rsidRPr="00906C81" w:rsidRDefault="00E33ECA" w:rsidP="00E33ECA">
      <w:pPr>
        <w:spacing w:before="100" w:beforeAutospacing="1" w:after="100" w:afterAutospacing="1" w:line="240" w:lineRule="auto"/>
        <w:outlineLvl w:val="3"/>
        <w:rPr>
          <w:rFonts w:ascii="Times New Roman" w:eastAsia="Times New Roman" w:hAnsi="Times New Roman" w:cs="Times New Roman"/>
          <w:kern w:val="0"/>
          <w:sz w:val="24"/>
          <w:szCs w:val="24"/>
          <w:lang w:val="fr-FR"/>
          <w14:ligatures w14:val="none"/>
        </w:rPr>
      </w:pPr>
    </w:p>
    <w:p w14:paraId="74D0F894" w14:textId="77777777" w:rsidR="00E33ECA" w:rsidRPr="00906C81" w:rsidRDefault="00E33ECA" w:rsidP="00E33ECA">
      <w:pPr>
        <w:spacing w:before="100" w:beforeAutospacing="1" w:after="100" w:afterAutospacing="1" w:line="240" w:lineRule="auto"/>
        <w:outlineLvl w:val="3"/>
        <w:rPr>
          <w:rFonts w:ascii="Times New Roman" w:eastAsia="Times New Roman" w:hAnsi="Times New Roman" w:cs="Times New Roman"/>
          <w:kern w:val="0"/>
          <w:sz w:val="24"/>
          <w:szCs w:val="24"/>
          <w:lang w:val="fr-FR"/>
          <w14:ligatures w14:val="none"/>
        </w:rPr>
      </w:pPr>
    </w:p>
    <w:p w14:paraId="0FDD2933" w14:textId="77777777" w:rsidR="00E33ECA" w:rsidRPr="00906C81" w:rsidRDefault="00E33ECA" w:rsidP="00E33ECA">
      <w:pPr>
        <w:spacing w:before="100" w:beforeAutospacing="1" w:after="100" w:afterAutospacing="1" w:line="240" w:lineRule="auto"/>
        <w:outlineLvl w:val="3"/>
        <w:rPr>
          <w:rFonts w:ascii="Times New Roman" w:eastAsia="Times New Roman" w:hAnsi="Times New Roman" w:cs="Times New Roman"/>
          <w:b/>
          <w:bCs/>
          <w:kern w:val="0"/>
          <w:sz w:val="24"/>
          <w:szCs w:val="24"/>
          <w:lang w:val="fr-FR"/>
          <w14:ligatures w14:val="none"/>
        </w:rPr>
      </w:pPr>
      <w:r w:rsidRPr="00906C81">
        <w:rPr>
          <w:rFonts w:ascii="Times New Roman" w:eastAsia="Times New Roman" w:hAnsi="Times New Roman" w:cs="Times New Roman"/>
          <w:b/>
          <w:bCs/>
          <w:kern w:val="0"/>
          <w:sz w:val="24"/>
          <w:szCs w:val="24"/>
          <w:lang w:val="fr-FR"/>
          <w14:ligatures w14:val="none"/>
        </w:rPr>
        <w:lastRenderedPageBreak/>
        <w:t>V- Figures and Tables / Figures et Tableaux</w:t>
      </w:r>
    </w:p>
    <w:p w14:paraId="32823E81" w14:textId="77777777" w:rsidR="00E33ECA" w:rsidRDefault="00E33ECA" w:rsidP="00E33ECA">
      <w:pPr>
        <w:spacing w:before="100" w:beforeAutospacing="1" w:after="100" w:afterAutospacing="1" w:line="240" w:lineRule="auto"/>
        <w:ind w:left="360" w:hanging="360"/>
        <w:jc w:val="both"/>
        <w:rPr>
          <w:rFonts w:ascii="Times New Roman" w:eastAsia="Times New Roman" w:hAnsi="Times New Roman" w:cs="Times New Roman"/>
          <w:b/>
          <w:bCs/>
          <w:kern w:val="0"/>
          <w:sz w:val="24"/>
          <w:szCs w:val="24"/>
          <w14:ligatures w14:val="none"/>
        </w:rPr>
      </w:pPr>
      <w:r w:rsidRPr="00906C81">
        <w:rPr>
          <w:rFonts w:ascii="Times New Roman" w:eastAsia="Times New Roman" w:hAnsi="Times New Roman" w:cs="Times New Roman"/>
          <w:b/>
          <w:bCs/>
          <w:kern w:val="0"/>
          <w:sz w:val="24"/>
          <w:szCs w:val="24"/>
          <w14:ligatures w14:val="none"/>
        </w:rPr>
        <w:t xml:space="preserve">Figures / </w:t>
      </w:r>
      <w:proofErr w:type="gramStart"/>
      <w:r w:rsidRPr="00906C81">
        <w:rPr>
          <w:rFonts w:ascii="Times New Roman" w:eastAsia="Times New Roman" w:hAnsi="Times New Roman" w:cs="Times New Roman"/>
          <w:b/>
          <w:bCs/>
          <w:kern w:val="0"/>
          <w:sz w:val="24"/>
          <w:szCs w:val="24"/>
          <w14:ligatures w14:val="none"/>
        </w:rPr>
        <w:t>Figures :</w:t>
      </w:r>
      <w:proofErr w:type="gramEnd"/>
    </w:p>
    <w:p w14:paraId="49A49E73" w14:textId="77777777" w:rsidR="00E33ECA" w:rsidRPr="00906C81" w:rsidRDefault="00E33ECA" w:rsidP="00E33ECA">
      <w:pPr>
        <w:spacing w:before="100" w:beforeAutospacing="1" w:after="100" w:afterAutospacing="1" w:line="240" w:lineRule="auto"/>
        <w:ind w:left="360"/>
        <w:jc w:val="both"/>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kern w:val="0"/>
          <w:sz w:val="24"/>
          <w:szCs w:val="24"/>
          <w14:ligatures w14:val="none"/>
        </w:rPr>
        <w:t>Label figures as Figure 1. Title (</w:t>
      </w:r>
      <w:r w:rsidRPr="00906C81">
        <w:rPr>
          <w:rFonts w:ascii="Times New Roman" w:eastAsia="Times New Roman" w:hAnsi="Times New Roman" w:cs="Times New Roman"/>
          <w:b/>
          <w:bCs/>
          <w:kern w:val="0"/>
          <w:sz w:val="24"/>
          <w:szCs w:val="24"/>
          <w14:ligatures w14:val="none"/>
        </w:rPr>
        <w:t>Arial, 12 pt</w:t>
      </w:r>
      <w:r w:rsidRPr="00906C81">
        <w:rPr>
          <w:rFonts w:ascii="Times New Roman" w:eastAsia="Times New Roman" w:hAnsi="Times New Roman" w:cs="Times New Roman"/>
          <w:kern w:val="0"/>
          <w:sz w:val="24"/>
          <w:szCs w:val="24"/>
          <w14:ligatures w14:val="none"/>
        </w:rPr>
        <w:t xml:space="preserve">). The title must </w:t>
      </w:r>
      <w:r w:rsidRPr="00906C81">
        <w:rPr>
          <w:rFonts w:ascii="Times New Roman" w:eastAsia="Times New Roman" w:hAnsi="Times New Roman" w:cs="Times New Roman"/>
          <w:b/>
          <w:bCs/>
          <w:kern w:val="0"/>
          <w:sz w:val="24"/>
          <w:szCs w:val="24"/>
          <w14:ligatures w14:val="none"/>
        </w:rPr>
        <w:t>be placed above the figure</w:t>
      </w:r>
      <w:r w:rsidRPr="00906C81">
        <w:rPr>
          <w:rFonts w:ascii="Times New Roman" w:eastAsia="Times New Roman" w:hAnsi="Times New Roman" w:cs="Times New Roman"/>
          <w:kern w:val="0"/>
          <w:sz w:val="24"/>
          <w:szCs w:val="24"/>
          <w14:ligatures w14:val="none"/>
        </w:rPr>
        <w:t>. /</w:t>
      </w:r>
      <w:r w:rsidRPr="00906C81">
        <w:rPr>
          <w:rFonts w:ascii="Times New Roman" w:eastAsia="Times New Roman" w:hAnsi="Times New Roman" w:cs="Times New Roman"/>
          <w:kern w:val="0"/>
          <w:sz w:val="24"/>
          <w:szCs w:val="24"/>
          <w14:ligatures w14:val="none"/>
        </w:rPr>
        <w:br/>
      </w:r>
      <w:commentRangeStart w:id="28"/>
      <w:proofErr w:type="spellStart"/>
      <w:r w:rsidRPr="00906C81">
        <w:rPr>
          <w:rFonts w:ascii="Times New Roman" w:eastAsia="Times New Roman" w:hAnsi="Times New Roman" w:cs="Times New Roman"/>
          <w:kern w:val="0"/>
          <w:sz w:val="24"/>
          <w:szCs w:val="24"/>
          <w14:ligatures w14:val="none"/>
        </w:rPr>
        <w:t>Étiquetez</w:t>
      </w:r>
      <w:proofErr w:type="spellEnd"/>
      <w:r w:rsidRPr="00906C81">
        <w:rPr>
          <w:rFonts w:ascii="Times New Roman" w:eastAsia="Times New Roman" w:hAnsi="Times New Roman" w:cs="Times New Roman"/>
          <w:kern w:val="0"/>
          <w:sz w:val="24"/>
          <w:szCs w:val="24"/>
          <w14:ligatures w14:val="none"/>
        </w:rPr>
        <w:t xml:space="preserve"> les figures </w:t>
      </w:r>
      <w:proofErr w:type="spellStart"/>
      <w:r w:rsidRPr="00906C81">
        <w:rPr>
          <w:rFonts w:ascii="Times New Roman" w:eastAsia="Times New Roman" w:hAnsi="Times New Roman" w:cs="Times New Roman"/>
          <w:kern w:val="0"/>
          <w:sz w:val="24"/>
          <w:szCs w:val="24"/>
          <w14:ligatures w14:val="none"/>
        </w:rPr>
        <w:t>comme</w:t>
      </w:r>
      <w:proofErr w:type="spellEnd"/>
      <w:r w:rsidRPr="00906C81">
        <w:rPr>
          <w:rFonts w:ascii="Times New Roman" w:eastAsia="Times New Roman" w:hAnsi="Times New Roman" w:cs="Times New Roman"/>
          <w:kern w:val="0"/>
          <w:sz w:val="24"/>
          <w:szCs w:val="24"/>
          <w14:ligatures w14:val="none"/>
        </w:rPr>
        <w:t xml:space="preserve"> </w:t>
      </w:r>
      <w:r w:rsidRPr="00906C81">
        <w:rPr>
          <w:rFonts w:ascii="Times New Roman" w:eastAsia="Times New Roman" w:hAnsi="Times New Roman" w:cs="Times New Roman"/>
          <w:b/>
          <w:bCs/>
          <w:kern w:val="0"/>
          <w:sz w:val="24"/>
          <w:szCs w:val="24"/>
          <w14:ligatures w14:val="none"/>
        </w:rPr>
        <w:t xml:space="preserve">Figure 1. </w:t>
      </w:r>
      <w:r w:rsidRPr="00906C81">
        <w:rPr>
          <w:rFonts w:ascii="Times New Roman" w:eastAsia="Times New Roman" w:hAnsi="Times New Roman" w:cs="Times New Roman"/>
          <w:b/>
          <w:bCs/>
          <w:kern w:val="0"/>
          <w:sz w:val="24"/>
          <w:szCs w:val="24"/>
          <w:lang w:val="fr-FR"/>
          <w14:ligatures w14:val="none"/>
        </w:rPr>
        <w:t>Titre</w:t>
      </w:r>
      <w:r w:rsidRPr="00906C81">
        <w:rPr>
          <w:rFonts w:ascii="Times New Roman" w:eastAsia="Times New Roman" w:hAnsi="Times New Roman" w:cs="Times New Roman"/>
          <w:kern w:val="0"/>
          <w:sz w:val="24"/>
          <w:szCs w:val="24"/>
          <w:lang w:val="fr-FR"/>
          <w14:ligatures w14:val="none"/>
        </w:rPr>
        <w:t xml:space="preserve"> (</w:t>
      </w:r>
      <w:r w:rsidRPr="00906C81">
        <w:rPr>
          <w:rFonts w:ascii="Times New Roman" w:eastAsia="Times New Roman" w:hAnsi="Times New Roman" w:cs="Times New Roman"/>
          <w:b/>
          <w:bCs/>
          <w:kern w:val="0"/>
          <w:sz w:val="24"/>
          <w:szCs w:val="24"/>
          <w:lang w:val="fr-FR"/>
          <w14:ligatures w14:val="none"/>
        </w:rPr>
        <w:t>Arial, 12 pt</w:t>
      </w:r>
      <w:r w:rsidRPr="00906C81">
        <w:rPr>
          <w:rFonts w:ascii="Times New Roman" w:eastAsia="Times New Roman" w:hAnsi="Times New Roman" w:cs="Times New Roman"/>
          <w:kern w:val="0"/>
          <w:sz w:val="24"/>
          <w:szCs w:val="24"/>
          <w:lang w:val="fr-FR"/>
          <w14:ligatures w14:val="none"/>
        </w:rPr>
        <w:t xml:space="preserve">). Le titre doit être </w:t>
      </w:r>
      <w:r w:rsidRPr="00906C81">
        <w:rPr>
          <w:rFonts w:ascii="Times New Roman" w:eastAsia="Times New Roman" w:hAnsi="Times New Roman" w:cs="Times New Roman"/>
          <w:b/>
          <w:bCs/>
          <w:kern w:val="0"/>
          <w:sz w:val="24"/>
          <w:szCs w:val="24"/>
          <w:lang w:val="fr-FR"/>
          <w14:ligatures w14:val="none"/>
        </w:rPr>
        <w:t>placé au-dessus de la figure</w:t>
      </w:r>
      <w:r w:rsidRPr="00906C81">
        <w:rPr>
          <w:rFonts w:ascii="Times New Roman" w:eastAsia="Times New Roman" w:hAnsi="Times New Roman" w:cs="Times New Roman"/>
          <w:kern w:val="0"/>
          <w:sz w:val="24"/>
          <w:szCs w:val="24"/>
          <w:lang w:val="fr-FR"/>
          <w14:ligatures w14:val="none"/>
        </w:rPr>
        <w:t>.</w:t>
      </w:r>
    </w:p>
    <w:p w14:paraId="4B5F7579" w14:textId="77777777" w:rsidR="00E33ECA" w:rsidRPr="00906C81" w:rsidRDefault="00E33ECA" w:rsidP="00E33ECA">
      <w:pPr>
        <w:spacing w:before="100" w:beforeAutospacing="1" w:after="100" w:afterAutospacing="1" w:line="240" w:lineRule="auto"/>
        <w:ind w:left="360"/>
        <w:jc w:val="both"/>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kern w:val="0"/>
          <w:sz w:val="24"/>
          <w:szCs w:val="24"/>
          <w:lang w:val="fr-FR"/>
          <w14:ligatures w14:val="none"/>
        </w:rPr>
        <w:t xml:space="preserve">Captions </w:t>
      </w:r>
      <w:commentRangeEnd w:id="28"/>
      <w:r>
        <w:rPr>
          <w:rStyle w:val="CommentReference"/>
        </w:rPr>
        <w:commentReference w:id="28"/>
      </w:r>
      <w:r w:rsidRPr="00906C81">
        <w:rPr>
          <w:rFonts w:ascii="Times New Roman" w:eastAsia="Times New Roman" w:hAnsi="Times New Roman" w:cs="Times New Roman"/>
          <w:kern w:val="0"/>
          <w:sz w:val="24"/>
          <w:szCs w:val="24"/>
          <w:lang w:val="fr-FR"/>
          <w14:ligatures w14:val="none"/>
        </w:rPr>
        <w:t xml:space="preserve">must </w:t>
      </w:r>
      <w:proofErr w:type="spellStart"/>
      <w:r w:rsidRPr="00906C81">
        <w:rPr>
          <w:rFonts w:ascii="Times New Roman" w:eastAsia="Times New Roman" w:hAnsi="Times New Roman" w:cs="Times New Roman"/>
          <w:kern w:val="0"/>
          <w:sz w:val="24"/>
          <w:szCs w:val="24"/>
          <w:lang w:val="fr-FR"/>
          <w14:ligatures w14:val="none"/>
        </w:rPr>
        <w:t>be</w:t>
      </w:r>
      <w:proofErr w:type="spellEnd"/>
      <w:r w:rsidRPr="00906C81">
        <w:rPr>
          <w:rFonts w:ascii="Times New Roman" w:eastAsia="Times New Roman" w:hAnsi="Times New Roman" w:cs="Times New Roman"/>
          <w:kern w:val="0"/>
          <w:sz w:val="24"/>
          <w:szCs w:val="24"/>
          <w:lang w:val="fr-FR"/>
          <w14:ligatures w14:val="none"/>
        </w:rPr>
        <w:t xml:space="preserve"> </w:t>
      </w:r>
      <w:proofErr w:type="spellStart"/>
      <w:r w:rsidRPr="00906C81">
        <w:rPr>
          <w:rFonts w:ascii="Times New Roman" w:eastAsia="Times New Roman" w:hAnsi="Times New Roman" w:cs="Times New Roman"/>
          <w:kern w:val="0"/>
          <w:sz w:val="24"/>
          <w:szCs w:val="24"/>
          <w:lang w:val="fr-FR"/>
          <w14:ligatures w14:val="none"/>
        </w:rPr>
        <w:t>placed</w:t>
      </w:r>
      <w:proofErr w:type="spellEnd"/>
      <w:r w:rsidRPr="00906C81">
        <w:rPr>
          <w:rFonts w:ascii="Times New Roman" w:eastAsia="Times New Roman" w:hAnsi="Times New Roman" w:cs="Times New Roman"/>
          <w:kern w:val="0"/>
          <w:sz w:val="24"/>
          <w:szCs w:val="24"/>
          <w:lang w:val="fr-FR"/>
          <w14:ligatures w14:val="none"/>
        </w:rPr>
        <w:t xml:space="preserve"> </w:t>
      </w:r>
      <w:proofErr w:type="spellStart"/>
      <w:r w:rsidRPr="00906C81">
        <w:rPr>
          <w:rFonts w:ascii="Times New Roman" w:eastAsia="Times New Roman" w:hAnsi="Times New Roman" w:cs="Times New Roman"/>
          <w:kern w:val="0"/>
          <w:sz w:val="24"/>
          <w:szCs w:val="24"/>
          <w:lang w:val="fr-FR"/>
          <w14:ligatures w14:val="none"/>
        </w:rPr>
        <w:t>below</w:t>
      </w:r>
      <w:proofErr w:type="spellEnd"/>
      <w:r w:rsidRPr="00906C81">
        <w:rPr>
          <w:rFonts w:ascii="Times New Roman" w:eastAsia="Times New Roman" w:hAnsi="Times New Roman" w:cs="Times New Roman"/>
          <w:kern w:val="0"/>
          <w:sz w:val="24"/>
          <w:szCs w:val="24"/>
          <w:lang w:val="fr-FR"/>
          <w14:ligatures w14:val="none"/>
        </w:rPr>
        <w:t xml:space="preserve"> the figure and </w:t>
      </w:r>
      <w:proofErr w:type="spellStart"/>
      <w:r w:rsidRPr="00906C81">
        <w:rPr>
          <w:rFonts w:ascii="Times New Roman" w:eastAsia="Times New Roman" w:hAnsi="Times New Roman" w:cs="Times New Roman"/>
          <w:kern w:val="0"/>
          <w:sz w:val="24"/>
          <w:szCs w:val="24"/>
          <w:lang w:val="fr-FR"/>
          <w14:ligatures w14:val="none"/>
        </w:rPr>
        <w:t>written</w:t>
      </w:r>
      <w:proofErr w:type="spellEnd"/>
      <w:r w:rsidRPr="00906C81">
        <w:rPr>
          <w:rFonts w:ascii="Times New Roman" w:eastAsia="Times New Roman" w:hAnsi="Times New Roman" w:cs="Times New Roman"/>
          <w:kern w:val="0"/>
          <w:sz w:val="24"/>
          <w:szCs w:val="24"/>
          <w:lang w:val="fr-FR"/>
          <w14:ligatures w14:val="none"/>
        </w:rPr>
        <w:t xml:space="preserve"> in </w:t>
      </w:r>
      <w:r w:rsidRPr="00906C81">
        <w:rPr>
          <w:rFonts w:ascii="Times New Roman" w:eastAsia="Times New Roman" w:hAnsi="Times New Roman" w:cs="Times New Roman"/>
          <w:b/>
          <w:bCs/>
          <w:kern w:val="0"/>
          <w:sz w:val="24"/>
          <w:szCs w:val="24"/>
          <w:lang w:val="fr-FR"/>
          <w14:ligatures w14:val="none"/>
        </w:rPr>
        <w:t>Times New Roman, 12 pt.</w:t>
      </w:r>
      <w:r w:rsidRPr="00906C81">
        <w:rPr>
          <w:rFonts w:ascii="Times New Roman" w:eastAsia="Times New Roman" w:hAnsi="Times New Roman" w:cs="Times New Roman"/>
          <w:kern w:val="0"/>
          <w:sz w:val="24"/>
          <w:szCs w:val="24"/>
          <w:lang w:val="fr-FR"/>
          <w14:ligatures w14:val="none"/>
        </w:rPr>
        <w:t xml:space="preserve"> /</w:t>
      </w:r>
      <w:r w:rsidRPr="00906C81">
        <w:rPr>
          <w:rFonts w:ascii="Times New Roman" w:eastAsia="Times New Roman" w:hAnsi="Times New Roman" w:cs="Times New Roman"/>
          <w:kern w:val="0"/>
          <w:sz w:val="24"/>
          <w:szCs w:val="24"/>
          <w:lang w:val="fr-FR"/>
          <w14:ligatures w14:val="none"/>
        </w:rPr>
        <w:br/>
        <w:t>Les légendes doivent être placées en dessous de la figure et écrites en Times New Roman, 12 pt.</w:t>
      </w:r>
    </w:p>
    <w:p w14:paraId="282A78AD" w14:textId="77777777" w:rsidR="00E33ECA" w:rsidRPr="00906C81" w:rsidRDefault="00E33ECA" w:rsidP="00E33ECA">
      <w:pPr>
        <w:spacing w:before="100" w:beforeAutospacing="1" w:after="100" w:afterAutospacing="1" w:line="240" w:lineRule="auto"/>
        <w:ind w:left="450" w:hanging="450"/>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b/>
          <w:bCs/>
          <w:kern w:val="0"/>
          <w:sz w:val="24"/>
          <w:szCs w:val="24"/>
          <w:lang w:val="fr-FR"/>
          <w14:ligatures w14:val="none"/>
        </w:rPr>
        <w:t>Tables / Tableaux :</w:t>
      </w:r>
      <w:r w:rsidRPr="00906C81">
        <w:rPr>
          <w:rFonts w:ascii="Times New Roman" w:eastAsia="Times New Roman" w:hAnsi="Times New Roman" w:cs="Times New Roman"/>
          <w:kern w:val="0"/>
          <w:sz w:val="24"/>
          <w:szCs w:val="24"/>
          <w:lang w:val="fr-FR"/>
          <w14:ligatures w14:val="none"/>
        </w:rPr>
        <w:br/>
        <w:t xml:space="preserve">Label tables as </w:t>
      </w:r>
      <w:r w:rsidRPr="00906C81">
        <w:rPr>
          <w:rFonts w:ascii="Times New Roman" w:eastAsia="Times New Roman" w:hAnsi="Times New Roman" w:cs="Times New Roman"/>
          <w:b/>
          <w:bCs/>
          <w:kern w:val="0"/>
          <w:sz w:val="24"/>
          <w:szCs w:val="24"/>
          <w:lang w:val="fr-FR"/>
          <w14:ligatures w14:val="none"/>
        </w:rPr>
        <w:t xml:space="preserve">Table 1. </w:t>
      </w:r>
      <w:r w:rsidRPr="00906C81">
        <w:rPr>
          <w:rFonts w:ascii="Times New Roman" w:eastAsia="Times New Roman" w:hAnsi="Times New Roman" w:cs="Times New Roman"/>
          <w:b/>
          <w:bCs/>
          <w:kern w:val="0"/>
          <w:sz w:val="24"/>
          <w:szCs w:val="24"/>
          <w14:ligatures w14:val="none"/>
        </w:rPr>
        <w:t>Title</w:t>
      </w:r>
      <w:r w:rsidRPr="00906C81">
        <w:rPr>
          <w:rFonts w:ascii="Times New Roman" w:eastAsia="Times New Roman" w:hAnsi="Times New Roman" w:cs="Times New Roman"/>
          <w:kern w:val="0"/>
          <w:sz w:val="24"/>
          <w:szCs w:val="24"/>
          <w14:ligatures w14:val="none"/>
        </w:rPr>
        <w:t xml:space="preserve"> (</w:t>
      </w:r>
      <w:r w:rsidRPr="00906C81">
        <w:rPr>
          <w:rFonts w:ascii="Times New Roman" w:eastAsia="Times New Roman" w:hAnsi="Times New Roman" w:cs="Times New Roman"/>
          <w:b/>
          <w:bCs/>
          <w:kern w:val="0"/>
          <w:sz w:val="24"/>
          <w:szCs w:val="24"/>
          <w14:ligatures w14:val="none"/>
        </w:rPr>
        <w:t>Arial, 12 pt</w:t>
      </w:r>
      <w:r w:rsidRPr="00906C81">
        <w:rPr>
          <w:rFonts w:ascii="Times New Roman" w:eastAsia="Times New Roman" w:hAnsi="Times New Roman" w:cs="Times New Roman"/>
          <w:kern w:val="0"/>
          <w:sz w:val="24"/>
          <w:szCs w:val="24"/>
          <w14:ligatures w14:val="none"/>
        </w:rPr>
        <w:t>). The title must be placed above the table. /</w:t>
      </w:r>
      <w:r w:rsidRPr="00906C81">
        <w:rPr>
          <w:rFonts w:ascii="Times New Roman" w:eastAsia="Times New Roman" w:hAnsi="Times New Roman" w:cs="Times New Roman"/>
          <w:kern w:val="0"/>
          <w:sz w:val="24"/>
          <w:szCs w:val="24"/>
          <w14:ligatures w14:val="none"/>
        </w:rPr>
        <w:br/>
      </w:r>
      <w:proofErr w:type="spellStart"/>
      <w:r w:rsidRPr="00906C81">
        <w:rPr>
          <w:rFonts w:ascii="Times New Roman" w:eastAsia="Times New Roman" w:hAnsi="Times New Roman" w:cs="Times New Roman"/>
          <w:kern w:val="0"/>
          <w:sz w:val="24"/>
          <w:szCs w:val="24"/>
          <w14:ligatures w14:val="none"/>
        </w:rPr>
        <w:t>Étiquetez</w:t>
      </w:r>
      <w:proofErr w:type="spellEnd"/>
      <w:r w:rsidRPr="00906C81">
        <w:rPr>
          <w:rFonts w:ascii="Times New Roman" w:eastAsia="Times New Roman" w:hAnsi="Times New Roman" w:cs="Times New Roman"/>
          <w:kern w:val="0"/>
          <w:sz w:val="24"/>
          <w:szCs w:val="24"/>
          <w14:ligatures w14:val="none"/>
        </w:rPr>
        <w:t xml:space="preserve"> les tableaux </w:t>
      </w:r>
      <w:proofErr w:type="spellStart"/>
      <w:r w:rsidRPr="00906C81">
        <w:rPr>
          <w:rFonts w:ascii="Times New Roman" w:eastAsia="Times New Roman" w:hAnsi="Times New Roman" w:cs="Times New Roman"/>
          <w:kern w:val="0"/>
          <w:sz w:val="24"/>
          <w:szCs w:val="24"/>
          <w14:ligatures w14:val="none"/>
        </w:rPr>
        <w:t>comme</w:t>
      </w:r>
      <w:proofErr w:type="spellEnd"/>
      <w:r w:rsidRPr="00906C81">
        <w:rPr>
          <w:rFonts w:ascii="Times New Roman" w:eastAsia="Times New Roman" w:hAnsi="Times New Roman" w:cs="Times New Roman"/>
          <w:kern w:val="0"/>
          <w:sz w:val="24"/>
          <w:szCs w:val="24"/>
          <w14:ligatures w14:val="none"/>
        </w:rPr>
        <w:t xml:space="preserve"> </w:t>
      </w:r>
      <w:r w:rsidRPr="00906C81">
        <w:rPr>
          <w:rFonts w:ascii="Times New Roman" w:eastAsia="Times New Roman" w:hAnsi="Times New Roman" w:cs="Times New Roman"/>
          <w:b/>
          <w:bCs/>
          <w:kern w:val="0"/>
          <w:sz w:val="24"/>
          <w:szCs w:val="24"/>
          <w14:ligatures w14:val="none"/>
        </w:rPr>
        <w:t xml:space="preserve">Tableau 1. </w:t>
      </w:r>
      <w:r w:rsidRPr="00906C81">
        <w:rPr>
          <w:rFonts w:ascii="Times New Roman" w:eastAsia="Times New Roman" w:hAnsi="Times New Roman" w:cs="Times New Roman"/>
          <w:b/>
          <w:bCs/>
          <w:kern w:val="0"/>
          <w:sz w:val="24"/>
          <w:szCs w:val="24"/>
          <w:lang w:val="fr-FR"/>
          <w14:ligatures w14:val="none"/>
        </w:rPr>
        <w:t>Titre</w:t>
      </w:r>
      <w:r w:rsidRPr="00906C81">
        <w:rPr>
          <w:rFonts w:ascii="Times New Roman" w:eastAsia="Times New Roman" w:hAnsi="Times New Roman" w:cs="Times New Roman"/>
          <w:kern w:val="0"/>
          <w:sz w:val="24"/>
          <w:szCs w:val="24"/>
          <w:lang w:val="fr-FR"/>
          <w14:ligatures w14:val="none"/>
        </w:rPr>
        <w:t xml:space="preserve"> (</w:t>
      </w:r>
      <w:r w:rsidRPr="00906C81">
        <w:rPr>
          <w:rFonts w:ascii="Times New Roman" w:eastAsia="Times New Roman" w:hAnsi="Times New Roman" w:cs="Times New Roman"/>
          <w:b/>
          <w:bCs/>
          <w:kern w:val="0"/>
          <w:sz w:val="24"/>
          <w:szCs w:val="24"/>
          <w:lang w:val="fr-FR"/>
          <w14:ligatures w14:val="none"/>
        </w:rPr>
        <w:t>Arial, 12 pt</w:t>
      </w:r>
      <w:r w:rsidRPr="00906C81">
        <w:rPr>
          <w:rFonts w:ascii="Times New Roman" w:eastAsia="Times New Roman" w:hAnsi="Times New Roman" w:cs="Times New Roman"/>
          <w:kern w:val="0"/>
          <w:sz w:val="24"/>
          <w:szCs w:val="24"/>
          <w:lang w:val="fr-FR"/>
          <w14:ligatures w14:val="none"/>
        </w:rPr>
        <w:t>). Le titre doit être placé au-dessus du tableau.</w:t>
      </w:r>
    </w:p>
    <w:p w14:paraId="006456E6" w14:textId="77777777" w:rsidR="00E33ECA" w:rsidRPr="00906C81" w:rsidRDefault="00E33ECA" w:rsidP="00E33ECA">
      <w:pPr>
        <w:spacing w:before="100" w:beforeAutospacing="1" w:after="100" w:afterAutospacing="1" w:line="240" w:lineRule="auto"/>
        <w:ind w:left="450"/>
        <w:rPr>
          <w:rFonts w:ascii="Times New Roman" w:eastAsia="Times New Roman" w:hAnsi="Times New Roman" w:cs="Times New Roman"/>
          <w:b/>
          <w:bCs/>
          <w:kern w:val="0"/>
          <w:sz w:val="24"/>
          <w:szCs w:val="24"/>
          <w:lang w:val="fr-FR"/>
          <w14:ligatures w14:val="none"/>
        </w:rPr>
      </w:pPr>
      <w:r w:rsidRPr="00906C81">
        <w:rPr>
          <w:rFonts w:ascii="Times New Roman" w:eastAsia="Times New Roman" w:hAnsi="Times New Roman" w:cs="Times New Roman"/>
          <w:kern w:val="0"/>
          <w:sz w:val="24"/>
          <w:szCs w:val="24"/>
          <w:lang w:val="fr-FR"/>
          <w14:ligatures w14:val="none"/>
        </w:rPr>
        <w:t xml:space="preserve">Captions must </w:t>
      </w:r>
      <w:proofErr w:type="spellStart"/>
      <w:r w:rsidRPr="00906C81">
        <w:rPr>
          <w:rFonts w:ascii="Times New Roman" w:eastAsia="Times New Roman" w:hAnsi="Times New Roman" w:cs="Times New Roman"/>
          <w:kern w:val="0"/>
          <w:sz w:val="24"/>
          <w:szCs w:val="24"/>
          <w:lang w:val="fr-FR"/>
          <w14:ligatures w14:val="none"/>
        </w:rPr>
        <w:t>be</w:t>
      </w:r>
      <w:proofErr w:type="spellEnd"/>
      <w:r w:rsidRPr="00906C81">
        <w:rPr>
          <w:rFonts w:ascii="Times New Roman" w:eastAsia="Times New Roman" w:hAnsi="Times New Roman" w:cs="Times New Roman"/>
          <w:kern w:val="0"/>
          <w:sz w:val="24"/>
          <w:szCs w:val="24"/>
          <w:lang w:val="fr-FR"/>
          <w14:ligatures w14:val="none"/>
        </w:rPr>
        <w:t xml:space="preserve"> </w:t>
      </w:r>
      <w:proofErr w:type="spellStart"/>
      <w:r w:rsidRPr="00906C81">
        <w:rPr>
          <w:rFonts w:ascii="Times New Roman" w:eastAsia="Times New Roman" w:hAnsi="Times New Roman" w:cs="Times New Roman"/>
          <w:kern w:val="0"/>
          <w:sz w:val="24"/>
          <w:szCs w:val="24"/>
          <w:lang w:val="fr-FR"/>
          <w14:ligatures w14:val="none"/>
        </w:rPr>
        <w:t>placed</w:t>
      </w:r>
      <w:proofErr w:type="spellEnd"/>
      <w:r w:rsidRPr="00906C81">
        <w:rPr>
          <w:rFonts w:ascii="Times New Roman" w:eastAsia="Times New Roman" w:hAnsi="Times New Roman" w:cs="Times New Roman"/>
          <w:kern w:val="0"/>
          <w:sz w:val="24"/>
          <w:szCs w:val="24"/>
          <w:lang w:val="fr-FR"/>
          <w14:ligatures w14:val="none"/>
        </w:rPr>
        <w:t xml:space="preserve"> </w:t>
      </w:r>
      <w:proofErr w:type="spellStart"/>
      <w:r w:rsidRPr="00906C81">
        <w:rPr>
          <w:rFonts w:ascii="Times New Roman" w:eastAsia="Times New Roman" w:hAnsi="Times New Roman" w:cs="Times New Roman"/>
          <w:kern w:val="0"/>
          <w:sz w:val="24"/>
          <w:szCs w:val="24"/>
          <w:lang w:val="fr-FR"/>
          <w14:ligatures w14:val="none"/>
        </w:rPr>
        <w:t>below</w:t>
      </w:r>
      <w:proofErr w:type="spellEnd"/>
      <w:r w:rsidRPr="00906C81">
        <w:rPr>
          <w:rFonts w:ascii="Times New Roman" w:eastAsia="Times New Roman" w:hAnsi="Times New Roman" w:cs="Times New Roman"/>
          <w:kern w:val="0"/>
          <w:sz w:val="24"/>
          <w:szCs w:val="24"/>
          <w:lang w:val="fr-FR"/>
          <w14:ligatures w14:val="none"/>
        </w:rPr>
        <w:t xml:space="preserve"> the table and </w:t>
      </w:r>
      <w:proofErr w:type="spellStart"/>
      <w:r w:rsidRPr="00906C81">
        <w:rPr>
          <w:rFonts w:ascii="Times New Roman" w:eastAsia="Times New Roman" w:hAnsi="Times New Roman" w:cs="Times New Roman"/>
          <w:kern w:val="0"/>
          <w:sz w:val="24"/>
          <w:szCs w:val="24"/>
          <w:lang w:val="fr-FR"/>
          <w14:ligatures w14:val="none"/>
        </w:rPr>
        <w:t>written</w:t>
      </w:r>
      <w:proofErr w:type="spellEnd"/>
      <w:r w:rsidRPr="00906C81">
        <w:rPr>
          <w:rFonts w:ascii="Times New Roman" w:eastAsia="Times New Roman" w:hAnsi="Times New Roman" w:cs="Times New Roman"/>
          <w:kern w:val="0"/>
          <w:sz w:val="24"/>
          <w:szCs w:val="24"/>
          <w:lang w:val="fr-FR"/>
          <w14:ligatures w14:val="none"/>
        </w:rPr>
        <w:t xml:space="preserve"> in </w:t>
      </w:r>
      <w:r w:rsidRPr="00906C81">
        <w:rPr>
          <w:rFonts w:ascii="Times New Roman" w:eastAsia="Times New Roman" w:hAnsi="Times New Roman" w:cs="Times New Roman"/>
          <w:b/>
          <w:bCs/>
          <w:kern w:val="0"/>
          <w:sz w:val="24"/>
          <w:szCs w:val="24"/>
          <w:lang w:val="fr-FR"/>
          <w14:ligatures w14:val="none"/>
        </w:rPr>
        <w:t>Times New Roman, 12 pt.</w:t>
      </w:r>
      <w:r w:rsidRPr="00906C81">
        <w:rPr>
          <w:rFonts w:ascii="Times New Roman" w:eastAsia="Times New Roman" w:hAnsi="Times New Roman" w:cs="Times New Roman"/>
          <w:kern w:val="0"/>
          <w:sz w:val="24"/>
          <w:szCs w:val="24"/>
          <w:lang w:val="fr-FR"/>
          <w14:ligatures w14:val="none"/>
        </w:rPr>
        <w:t xml:space="preserve"> /</w:t>
      </w:r>
      <w:r w:rsidRPr="00906C81">
        <w:rPr>
          <w:rFonts w:ascii="Times New Roman" w:eastAsia="Times New Roman" w:hAnsi="Times New Roman" w:cs="Times New Roman"/>
          <w:kern w:val="0"/>
          <w:sz w:val="24"/>
          <w:szCs w:val="24"/>
          <w:lang w:val="fr-FR"/>
          <w14:ligatures w14:val="none"/>
        </w:rPr>
        <w:br/>
        <w:t xml:space="preserve">Les légendes doivent être placées en dessous du tableau et écrites en </w:t>
      </w:r>
      <w:r w:rsidRPr="00906C81">
        <w:rPr>
          <w:rFonts w:ascii="Times New Roman" w:eastAsia="Times New Roman" w:hAnsi="Times New Roman" w:cs="Times New Roman"/>
          <w:b/>
          <w:bCs/>
          <w:kern w:val="0"/>
          <w:sz w:val="24"/>
          <w:szCs w:val="24"/>
          <w:lang w:val="fr-FR"/>
          <w14:ligatures w14:val="none"/>
        </w:rPr>
        <w:t>Times New Roman, 12 pt.</w:t>
      </w:r>
    </w:p>
    <w:p w14:paraId="24666510" w14:textId="77777777" w:rsidR="00E33ECA" w:rsidRPr="00906C81" w:rsidRDefault="00E33ECA" w:rsidP="00E33ECA">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b/>
          <w:bCs/>
          <w:kern w:val="0"/>
          <w:sz w:val="24"/>
          <w:szCs w:val="24"/>
          <w:lang w:val="fr-FR"/>
          <w14:ligatures w14:val="none"/>
        </w:rPr>
        <w:t>Insert tables and figures as images</w:t>
      </w:r>
      <w:r w:rsidRPr="00906C81">
        <w:rPr>
          <w:rFonts w:ascii="Times New Roman" w:eastAsia="Times New Roman" w:hAnsi="Times New Roman" w:cs="Times New Roman"/>
          <w:kern w:val="0"/>
          <w:sz w:val="24"/>
          <w:szCs w:val="24"/>
          <w:lang w:val="fr-FR"/>
          <w14:ligatures w14:val="none"/>
        </w:rPr>
        <w:t xml:space="preserve"> in </w:t>
      </w:r>
      <w:r w:rsidRPr="00906C81">
        <w:rPr>
          <w:rFonts w:ascii="Times New Roman" w:eastAsia="Times New Roman" w:hAnsi="Times New Roman" w:cs="Times New Roman"/>
          <w:b/>
          <w:bCs/>
          <w:kern w:val="0"/>
          <w:sz w:val="24"/>
          <w:szCs w:val="24"/>
          <w:lang w:val="fr-FR"/>
          <w14:ligatures w14:val="none"/>
        </w:rPr>
        <w:t>JPEG format</w:t>
      </w:r>
      <w:r w:rsidRPr="00906C81">
        <w:rPr>
          <w:rFonts w:ascii="Times New Roman" w:eastAsia="Times New Roman" w:hAnsi="Times New Roman" w:cs="Times New Roman"/>
          <w:kern w:val="0"/>
          <w:sz w:val="24"/>
          <w:szCs w:val="24"/>
          <w:lang w:val="fr-FR"/>
          <w14:ligatures w14:val="none"/>
        </w:rPr>
        <w:t xml:space="preserve"> / Insérez des images sous forme de tableaux et figures au format </w:t>
      </w:r>
      <w:r w:rsidRPr="00906C81">
        <w:rPr>
          <w:rFonts w:ascii="Times New Roman" w:eastAsia="Times New Roman" w:hAnsi="Times New Roman" w:cs="Times New Roman"/>
          <w:b/>
          <w:bCs/>
          <w:kern w:val="0"/>
          <w:sz w:val="24"/>
          <w:szCs w:val="24"/>
          <w:lang w:val="fr-FR"/>
          <w14:ligatures w14:val="none"/>
        </w:rPr>
        <w:t>JPEG.</w:t>
      </w:r>
    </w:p>
    <w:p w14:paraId="073FD070" w14:textId="77777777" w:rsidR="00E33ECA" w:rsidRPr="00906C81" w:rsidRDefault="00E33ECA" w:rsidP="00E33ECA">
      <w:pPr>
        <w:spacing w:before="100" w:beforeAutospacing="1" w:after="100" w:afterAutospacing="1" w:line="240" w:lineRule="auto"/>
        <w:outlineLvl w:val="3"/>
        <w:rPr>
          <w:rFonts w:ascii="Times New Roman" w:eastAsia="Times New Roman" w:hAnsi="Times New Roman" w:cs="Times New Roman"/>
          <w:b/>
          <w:bCs/>
          <w:kern w:val="0"/>
          <w:sz w:val="24"/>
          <w:szCs w:val="24"/>
          <w:lang w:val="fr-FR"/>
          <w14:ligatures w14:val="none"/>
        </w:rPr>
      </w:pPr>
      <w:r w:rsidRPr="00906C81">
        <w:rPr>
          <w:rFonts w:ascii="Times New Roman" w:eastAsia="Times New Roman" w:hAnsi="Times New Roman" w:cs="Times New Roman"/>
          <w:b/>
          <w:bCs/>
          <w:kern w:val="0"/>
          <w:sz w:val="24"/>
          <w:szCs w:val="24"/>
          <w:lang w:val="fr-FR"/>
          <w14:ligatures w14:val="none"/>
        </w:rPr>
        <w:t xml:space="preserve">VI- </w:t>
      </w:r>
      <w:proofErr w:type="spellStart"/>
      <w:r w:rsidRPr="00906C81">
        <w:rPr>
          <w:rFonts w:ascii="Times New Roman" w:eastAsia="Times New Roman" w:hAnsi="Times New Roman" w:cs="Times New Roman"/>
          <w:b/>
          <w:bCs/>
          <w:kern w:val="0"/>
          <w:sz w:val="24"/>
          <w:szCs w:val="24"/>
          <w:lang w:val="fr-FR"/>
          <w14:ligatures w14:val="none"/>
        </w:rPr>
        <w:t>References</w:t>
      </w:r>
      <w:proofErr w:type="spellEnd"/>
      <w:r w:rsidRPr="00906C81">
        <w:rPr>
          <w:rFonts w:ascii="Times New Roman" w:eastAsia="Times New Roman" w:hAnsi="Times New Roman" w:cs="Times New Roman"/>
          <w:b/>
          <w:bCs/>
          <w:kern w:val="0"/>
          <w:sz w:val="24"/>
          <w:szCs w:val="24"/>
          <w:lang w:val="fr-FR"/>
          <w14:ligatures w14:val="none"/>
        </w:rPr>
        <w:t xml:space="preserve"> / Références</w:t>
      </w:r>
    </w:p>
    <w:p w14:paraId="362C0E56" w14:textId="77777777" w:rsidR="00E33ECA" w:rsidRPr="00906C81" w:rsidRDefault="00E33ECA" w:rsidP="00E33EC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proofErr w:type="spellStart"/>
      <w:r w:rsidRPr="00906C81">
        <w:rPr>
          <w:rFonts w:ascii="Times New Roman" w:eastAsia="Times New Roman" w:hAnsi="Times New Roman" w:cs="Times New Roman"/>
          <w:kern w:val="0"/>
          <w:sz w:val="24"/>
          <w:szCs w:val="24"/>
          <w:lang w:val="fr-FR"/>
          <w14:ligatures w14:val="none"/>
        </w:rPr>
        <w:t>References</w:t>
      </w:r>
      <w:proofErr w:type="spellEnd"/>
      <w:r w:rsidRPr="00906C81">
        <w:rPr>
          <w:rFonts w:ascii="Times New Roman" w:eastAsia="Times New Roman" w:hAnsi="Times New Roman" w:cs="Times New Roman"/>
          <w:kern w:val="0"/>
          <w:sz w:val="24"/>
          <w:szCs w:val="24"/>
          <w:lang w:val="fr-FR"/>
          <w14:ligatures w14:val="none"/>
        </w:rPr>
        <w:t xml:space="preserve"> </w:t>
      </w:r>
      <w:proofErr w:type="spellStart"/>
      <w:r w:rsidRPr="00906C81">
        <w:rPr>
          <w:rFonts w:ascii="Times New Roman" w:eastAsia="Times New Roman" w:hAnsi="Times New Roman" w:cs="Times New Roman"/>
          <w:kern w:val="0"/>
          <w:sz w:val="24"/>
          <w:szCs w:val="24"/>
          <w:lang w:val="fr-FR"/>
          <w14:ligatures w14:val="none"/>
        </w:rPr>
        <w:t>title</w:t>
      </w:r>
      <w:proofErr w:type="spellEnd"/>
      <w:r w:rsidRPr="00906C81">
        <w:rPr>
          <w:rFonts w:ascii="Times New Roman" w:eastAsia="Times New Roman" w:hAnsi="Times New Roman" w:cs="Times New Roman"/>
          <w:kern w:val="0"/>
          <w:sz w:val="24"/>
          <w:szCs w:val="24"/>
          <w:lang w:val="fr-FR"/>
          <w14:ligatures w14:val="none"/>
        </w:rPr>
        <w:t xml:space="preserve"> </w:t>
      </w:r>
      <w:proofErr w:type="spellStart"/>
      <w:r w:rsidRPr="00906C81">
        <w:rPr>
          <w:rFonts w:ascii="Times New Roman" w:eastAsia="Times New Roman" w:hAnsi="Times New Roman" w:cs="Times New Roman"/>
          <w:kern w:val="0"/>
          <w:sz w:val="24"/>
          <w:szCs w:val="24"/>
          <w:lang w:val="fr-FR"/>
          <w14:ligatures w14:val="none"/>
        </w:rPr>
        <w:t>should</w:t>
      </w:r>
      <w:proofErr w:type="spellEnd"/>
      <w:r w:rsidRPr="00906C81">
        <w:rPr>
          <w:rFonts w:ascii="Times New Roman" w:eastAsia="Times New Roman" w:hAnsi="Times New Roman" w:cs="Times New Roman"/>
          <w:kern w:val="0"/>
          <w:sz w:val="24"/>
          <w:szCs w:val="24"/>
          <w:lang w:val="fr-FR"/>
          <w14:ligatures w14:val="none"/>
        </w:rPr>
        <w:t xml:space="preserve"> </w:t>
      </w:r>
      <w:proofErr w:type="spellStart"/>
      <w:r w:rsidRPr="00906C81">
        <w:rPr>
          <w:rFonts w:ascii="Times New Roman" w:eastAsia="Times New Roman" w:hAnsi="Times New Roman" w:cs="Times New Roman"/>
          <w:kern w:val="0"/>
          <w:sz w:val="24"/>
          <w:szCs w:val="24"/>
          <w:lang w:val="fr-FR"/>
          <w14:ligatures w14:val="none"/>
        </w:rPr>
        <w:t>be</w:t>
      </w:r>
      <w:proofErr w:type="spellEnd"/>
      <w:r w:rsidRPr="00906C81">
        <w:rPr>
          <w:rFonts w:ascii="Times New Roman" w:eastAsia="Times New Roman" w:hAnsi="Times New Roman" w:cs="Times New Roman"/>
          <w:kern w:val="0"/>
          <w:sz w:val="24"/>
          <w:szCs w:val="24"/>
          <w:lang w:val="fr-FR"/>
          <w14:ligatures w14:val="none"/>
        </w:rPr>
        <w:t xml:space="preserve"> in </w:t>
      </w:r>
      <w:r w:rsidRPr="00906C81">
        <w:rPr>
          <w:rFonts w:ascii="Times New Roman" w:eastAsia="Times New Roman" w:hAnsi="Times New Roman" w:cs="Times New Roman"/>
          <w:b/>
          <w:bCs/>
          <w:kern w:val="0"/>
          <w:sz w:val="24"/>
          <w:szCs w:val="24"/>
          <w:lang w:val="fr-FR"/>
          <w14:ligatures w14:val="none"/>
        </w:rPr>
        <w:t>Times New Roman, 11 pt, Bold</w:t>
      </w:r>
      <w:r w:rsidRPr="00906C81">
        <w:rPr>
          <w:rFonts w:ascii="Times New Roman" w:eastAsia="Times New Roman" w:hAnsi="Times New Roman" w:cs="Times New Roman"/>
          <w:kern w:val="0"/>
          <w:sz w:val="24"/>
          <w:szCs w:val="24"/>
          <w:lang w:val="fr-FR"/>
          <w14:ligatures w14:val="none"/>
        </w:rPr>
        <w:t xml:space="preserve">. / Le titre de la section : </w:t>
      </w:r>
      <w:r w:rsidRPr="00906C81">
        <w:rPr>
          <w:rFonts w:ascii="Times New Roman" w:eastAsia="Times New Roman" w:hAnsi="Times New Roman" w:cs="Times New Roman"/>
          <w:b/>
          <w:bCs/>
          <w:kern w:val="0"/>
          <w:sz w:val="24"/>
          <w:szCs w:val="24"/>
          <w:lang w:val="fr-FR"/>
          <w14:ligatures w14:val="none"/>
        </w:rPr>
        <w:t>Références</w:t>
      </w:r>
      <w:r w:rsidRPr="00906C81">
        <w:rPr>
          <w:rFonts w:ascii="Times New Roman" w:eastAsia="Times New Roman" w:hAnsi="Times New Roman" w:cs="Times New Roman"/>
          <w:kern w:val="0"/>
          <w:sz w:val="24"/>
          <w:szCs w:val="24"/>
          <w:lang w:val="fr-FR"/>
          <w14:ligatures w14:val="none"/>
        </w:rPr>
        <w:t xml:space="preserve"> doit être en </w:t>
      </w:r>
      <w:r w:rsidRPr="00906C81">
        <w:rPr>
          <w:rFonts w:ascii="Times New Roman" w:eastAsia="Times New Roman" w:hAnsi="Times New Roman" w:cs="Times New Roman"/>
          <w:b/>
          <w:bCs/>
          <w:kern w:val="0"/>
          <w:sz w:val="24"/>
          <w:szCs w:val="24"/>
          <w:lang w:val="fr-FR"/>
          <w14:ligatures w14:val="none"/>
        </w:rPr>
        <w:t>Times New Roman, 11 pt, Gras</w:t>
      </w:r>
      <w:r w:rsidRPr="00906C81">
        <w:rPr>
          <w:rFonts w:ascii="Times New Roman" w:eastAsia="Times New Roman" w:hAnsi="Times New Roman" w:cs="Times New Roman"/>
          <w:kern w:val="0"/>
          <w:sz w:val="24"/>
          <w:szCs w:val="24"/>
          <w:lang w:val="fr-FR"/>
          <w14:ligatures w14:val="none"/>
        </w:rPr>
        <w:t>.</w:t>
      </w:r>
    </w:p>
    <w:p w14:paraId="532ED52E" w14:textId="77777777" w:rsidR="00E33ECA" w:rsidRPr="00906C81" w:rsidRDefault="00E33ECA" w:rsidP="00E33EC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kern w:val="0"/>
          <w:sz w:val="24"/>
          <w:szCs w:val="24"/>
          <w:lang w:val="fr-FR"/>
          <w14:ligatures w14:val="none"/>
        </w:rPr>
        <w:t xml:space="preserve">Follow </w:t>
      </w:r>
      <w:r w:rsidRPr="00906C81">
        <w:rPr>
          <w:rFonts w:ascii="Times New Roman" w:eastAsia="Times New Roman" w:hAnsi="Times New Roman" w:cs="Times New Roman"/>
          <w:b/>
          <w:bCs/>
          <w:kern w:val="0"/>
          <w:sz w:val="24"/>
          <w:szCs w:val="24"/>
          <w:lang w:val="fr-FR"/>
          <w14:ligatures w14:val="none"/>
        </w:rPr>
        <w:t xml:space="preserve">APA 7th </w:t>
      </w:r>
      <w:proofErr w:type="spellStart"/>
      <w:r w:rsidRPr="00906C81">
        <w:rPr>
          <w:rFonts w:ascii="Times New Roman" w:eastAsia="Times New Roman" w:hAnsi="Times New Roman" w:cs="Times New Roman"/>
          <w:b/>
          <w:bCs/>
          <w:kern w:val="0"/>
          <w:sz w:val="24"/>
          <w:szCs w:val="24"/>
          <w:lang w:val="fr-FR"/>
          <w14:ligatures w14:val="none"/>
        </w:rPr>
        <w:t>edition</w:t>
      </w:r>
      <w:proofErr w:type="spellEnd"/>
      <w:r w:rsidRPr="00906C81">
        <w:rPr>
          <w:rFonts w:ascii="Times New Roman" w:eastAsia="Times New Roman" w:hAnsi="Times New Roman" w:cs="Times New Roman"/>
          <w:kern w:val="0"/>
          <w:sz w:val="24"/>
          <w:szCs w:val="24"/>
          <w:lang w:val="fr-FR"/>
          <w14:ligatures w14:val="none"/>
        </w:rPr>
        <w:t xml:space="preserve"> style for all citations and </w:t>
      </w:r>
      <w:proofErr w:type="spellStart"/>
      <w:r w:rsidRPr="00906C81">
        <w:rPr>
          <w:rFonts w:ascii="Times New Roman" w:eastAsia="Times New Roman" w:hAnsi="Times New Roman" w:cs="Times New Roman"/>
          <w:kern w:val="0"/>
          <w:sz w:val="24"/>
          <w:szCs w:val="24"/>
          <w:lang w:val="fr-FR"/>
          <w14:ligatures w14:val="none"/>
        </w:rPr>
        <w:t>references</w:t>
      </w:r>
      <w:proofErr w:type="spellEnd"/>
      <w:r w:rsidRPr="00906C81">
        <w:rPr>
          <w:rFonts w:ascii="Times New Roman" w:eastAsia="Times New Roman" w:hAnsi="Times New Roman" w:cs="Times New Roman"/>
          <w:kern w:val="0"/>
          <w:sz w:val="24"/>
          <w:szCs w:val="24"/>
          <w:lang w:val="fr-FR"/>
          <w14:ligatures w14:val="none"/>
        </w:rPr>
        <w:t xml:space="preserve">. / Suivez le style </w:t>
      </w:r>
      <w:r w:rsidRPr="00906C81">
        <w:rPr>
          <w:rFonts w:ascii="Times New Roman" w:eastAsia="Times New Roman" w:hAnsi="Times New Roman" w:cs="Times New Roman"/>
          <w:b/>
          <w:bCs/>
          <w:kern w:val="0"/>
          <w:sz w:val="24"/>
          <w:szCs w:val="24"/>
          <w:lang w:val="fr-FR"/>
          <w14:ligatures w14:val="none"/>
        </w:rPr>
        <w:t>APA 7e édition</w:t>
      </w:r>
      <w:r w:rsidRPr="00906C81">
        <w:rPr>
          <w:rFonts w:ascii="Times New Roman" w:eastAsia="Times New Roman" w:hAnsi="Times New Roman" w:cs="Times New Roman"/>
          <w:kern w:val="0"/>
          <w:sz w:val="24"/>
          <w:szCs w:val="24"/>
          <w:lang w:val="fr-FR"/>
          <w14:ligatures w14:val="none"/>
        </w:rPr>
        <w:t xml:space="preserve"> pour toutes les citations et références.</w:t>
      </w:r>
    </w:p>
    <w:p w14:paraId="46B51AAE" w14:textId="77777777" w:rsidR="00E33ECA" w:rsidRPr="00906C81" w:rsidRDefault="00E33ECA" w:rsidP="00E33ECA">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p>
    <w:p w14:paraId="2CCD5E4D" w14:textId="77777777" w:rsidR="00E33ECA" w:rsidRPr="00906C81" w:rsidRDefault="00E33ECA" w:rsidP="00E33ECA">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p>
    <w:p w14:paraId="5DA788B0" w14:textId="77777777" w:rsidR="00E33ECA" w:rsidRPr="00906C81" w:rsidRDefault="00E33ECA" w:rsidP="00E33ECA">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p>
    <w:p w14:paraId="7F33A42C" w14:textId="77777777" w:rsidR="00E33ECA" w:rsidRPr="00906C81" w:rsidRDefault="00E33ECA" w:rsidP="00E33ECA">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p>
    <w:p w14:paraId="7B2E1CD3" w14:textId="77777777" w:rsidR="00E33ECA" w:rsidRPr="00906C81" w:rsidRDefault="00E33ECA" w:rsidP="00E33ECA">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p>
    <w:p w14:paraId="3314B9C6" w14:textId="77777777" w:rsidR="00E33ECA" w:rsidRPr="00906C81" w:rsidRDefault="00E33ECA" w:rsidP="00E33ECA">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p>
    <w:p w14:paraId="3D27A2CB" w14:textId="77777777" w:rsidR="00E33ECA" w:rsidRPr="00906C81" w:rsidRDefault="00E33ECA" w:rsidP="00E33ECA">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p>
    <w:p w14:paraId="349D12A0" w14:textId="77777777" w:rsidR="00E33ECA" w:rsidRPr="00906C81" w:rsidRDefault="00E33ECA" w:rsidP="00E33ECA">
      <w:pPr>
        <w:bidi/>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hint="cs"/>
          <w:kern w:val="0"/>
          <w:sz w:val="24"/>
          <w:szCs w:val="24"/>
          <w:rtl/>
          <w:lang w:val="fr-FR"/>
          <w14:ligatures w14:val="none"/>
        </w:rPr>
        <w:t xml:space="preserve">1- </w:t>
      </w:r>
      <w:r w:rsidRPr="00906C81">
        <w:rPr>
          <w:rFonts w:ascii="Times New Roman" w:eastAsia="Times New Roman" w:hAnsi="Times New Roman" w:cs="Times New Roman"/>
          <w:kern w:val="0"/>
          <w:sz w:val="24"/>
          <w:szCs w:val="24"/>
          <w:rtl/>
          <w:lang w:val="fr-FR"/>
          <w14:ligatures w14:val="none"/>
        </w:rPr>
        <w:t>التنسيق</w:t>
      </w:r>
      <w:r w:rsidRPr="00906C81">
        <w:rPr>
          <w:rFonts w:ascii="Times New Roman" w:eastAsia="Times New Roman" w:hAnsi="Times New Roman" w:cs="Times New Roman"/>
          <w:b/>
          <w:bCs/>
          <w:kern w:val="0"/>
          <w:sz w:val="24"/>
          <w:szCs w:val="24"/>
          <w:rtl/>
          <w:lang w:val="fr-FR"/>
          <w14:ligatures w14:val="none"/>
        </w:rPr>
        <w:t xml:space="preserve"> العام</w:t>
      </w:r>
    </w:p>
    <w:p w14:paraId="08E0458B" w14:textId="77777777" w:rsidR="00E33ECA" w:rsidRPr="00906C81" w:rsidRDefault="00E33ECA" w:rsidP="00E33ECA">
      <w:pPr>
        <w:numPr>
          <w:ilvl w:val="0"/>
          <w:numId w:val="9"/>
        </w:numPr>
        <w:bidi/>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hint="cs"/>
          <w:b/>
          <w:bCs/>
          <w:kern w:val="0"/>
          <w:sz w:val="24"/>
          <w:szCs w:val="24"/>
          <w:rtl/>
          <w:lang w:val="fr-FR" w:bidi="ar-LB"/>
          <w14:ligatures w14:val="none"/>
        </w:rPr>
        <w:lastRenderedPageBreak/>
        <w:t>الترويسة</w:t>
      </w:r>
      <w:r w:rsidRPr="00906C81">
        <w:rPr>
          <w:rFonts w:ascii="Times New Roman" w:eastAsia="Times New Roman" w:hAnsi="Times New Roman" w:cs="Times New Roman" w:hint="cs"/>
          <w:kern w:val="0"/>
          <w:sz w:val="24"/>
          <w:szCs w:val="24"/>
          <w:rtl/>
          <w:lang w:val="fr-FR" w:bidi="ar-LB"/>
          <w14:ligatures w14:val="none"/>
        </w:rPr>
        <w:t>:</w:t>
      </w:r>
      <w:r w:rsidRPr="00906C81">
        <w:rPr>
          <w:rFonts w:ascii="Times New Roman" w:eastAsia="Times New Roman" w:hAnsi="Times New Roman" w:cs="Times New Roman"/>
          <w:kern w:val="0"/>
          <w:sz w:val="24"/>
          <w:szCs w:val="24"/>
          <w:lang w:val="fr-FR"/>
          <w14:ligatures w14:val="none"/>
        </w:rPr>
        <w:t xml:space="preserve"> </w:t>
      </w:r>
      <w:r w:rsidRPr="00906C81">
        <w:rPr>
          <w:rFonts w:ascii="Times New Roman" w:eastAsia="Times New Roman" w:hAnsi="Times New Roman" w:cs="Times New Roman"/>
          <w:kern w:val="0"/>
          <w:sz w:val="24"/>
          <w:szCs w:val="24"/>
          <w:rtl/>
          <w:lang w:val="fr-FR"/>
          <w14:ligatures w14:val="none"/>
        </w:rPr>
        <w:t xml:space="preserve">احتفظ بنفس </w:t>
      </w:r>
      <w:r w:rsidRPr="00906C81">
        <w:rPr>
          <w:rFonts w:ascii="Times New Roman" w:eastAsia="Times New Roman" w:hAnsi="Times New Roman" w:cs="Times New Roman" w:hint="cs"/>
          <w:kern w:val="0"/>
          <w:sz w:val="24"/>
          <w:szCs w:val="24"/>
          <w:rtl/>
          <w:lang w:val="fr-FR"/>
          <w14:ligatures w14:val="none"/>
        </w:rPr>
        <w:t>الترويسة</w:t>
      </w:r>
      <w:r w:rsidRPr="00906C81">
        <w:rPr>
          <w:rFonts w:ascii="Times New Roman" w:eastAsia="Times New Roman" w:hAnsi="Times New Roman" w:cs="Times New Roman"/>
          <w:kern w:val="0"/>
          <w:sz w:val="24"/>
          <w:szCs w:val="24"/>
          <w:rtl/>
          <w:lang w:val="fr-FR"/>
          <w14:ligatures w14:val="none"/>
        </w:rPr>
        <w:t xml:space="preserve"> الموجود</w:t>
      </w:r>
      <w:r w:rsidRPr="00906C81">
        <w:rPr>
          <w:rFonts w:ascii="Times New Roman" w:eastAsia="Times New Roman" w:hAnsi="Times New Roman" w:cs="Times New Roman" w:hint="cs"/>
          <w:kern w:val="0"/>
          <w:sz w:val="24"/>
          <w:szCs w:val="24"/>
          <w:rtl/>
          <w:lang w:val="fr-FR"/>
          <w14:ligatures w14:val="none"/>
        </w:rPr>
        <w:t>ة</w:t>
      </w:r>
      <w:r w:rsidRPr="00906C81">
        <w:rPr>
          <w:rFonts w:ascii="Times New Roman" w:eastAsia="Times New Roman" w:hAnsi="Times New Roman" w:cs="Times New Roman"/>
          <w:kern w:val="0"/>
          <w:sz w:val="24"/>
          <w:szCs w:val="24"/>
          <w:rtl/>
          <w:lang w:val="fr-FR"/>
          <w14:ligatures w14:val="none"/>
        </w:rPr>
        <w:t xml:space="preserve"> في هذه الصفحة مع الشعارات، وتأكد من أن النص مكتوب بخ</w:t>
      </w:r>
      <w:r w:rsidRPr="00906C81">
        <w:rPr>
          <w:rFonts w:ascii="Times New Roman" w:eastAsia="Times New Roman" w:hAnsi="Times New Roman" w:cs="Times New Roman" w:hint="cs"/>
          <w:kern w:val="0"/>
          <w:sz w:val="24"/>
          <w:szCs w:val="24"/>
          <w:rtl/>
          <w:lang w:val="fr-FR" w:bidi="ar-LB"/>
          <w14:ligatures w14:val="none"/>
        </w:rPr>
        <w:t xml:space="preserve">ط </w:t>
      </w:r>
      <w:r w:rsidRPr="00906C81">
        <w:rPr>
          <w:rFonts w:ascii="Times New Roman" w:eastAsia="Times New Roman" w:hAnsi="Times New Roman" w:cs="Times New Roman" w:hint="cs"/>
          <w:kern w:val="0"/>
          <w:sz w:val="24"/>
          <w:szCs w:val="24"/>
          <w:rtl/>
          <w:lang w:val="fr-FR"/>
          <w14:ligatures w14:val="none"/>
        </w:rPr>
        <w:t xml:space="preserve"> </w:t>
      </w:r>
      <w:r w:rsidRPr="00906C81">
        <w:rPr>
          <w:rFonts w:ascii="Times New Roman" w:eastAsia="Times New Roman" w:hAnsi="Times New Roman" w:cs="Times New Roman"/>
          <w:kern w:val="0"/>
          <w:sz w:val="24"/>
          <w:szCs w:val="24"/>
          <w:lang w:val="fr-FR"/>
          <w14:ligatures w14:val="none"/>
        </w:rPr>
        <w:t xml:space="preserve"> Calibri 8</w:t>
      </w:r>
    </w:p>
    <w:p w14:paraId="1ED88891" w14:textId="77777777" w:rsidR="00E33ECA" w:rsidRPr="00906C81" w:rsidRDefault="00E33ECA" w:rsidP="00E33ECA">
      <w:pPr>
        <w:numPr>
          <w:ilvl w:val="0"/>
          <w:numId w:val="9"/>
        </w:numPr>
        <w:bidi/>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b/>
          <w:bCs/>
          <w:kern w:val="0"/>
          <w:sz w:val="24"/>
          <w:szCs w:val="24"/>
          <w:rtl/>
          <w:lang w:val="fr-FR"/>
          <w14:ligatures w14:val="none"/>
        </w:rPr>
        <w:t>التذييل</w:t>
      </w:r>
      <w:r w:rsidRPr="00906C81">
        <w:rPr>
          <w:rFonts w:ascii="Times New Roman" w:eastAsia="Times New Roman" w:hAnsi="Times New Roman" w:cs="Times New Roman"/>
          <w:kern w:val="0"/>
          <w:sz w:val="24"/>
          <w:szCs w:val="24"/>
          <w:rtl/>
          <w:lang w:val="fr-FR"/>
          <w14:ligatures w14:val="none"/>
        </w:rPr>
        <w:t>: قم بضبط أرقام الصفحات إلى اليمين واستخدم الصيغة التالية: 1/1، 2/</w:t>
      </w:r>
      <w:proofErr w:type="gramStart"/>
      <w:r w:rsidRPr="00906C81">
        <w:rPr>
          <w:rFonts w:ascii="Times New Roman" w:eastAsia="Times New Roman" w:hAnsi="Times New Roman" w:cs="Times New Roman"/>
          <w:kern w:val="0"/>
          <w:sz w:val="24"/>
          <w:szCs w:val="24"/>
          <w:rtl/>
          <w:lang w:val="fr-FR"/>
          <w14:ligatures w14:val="none"/>
        </w:rPr>
        <w:t>2،</w:t>
      </w:r>
      <w:r w:rsidRPr="00906C81">
        <w:rPr>
          <w:rFonts w:ascii="Times New Roman" w:eastAsia="Times New Roman" w:hAnsi="Times New Roman" w:cs="Times New Roman" w:hint="cs"/>
          <w:kern w:val="0"/>
          <w:sz w:val="24"/>
          <w:szCs w:val="24"/>
          <w:rtl/>
          <w:lang w:val="fr-FR"/>
          <w14:ligatures w14:val="none"/>
        </w:rPr>
        <w:t>...</w:t>
      </w:r>
      <w:proofErr w:type="gramEnd"/>
    </w:p>
    <w:p w14:paraId="73FBD673" w14:textId="77777777" w:rsidR="00E33ECA" w:rsidRPr="00906C81" w:rsidRDefault="00E33ECA" w:rsidP="00E33ECA">
      <w:pPr>
        <w:numPr>
          <w:ilvl w:val="0"/>
          <w:numId w:val="9"/>
        </w:numPr>
        <w:bidi/>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b/>
          <w:bCs/>
          <w:kern w:val="0"/>
          <w:sz w:val="24"/>
          <w:szCs w:val="24"/>
          <w:rtl/>
          <w:lang w:val="fr-FR"/>
          <w14:ligatures w14:val="none"/>
        </w:rPr>
        <w:t>الهوامش</w:t>
      </w:r>
      <w:r w:rsidRPr="00906C81">
        <w:rPr>
          <w:rFonts w:ascii="Times New Roman" w:eastAsia="Times New Roman" w:hAnsi="Times New Roman" w:cs="Times New Roman"/>
          <w:kern w:val="0"/>
          <w:sz w:val="24"/>
          <w:szCs w:val="24"/>
          <w:lang w:val="fr-FR"/>
          <w14:ligatures w14:val="none"/>
        </w:rPr>
        <w:t xml:space="preserve">: </w:t>
      </w:r>
      <w:r w:rsidRPr="00906C81">
        <w:rPr>
          <w:rFonts w:ascii="Times New Roman" w:eastAsia="Times New Roman" w:hAnsi="Times New Roman" w:cs="Times New Roman"/>
          <w:kern w:val="0"/>
          <w:sz w:val="24"/>
          <w:szCs w:val="24"/>
          <w:rtl/>
          <w:lang w:val="fr-FR"/>
          <w14:ligatures w14:val="none"/>
        </w:rPr>
        <w:t>استخدم هوامش ضيقة من جميع الجوانب</w:t>
      </w:r>
      <w:r w:rsidRPr="00906C81">
        <w:rPr>
          <w:rFonts w:ascii="Times New Roman" w:eastAsia="Times New Roman" w:hAnsi="Times New Roman" w:cs="Times New Roman"/>
          <w:kern w:val="0"/>
          <w:sz w:val="24"/>
          <w:szCs w:val="24"/>
          <w:lang w:val="fr-FR"/>
          <w14:ligatures w14:val="none"/>
        </w:rPr>
        <w:t>.</w:t>
      </w:r>
    </w:p>
    <w:p w14:paraId="1F5EE753" w14:textId="77777777" w:rsidR="00E33ECA" w:rsidRPr="00906C81" w:rsidRDefault="00E33ECA" w:rsidP="00E33ECA">
      <w:pPr>
        <w:numPr>
          <w:ilvl w:val="0"/>
          <w:numId w:val="9"/>
        </w:numPr>
        <w:bidi/>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b/>
          <w:bCs/>
          <w:kern w:val="0"/>
          <w:sz w:val="24"/>
          <w:szCs w:val="24"/>
          <w:rtl/>
          <w:lang w:val="fr-FR"/>
          <w14:ligatures w14:val="none"/>
        </w:rPr>
        <w:t>الخط</w:t>
      </w:r>
      <w:r w:rsidRPr="00906C81">
        <w:rPr>
          <w:rFonts w:ascii="Times New Roman" w:eastAsia="Times New Roman" w:hAnsi="Times New Roman" w:cs="Times New Roman"/>
          <w:kern w:val="0"/>
          <w:sz w:val="24"/>
          <w:szCs w:val="24"/>
          <w:lang w:val="fr-FR"/>
          <w14:ligatures w14:val="none"/>
        </w:rPr>
        <w:t xml:space="preserve">: </w:t>
      </w:r>
      <w:r w:rsidRPr="00906C81">
        <w:rPr>
          <w:rFonts w:ascii="Times New Roman" w:eastAsia="Times New Roman" w:hAnsi="Times New Roman" w:cs="Times New Roman"/>
          <w:kern w:val="0"/>
          <w:sz w:val="24"/>
          <w:szCs w:val="24"/>
          <w:rtl/>
          <w:lang w:val="fr-FR"/>
          <w14:ligatures w14:val="none"/>
        </w:rPr>
        <w:t>يجب أن يكون النص الأساسي بخط</w:t>
      </w:r>
      <w:r w:rsidRPr="00906C81">
        <w:rPr>
          <w:rFonts w:ascii="Times New Roman" w:eastAsia="Times New Roman" w:hAnsi="Times New Roman" w:cs="Times New Roman"/>
          <w:kern w:val="0"/>
          <w:sz w:val="24"/>
          <w:szCs w:val="24"/>
          <w:lang w:val="fr-FR"/>
          <w14:ligatures w14:val="none"/>
        </w:rPr>
        <w:t xml:space="preserve"> Times New Roman.</w:t>
      </w:r>
      <w:r>
        <w:rPr>
          <w:rFonts w:ascii="Times New Roman" w:eastAsia="Times New Roman" w:hAnsi="Times New Roman" w:cs="Times New Roman" w:hint="cs"/>
          <w:kern w:val="0"/>
          <w:sz w:val="24"/>
          <w:szCs w:val="24"/>
          <w:rtl/>
          <w:lang w:val="fr-FR"/>
          <w14:ligatures w14:val="none"/>
        </w:rPr>
        <w:t xml:space="preserve"> حجم 14</w:t>
      </w:r>
    </w:p>
    <w:p w14:paraId="16DD2436" w14:textId="77777777" w:rsidR="00E33ECA" w:rsidRPr="00906C81" w:rsidRDefault="00E33ECA" w:rsidP="00E33ECA">
      <w:pPr>
        <w:numPr>
          <w:ilvl w:val="0"/>
          <w:numId w:val="9"/>
        </w:numPr>
        <w:bidi/>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b/>
          <w:bCs/>
          <w:kern w:val="0"/>
          <w:sz w:val="24"/>
          <w:szCs w:val="24"/>
          <w:rtl/>
          <w:lang w:val="fr-FR"/>
          <w14:ligatures w14:val="none"/>
        </w:rPr>
        <w:t>التباعد</w:t>
      </w:r>
      <w:r w:rsidRPr="00906C81">
        <w:rPr>
          <w:rFonts w:ascii="Times New Roman" w:eastAsia="Times New Roman" w:hAnsi="Times New Roman" w:cs="Times New Roman"/>
          <w:kern w:val="0"/>
          <w:sz w:val="24"/>
          <w:szCs w:val="24"/>
          <w:lang w:val="fr-FR"/>
          <w14:ligatures w14:val="none"/>
        </w:rPr>
        <w:t xml:space="preserve">: </w:t>
      </w:r>
      <w:r w:rsidRPr="00906C81">
        <w:rPr>
          <w:rFonts w:ascii="Times New Roman" w:eastAsia="Times New Roman" w:hAnsi="Times New Roman" w:cs="Times New Roman"/>
          <w:kern w:val="0"/>
          <w:sz w:val="24"/>
          <w:szCs w:val="24"/>
          <w:rtl/>
          <w:lang w:val="fr-FR"/>
          <w14:ligatures w14:val="none"/>
        </w:rPr>
        <w:t>يجب أن يكون النص بمسافة مفردة</w:t>
      </w:r>
      <w:r w:rsidRPr="00906C81">
        <w:rPr>
          <w:rFonts w:ascii="Times New Roman" w:eastAsia="Times New Roman" w:hAnsi="Times New Roman" w:cs="Times New Roman"/>
          <w:kern w:val="0"/>
          <w:sz w:val="24"/>
          <w:szCs w:val="24"/>
          <w:lang w:val="fr-FR"/>
          <w14:ligatures w14:val="none"/>
        </w:rPr>
        <w:t>.</w:t>
      </w:r>
    </w:p>
    <w:p w14:paraId="3CC2E2EA" w14:textId="77777777" w:rsidR="00E33ECA" w:rsidRPr="00906C81" w:rsidRDefault="00E33ECA" w:rsidP="00E33ECA">
      <w:pPr>
        <w:numPr>
          <w:ilvl w:val="0"/>
          <w:numId w:val="9"/>
        </w:numPr>
        <w:bidi/>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b/>
          <w:bCs/>
          <w:kern w:val="0"/>
          <w:sz w:val="24"/>
          <w:szCs w:val="24"/>
          <w:rtl/>
          <w:lang w:val="fr-FR"/>
          <w14:ligatures w14:val="none"/>
        </w:rPr>
        <w:t>المحاذاة</w:t>
      </w:r>
      <w:r w:rsidRPr="00906C81">
        <w:rPr>
          <w:rFonts w:ascii="Times New Roman" w:eastAsia="Times New Roman" w:hAnsi="Times New Roman" w:cs="Times New Roman"/>
          <w:kern w:val="0"/>
          <w:sz w:val="24"/>
          <w:szCs w:val="24"/>
          <w:lang w:val="fr-FR"/>
          <w14:ligatures w14:val="none"/>
        </w:rPr>
        <w:t xml:space="preserve">: </w:t>
      </w:r>
      <w:r w:rsidRPr="00906C81">
        <w:rPr>
          <w:rFonts w:ascii="Times New Roman" w:eastAsia="Times New Roman" w:hAnsi="Times New Roman" w:cs="Times New Roman"/>
          <w:kern w:val="0"/>
          <w:sz w:val="24"/>
          <w:szCs w:val="24"/>
          <w:rtl/>
          <w:lang w:val="fr-FR"/>
          <w14:ligatures w14:val="none"/>
        </w:rPr>
        <w:t>يجب محاذاة جميع النصوص</w:t>
      </w:r>
      <w:r w:rsidRPr="00906C81">
        <w:rPr>
          <w:rFonts w:ascii="Times New Roman" w:eastAsia="Times New Roman" w:hAnsi="Times New Roman" w:cs="Times New Roman"/>
          <w:kern w:val="0"/>
          <w:sz w:val="24"/>
          <w:szCs w:val="24"/>
          <w:lang w:val="fr-FR"/>
          <w14:ligatures w14:val="none"/>
        </w:rPr>
        <w:t>.</w:t>
      </w:r>
    </w:p>
    <w:p w14:paraId="1B8806CC" w14:textId="77777777" w:rsidR="00E33ECA" w:rsidRPr="00906C81" w:rsidRDefault="00E33ECA" w:rsidP="00E33ECA">
      <w:pPr>
        <w:bidi/>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hint="cs"/>
          <w:b/>
          <w:bCs/>
          <w:kern w:val="0"/>
          <w:sz w:val="24"/>
          <w:szCs w:val="24"/>
          <w:rtl/>
          <w:lang w:val="fr-FR" w:bidi="ar-LB"/>
          <w14:ligatures w14:val="none"/>
        </w:rPr>
        <w:t xml:space="preserve">2- </w:t>
      </w:r>
      <w:r w:rsidRPr="00906C81">
        <w:rPr>
          <w:rFonts w:ascii="Times New Roman" w:eastAsia="Times New Roman" w:hAnsi="Times New Roman" w:cs="Times New Roman"/>
          <w:b/>
          <w:bCs/>
          <w:kern w:val="0"/>
          <w:sz w:val="24"/>
          <w:szCs w:val="24"/>
          <w:rtl/>
          <w:lang w:val="fr-FR"/>
          <w14:ligatures w14:val="none"/>
        </w:rPr>
        <w:t>العنوان ومعلومات المؤلفين</w:t>
      </w:r>
    </w:p>
    <w:p w14:paraId="4C798724" w14:textId="77777777" w:rsidR="00E33ECA" w:rsidRPr="00906C81" w:rsidRDefault="00E33ECA" w:rsidP="00E33ECA">
      <w:pPr>
        <w:bidi/>
        <w:spacing w:after="0" w:line="240" w:lineRule="auto"/>
        <w:ind w:left="360"/>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b/>
          <w:bCs/>
          <w:kern w:val="0"/>
          <w:sz w:val="24"/>
          <w:szCs w:val="24"/>
          <w:rtl/>
          <w:lang w:val="fr-FR"/>
          <w14:ligatures w14:val="none"/>
        </w:rPr>
        <w:t>العنوان</w:t>
      </w:r>
      <w:r w:rsidRPr="00906C81">
        <w:rPr>
          <w:rFonts w:ascii="Times New Roman" w:eastAsia="Times New Roman" w:hAnsi="Times New Roman" w:cs="Times New Roman"/>
          <w:kern w:val="0"/>
          <w:sz w:val="24"/>
          <w:szCs w:val="24"/>
          <w:lang w:val="fr-FR"/>
          <w14:ligatures w14:val="none"/>
        </w:rPr>
        <w:t>:</w:t>
      </w:r>
    </w:p>
    <w:p w14:paraId="6D425168" w14:textId="77777777" w:rsidR="00E33ECA" w:rsidRPr="00906C81" w:rsidRDefault="00E33ECA" w:rsidP="00E33ECA">
      <w:pPr>
        <w:bidi/>
        <w:spacing w:after="0" w:line="240" w:lineRule="auto"/>
        <w:ind w:left="1080"/>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kern w:val="0"/>
          <w:sz w:val="24"/>
          <w:szCs w:val="24"/>
          <w:rtl/>
          <w:lang w:val="fr-FR"/>
          <w14:ligatures w14:val="none"/>
        </w:rPr>
        <w:t>استخدم خط</w:t>
      </w:r>
      <w:r w:rsidRPr="00906C81">
        <w:rPr>
          <w:rFonts w:ascii="Times New Roman" w:eastAsia="Times New Roman" w:hAnsi="Times New Roman" w:cs="Times New Roman"/>
          <w:kern w:val="0"/>
          <w:sz w:val="24"/>
          <w:szCs w:val="24"/>
          <w:lang w:val="fr-FR"/>
          <w14:ligatures w14:val="none"/>
        </w:rPr>
        <w:t xml:space="preserve"> Times New Roman</w:t>
      </w:r>
      <w:r w:rsidRPr="00906C81">
        <w:rPr>
          <w:rFonts w:ascii="Times New Roman" w:eastAsia="Times New Roman" w:hAnsi="Times New Roman" w:cs="Times New Roman"/>
          <w:kern w:val="0"/>
          <w:sz w:val="24"/>
          <w:szCs w:val="24"/>
          <w:rtl/>
          <w:lang w:val="fr-FR"/>
          <w14:ligatures w14:val="none"/>
        </w:rPr>
        <w:t>، حجم 20، بخط عريض</w:t>
      </w:r>
      <w:r w:rsidRPr="00906C81">
        <w:rPr>
          <w:rFonts w:ascii="Times New Roman" w:eastAsia="Times New Roman" w:hAnsi="Times New Roman" w:cs="Times New Roman"/>
          <w:kern w:val="0"/>
          <w:sz w:val="24"/>
          <w:szCs w:val="24"/>
          <w:lang w:val="fr-FR"/>
          <w14:ligatures w14:val="none"/>
        </w:rPr>
        <w:t>.</w:t>
      </w:r>
    </w:p>
    <w:p w14:paraId="243A011D" w14:textId="77777777" w:rsidR="00E33ECA" w:rsidRPr="00906C81" w:rsidRDefault="00E33ECA" w:rsidP="00E33ECA">
      <w:pPr>
        <w:bidi/>
        <w:spacing w:after="0" w:line="240" w:lineRule="auto"/>
        <w:ind w:left="1080"/>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kern w:val="0"/>
          <w:sz w:val="24"/>
          <w:szCs w:val="24"/>
          <w:rtl/>
          <w:lang w:val="fr-FR"/>
          <w14:ligatures w14:val="none"/>
        </w:rPr>
        <w:t>يجب أن يكون العنوان في وسط أعلى الصفحة</w:t>
      </w:r>
      <w:r w:rsidRPr="00906C81">
        <w:rPr>
          <w:rFonts w:ascii="Times New Roman" w:eastAsia="Times New Roman" w:hAnsi="Times New Roman" w:cs="Times New Roman"/>
          <w:kern w:val="0"/>
          <w:sz w:val="24"/>
          <w:szCs w:val="24"/>
          <w:lang w:val="fr-FR"/>
          <w14:ligatures w14:val="none"/>
        </w:rPr>
        <w:t>.</w:t>
      </w:r>
    </w:p>
    <w:p w14:paraId="6049729A" w14:textId="77777777" w:rsidR="00E33ECA" w:rsidRPr="00906C81" w:rsidRDefault="00E33ECA" w:rsidP="00E33ECA">
      <w:pPr>
        <w:bidi/>
        <w:spacing w:after="0" w:line="240" w:lineRule="auto"/>
        <w:ind w:left="360"/>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b/>
          <w:bCs/>
          <w:kern w:val="0"/>
          <w:sz w:val="24"/>
          <w:szCs w:val="24"/>
          <w:rtl/>
          <w:lang w:val="fr-FR"/>
          <w14:ligatures w14:val="none"/>
        </w:rPr>
        <w:t>المؤلفون</w:t>
      </w:r>
      <w:r w:rsidRPr="00906C81">
        <w:rPr>
          <w:rFonts w:ascii="Times New Roman" w:eastAsia="Times New Roman" w:hAnsi="Times New Roman" w:cs="Times New Roman"/>
          <w:kern w:val="0"/>
          <w:sz w:val="24"/>
          <w:szCs w:val="24"/>
          <w:lang w:val="fr-FR"/>
          <w14:ligatures w14:val="none"/>
        </w:rPr>
        <w:t>:</w:t>
      </w:r>
    </w:p>
    <w:p w14:paraId="7CBE5934" w14:textId="77777777" w:rsidR="00E33ECA" w:rsidRPr="00906C81" w:rsidRDefault="00E33ECA" w:rsidP="00E33ECA">
      <w:pPr>
        <w:bidi/>
        <w:spacing w:after="0" w:line="240" w:lineRule="auto"/>
        <w:ind w:left="1080"/>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kern w:val="0"/>
          <w:sz w:val="24"/>
          <w:szCs w:val="24"/>
          <w:rtl/>
          <w:lang w:val="fr-FR"/>
          <w14:ligatures w14:val="none"/>
        </w:rPr>
        <w:t>يجب أن تكون الأسماء مكتوبة كما في "الاسم الأول الاسم الأخير</w:t>
      </w:r>
      <w:r w:rsidRPr="00906C81">
        <w:rPr>
          <w:rFonts w:ascii="Times New Roman" w:eastAsia="Times New Roman" w:hAnsi="Times New Roman" w:cs="Times New Roman"/>
          <w:kern w:val="0"/>
          <w:sz w:val="24"/>
          <w:szCs w:val="24"/>
          <w:lang w:val="fr-FR"/>
          <w14:ligatures w14:val="none"/>
        </w:rPr>
        <w:t>".</w:t>
      </w:r>
    </w:p>
    <w:p w14:paraId="2D71293C" w14:textId="77777777" w:rsidR="00E33ECA" w:rsidRPr="00906C81" w:rsidRDefault="00E33ECA" w:rsidP="00E33ECA">
      <w:pPr>
        <w:bidi/>
        <w:spacing w:after="0" w:line="240" w:lineRule="auto"/>
        <w:ind w:left="1080"/>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kern w:val="0"/>
          <w:sz w:val="24"/>
          <w:szCs w:val="24"/>
          <w:rtl/>
          <w:lang w:val="fr-FR"/>
          <w14:ligatures w14:val="none"/>
        </w:rPr>
        <w:t>استخدم</w:t>
      </w:r>
      <w:r w:rsidRPr="00906C81">
        <w:rPr>
          <w:rFonts w:ascii="Times New Roman" w:eastAsia="Times New Roman" w:hAnsi="Times New Roman" w:cs="Times New Roman"/>
          <w:kern w:val="0"/>
          <w:sz w:val="24"/>
          <w:szCs w:val="24"/>
          <w:lang w:val="fr-FR"/>
          <w14:ligatures w14:val="none"/>
        </w:rPr>
        <w:t xml:space="preserve"> Times New Roman</w:t>
      </w:r>
      <w:r w:rsidRPr="00906C81">
        <w:rPr>
          <w:rFonts w:ascii="Times New Roman" w:eastAsia="Times New Roman" w:hAnsi="Times New Roman" w:cs="Times New Roman"/>
          <w:kern w:val="0"/>
          <w:sz w:val="24"/>
          <w:szCs w:val="24"/>
          <w:rtl/>
          <w:lang w:val="fr-FR"/>
          <w14:ligatures w14:val="none"/>
        </w:rPr>
        <w:t>، حجم 11، بخط عريض</w:t>
      </w:r>
      <w:r w:rsidRPr="00906C81">
        <w:rPr>
          <w:rFonts w:ascii="Times New Roman" w:eastAsia="Times New Roman" w:hAnsi="Times New Roman" w:cs="Times New Roman"/>
          <w:kern w:val="0"/>
          <w:sz w:val="24"/>
          <w:szCs w:val="24"/>
          <w:lang w:val="fr-FR"/>
          <w14:ligatures w14:val="none"/>
        </w:rPr>
        <w:t>.</w:t>
      </w:r>
    </w:p>
    <w:p w14:paraId="6947BAB0" w14:textId="77777777" w:rsidR="00E33ECA" w:rsidRPr="00906C81" w:rsidRDefault="00E33ECA" w:rsidP="00E33ECA">
      <w:pPr>
        <w:bidi/>
        <w:spacing w:after="0" w:line="240" w:lineRule="auto"/>
        <w:ind w:left="1080"/>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kern w:val="0"/>
          <w:sz w:val="24"/>
          <w:szCs w:val="24"/>
          <w:rtl/>
          <w:lang w:val="fr-FR"/>
          <w14:ligatures w14:val="none"/>
        </w:rPr>
        <w:t>ضع فاصلة بين أسماء المؤلفين</w:t>
      </w:r>
      <w:r w:rsidRPr="00906C81">
        <w:rPr>
          <w:rFonts w:ascii="Times New Roman" w:eastAsia="Times New Roman" w:hAnsi="Times New Roman" w:cs="Times New Roman"/>
          <w:kern w:val="0"/>
          <w:sz w:val="24"/>
          <w:szCs w:val="24"/>
          <w:lang w:val="fr-FR"/>
          <w14:ligatures w14:val="none"/>
        </w:rPr>
        <w:t>.</w:t>
      </w:r>
    </w:p>
    <w:p w14:paraId="7FD1CE3F" w14:textId="77777777" w:rsidR="00E33ECA" w:rsidRPr="00906C81" w:rsidRDefault="00E33ECA" w:rsidP="00E33ECA">
      <w:pPr>
        <w:bidi/>
        <w:spacing w:after="0" w:line="240" w:lineRule="auto"/>
        <w:ind w:left="360"/>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b/>
          <w:bCs/>
          <w:kern w:val="0"/>
          <w:sz w:val="24"/>
          <w:szCs w:val="24"/>
          <w:rtl/>
          <w:lang w:val="fr-FR"/>
          <w14:ligatures w14:val="none"/>
        </w:rPr>
        <w:t>الانتماءات</w:t>
      </w:r>
      <w:r w:rsidRPr="00906C81">
        <w:rPr>
          <w:rFonts w:ascii="Times New Roman" w:eastAsia="Times New Roman" w:hAnsi="Times New Roman" w:cs="Times New Roman"/>
          <w:kern w:val="0"/>
          <w:sz w:val="24"/>
          <w:szCs w:val="24"/>
          <w:lang w:val="fr-FR"/>
          <w14:ligatures w14:val="none"/>
        </w:rPr>
        <w:t>:</w:t>
      </w:r>
    </w:p>
    <w:p w14:paraId="2EE23EB3" w14:textId="77777777" w:rsidR="00E33ECA" w:rsidRPr="00906C81" w:rsidRDefault="00E33ECA" w:rsidP="00E33ECA">
      <w:pPr>
        <w:bidi/>
        <w:spacing w:after="0" w:line="240" w:lineRule="auto"/>
        <w:ind w:left="1080"/>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kern w:val="0"/>
          <w:sz w:val="24"/>
          <w:szCs w:val="24"/>
          <w:rtl/>
          <w:lang w:val="fr-FR"/>
          <w14:ligatures w14:val="none"/>
        </w:rPr>
        <w:t>يجب إدراج المؤسسة، المدينة، والدولة لكل مؤلف</w:t>
      </w:r>
      <w:r w:rsidRPr="00906C81">
        <w:rPr>
          <w:rFonts w:ascii="Times New Roman" w:eastAsia="Times New Roman" w:hAnsi="Times New Roman" w:cs="Times New Roman"/>
          <w:kern w:val="0"/>
          <w:sz w:val="24"/>
          <w:szCs w:val="24"/>
          <w:lang w:val="fr-FR"/>
          <w14:ligatures w14:val="none"/>
        </w:rPr>
        <w:t>.</w:t>
      </w:r>
    </w:p>
    <w:p w14:paraId="388C1D96" w14:textId="77777777" w:rsidR="00E33ECA" w:rsidRPr="00906C81" w:rsidRDefault="00E33ECA" w:rsidP="00E33ECA">
      <w:pPr>
        <w:bidi/>
        <w:spacing w:after="0" w:line="240" w:lineRule="auto"/>
        <w:ind w:left="1080"/>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kern w:val="0"/>
          <w:sz w:val="24"/>
          <w:szCs w:val="24"/>
          <w:rtl/>
          <w:lang w:val="fr-FR"/>
          <w14:ligatures w14:val="none"/>
        </w:rPr>
        <w:t>استخدم</w:t>
      </w:r>
      <w:r w:rsidRPr="00906C81">
        <w:rPr>
          <w:rFonts w:ascii="Times New Roman" w:eastAsia="Times New Roman" w:hAnsi="Times New Roman" w:cs="Times New Roman"/>
          <w:kern w:val="0"/>
          <w:sz w:val="24"/>
          <w:szCs w:val="24"/>
          <w:lang w:val="fr-FR"/>
          <w14:ligatures w14:val="none"/>
        </w:rPr>
        <w:t xml:space="preserve"> Times New Roman</w:t>
      </w:r>
      <w:r w:rsidRPr="00906C81">
        <w:rPr>
          <w:rFonts w:ascii="Times New Roman" w:eastAsia="Times New Roman" w:hAnsi="Times New Roman" w:cs="Times New Roman"/>
          <w:kern w:val="0"/>
          <w:sz w:val="24"/>
          <w:szCs w:val="24"/>
          <w:rtl/>
          <w:lang w:val="fr-FR"/>
          <w14:ligatures w14:val="none"/>
        </w:rPr>
        <w:t>، حجم 10</w:t>
      </w:r>
      <w:r w:rsidRPr="00906C81">
        <w:rPr>
          <w:rFonts w:ascii="Times New Roman" w:eastAsia="Times New Roman" w:hAnsi="Times New Roman" w:cs="Times New Roman"/>
          <w:kern w:val="0"/>
          <w:sz w:val="24"/>
          <w:szCs w:val="24"/>
          <w:lang w:val="fr-FR"/>
          <w14:ligatures w14:val="none"/>
        </w:rPr>
        <w:t>.</w:t>
      </w:r>
    </w:p>
    <w:p w14:paraId="7257E50C" w14:textId="77777777" w:rsidR="00E33ECA" w:rsidRPr="00906C81" w:rsidRDefault="00E33ECA" w:rsidP="00E33ECA">
      <w:pPr>
        <w:bidi/>
        <w:spacing w:after="0" w:line="240" w:lineRule="auto"/>
        <w:ind w:left="360"/>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b/>
          <w:bCs/>
          <w:kern w:val="0"/>
          <w:sz w:val="24"/>
          <w:szCs w:val="24"/>
          <w:rtl/>
          <w:lang w:val="fr-FR"/>
          <w14:ligatures w14:val="none"/>
        </w:rPr>
        <w:t>البريد الإلكتروني</w:t>
      </w:r>
      <w:r w:rsidRPr="00906C81">
        <w:rPr>
          <w:rFonts w:ascii="Times New Roman" w:eastAsia="Times New Roman" w:hAnsi="Times New Roman" w:cs="Times New Roman"/>
          <w:kern w:val="0"/>
          <w:sz w:val="24"/>
          <w:szCs w:val="24"/>
          <w:lang w:val="fr-FR"/>
          <w14:ligatures w14:val="none"/>
        </w:rPr>
        <w:t>:</w:t>
      </w:r>
    </w:p>
    <w:p w14:paraId="30FAEA3B" w14:textId="77777777" w:rsidR="00E33ECA" w:rsidRPr="00906C81" w:rsidRDefault="00E33ECA" w:rsidP="00E33ECA">
      <w:pPr>
        <w:bidi/>
        <w:spacing w:after="0" w:line="240" w:lineRule="auto"/>
        <w:ind w:left="1080"/>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kern w:val="0"/>
          <w:sz w:val="24"/>
          <w:szCs w:val="24"/>
          <w:rtl/>
          <w:lang w:val="fr-FR"/>
          <w14:ligatures w14:val="none"/>
        </w:rPr>
        <w:t>ضع عنوان البريد الإلكتروني للمؤلف المراسل باللون الأزرق، باستخدام خط</w:t>
      </w:r>
      <w:r w:rsidRPr="00906C81">
        <w:rPr>
          <w:rFonts w:ascii="Times New Roman" w:eastAsia="Times New Roman" w:hAnsi="Times New Roman" w:cs="Times New Roman"/>
          <w:kern w:val="0"/>
          <w:sz w:val="24"/>
          <w:szCs w:val="24"/>
          <w:lang w:val="fr-FR"/>
          <w14:ligatures w14:val="none"/>
        </w:rPr>
        <w:t xml:space="preserve"> Times New Roman</w:t>
      </w:r>
      <w:r w:rsidRPr="00906C81">
        <w:rPr>
          <w:rFonts w:ascii="Times New Roman" w:eastAsia="Times New Roman" w:hAnsi="Times New Roman" w:cs="Times New Roman"/>
          <w:kern w:val="0"/>
          <w:sz w:val="24"/>
          <w:szCs w:val="24"/>
          <w:rtl/>
          <w:lang w:val="fr-FR"/>
          <w14:ligatures w14:val="none"/>
        </w:rPr>
        <w:t>، حجم 10</w:t>
      </w:r>
      <w:r w:rsidRPr="00906C81">
        <w:rPr>
          <w:rFonts w:ascii="Times New Roman" w:eastAsia="Times New Roman" w:hAnsi="Times New Roman" w:cs="Times New Roman"/>
          <w:kern w:val="0"/>
          <w:sz w:val="24"/>
          <w:szCs w:val="24"/>
          <w:lang w:val="fr-FR"/>
          <w14:ligatures w14:val="none"/>
        </w:rPr>
        <w:t>.</w:t>
      </w:r>
    </w:p>
    <w:p w14:paraId="24F8B06D" w14:textId="77777777" w:rsidR="00E33ECA" w:rsidRPr="00906C81" w:rsidRDefault="00E33ECA" w:rsidP="00E33ECA">
      <w:pPr>
        <w:bidi/>
        <w:spacing w:before="100" w:beforeAutospacing="1" w:after="100" w:afterAutospacing="1" w:line="240" w:lineRule="auto"/>
        <w:rPr>
          <w:rFonts w:ascii="Times New Roman" w:eastAsia="Times New Roman" w:hAnsi="Times New Roman" w:cs="Times New Roman"/>
          <w:kern w:val="0"/>
          <w:sz w:val="20"/>
          <w:szCs w:val="20"/>
          <w:lang w:val="fr-FR"/>
          <w14:ligatures w14:val="none"/>
        </w:rPr>
      </w:pPr>
      <w:r w:rsidRPr="00906C81">
        <w:rPr>
          <w:rFonts w:ascii="Times New Roman" w:eastAsia="Times New Roman" w:hAnsi="Times New Roman" w:cs="Times New Roman"/>
          <w:b/>
          <w:bCs/>
          <w:kern w:val="0"/>
          <w:sz w:val="24"/>
          <w:szCs w:val="24"/>
          <w:rtl/>
          <w:lang w:val="fr-FR"/>
          <w14:ligatures w14:val="none"/>
        </w:rPr>
        <w:t>مثال</w:t>
      </w:r>
      <w:r w:rsidRPr="00906C81">
        <w:rPr>
          <w:rFonts w:ascii="Times New Roman" w:eastAsia="Times New Roman" w:hAnsi="Times New Roman" w:cs="Times New Roman"/>
          <w:kern w:val="0"/>
          <w:sz w:val="24"/>
          <w:szCs w:val="24"/>
          <w:lang w:val="fr-FR"/>
          <w14:ligatures w14:val="none"/>
        </w:rPr>
        <w:t>:</w:t>
      </w:r>
      <w:r w:rsidRPr="00906C81">
        <w:rPr>
          <w:rFonts w:ascii="Times New Roman" w:eastAsia="Times New Roman" w:hAnsi="Times New Roman" w:cs="Times New Roman"/>
          <w:kern w:val="0"/>
          <w:sz w:val="24"/>
          <w:szCs w:val="24"/>
          <w:lang w:val="fr-FR"/>
          <w14:ligatures w14:val="none"/>
        </w:rPr>
        <w:br/>
      </w:r>
      <w:r w:rsidRPr="00906C81">
        <w:rPr>
          <w:rFonts w:ascii="Times New Roman" w:eastAsia="Times New Roman" w:hAnsi="Times New Roman" w:cs="Times New Roman"/>
          <w:b/>
          <w:bCs/>
          <w:kern w:val="0"/>
          <w:rtl/>
          <w:lang w:val="fr-FR"/>
          <w14:ligatures w14:val="none"/>
        </w:rPr>
        <w:t xml:space="preserve">المؤلف 1، المؤلف 2، المؤلف 3، </w:t>
      </w:r>
      <w:r w:rsidRPr="00906C81">
        <w:rPr>
          <w:rFonts w:ascii="Times New Roman" w:eastAsia="Times New Roman" w:hAnsi="Times New Roman" w:cs="Times New Roman"/>
          <w:b/>
          <w:bCs/>
          <w:kern w:val="0"/>
          <w:lang w:val="fr-FR"/>
          <w14:ligatures w14:val="none"/>
        </w:rPr>
        <w:t>…</w:t>
      </w:r>
      <w:r w:rsidRPr="00906C81">
        <w:rPr>
          <w:rFonts w:ascii="Times New Roman" w:eastAsia="Times New Roman" w:hAnsi="Times New Roman" w:cs="Times New Roman"/>
          <w:kern w:val="0"/>
          <w:sz w:val="24"/>
          <w:szCs w:val="24"/>
          <w:lang w:val="fr-FR"/>
          <w14:ligatures w14:val="none"/>
        </w:rPr>
        <w:br/>
      </w:r>
      <w:r w:rsidRPr="00906C81">
        <w:rPr>
          <w:rFonts w:ascii="Times New Roman" w:eastAsia="Times New Roman" w:hAnsi="Times New Roman" w:cs="Times New Roman"/>
          <w:kern w:val="0"/>
          <w:sz w:val="20"/>
          <w:szCs w:val="20"/>
          <w:rtl/>
          <w:lang w:val="fr-FR"/>
          <w14:ligatures w14:val="none"/>
        </w:rPr>
        <w:t>المؤسسة</w:t>
      </w:r>
      <w:r w:rsidRPr="00906C81">
        <w:rPr>
          <w:rFonts w:ascii="Times New Roman" w:eastAsia="Times New Roman" w:hAnsi="Times New Roman" w:cs="Times New Roman"/>
          <w:kern w:val="0"/>
          <w:sz w:val="20"/>
          <w:szCs w:val="20"/>
          <w:lang w:val="fr-FR"/>
          <w14:ligatures w14:val="none"/>
        </w:rPr>
        <w:br/>
      </w:r>
      <w:r w:rsidRPr="00906C81">
        <w:rPr>
          <w:rFonts w:ascii="Times New Roman" w:eastAsia="Times New Roman" w:hAnsi="Times New Roman" w:cs="Times New Roman"/>
          <w:kern w:val="0"/>
          <w:sz w:val="20"/>
          <w:szCs w:val="20"/>
          <w:rtl/>
          <w:lang w:val="fr-FR"/>
          <w14:ligatures w14:val="none"/>
        </w:rPr>
        <w:t>البريد الإلكتروني (</w:t>
      </w:r>
      <w:proofErr w:type="spellStart"/>
      <w:r w:rsidRPr="00906C81">
        <w:rPr>
          <w:rFonts w:ascii="Times New Roman" w:eastAsia="Times New Roman" w:hAnsi="Times New Roman" w:cs="Times New Roman"/>
          <w:kern w:val="0"/>
          <w:sz w:val="20"/>
          <w:szCs w:val="20"/>
          <w:lang w:val="fr-FR"/>
          <w14:ligatures w14:val="none"/>
        </w:rPr>
        <w:t>Hyperlinked</w:t>
      </w:r>
      <w:proofErr w:type="spellEnd"/>
      <w:r w:rsidRPr="00906C81">
        <w:rPr>
          <w:rFonts w:ascii="Times New Roman" w:eastAsia="Times New Roman" w:hAnsi="Times New Roman" w:cs="Times New Roman"/>
          <w:kern w:val="0"/>
          <w:sz w:val="20"/>
          <w:szCs w:val="20"/>
          <w:rtl/>
          <w:lang w:val="fr-FR"/>
          <w14:ligatures w14:val="none"/>
        </w:rPr>
        <w:t>)</w:t>
      </w:r>
    </w:p>
    <w:p w14:paraId="73951B03" w14:textId="77777777" w:rsidR="00E33ECA" w:rsidRPr="00906C81" w:rsidRDefault="00E33ECA" w:rsidP="00E33ECA">
      <w:pPr>
        <w:bidi/>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hint="cs"/>
          <w:b/>
          <w:bCs/>
          <w:kern w:val="0"/>
          <w:sz w:val="24"/>
          <w:szCs w:val="24"/>
          <w:rtl/>
          <w:lang w:val="fr-FR"/>
          <w14:ligatures w14:val="none"/>
        </w:rPr>
        <w:t xml:space="preserve">3- </w:t>
      </w:r>
      <w:r w:rsidRPr="00906C81">
        <w:rPr>
          <w:rFonts w:ascii="Times New Roman" w:eastAsia="Times New Roman" w:hAnsi="Times New Roman" w:cs="Times New Roman"/>
          <w:b/>
          <w:bCs/>
          <w:kern w:val="0"/>
          <w:sz w:val="24"/>
          <w:szCs w:val="24"/>
          <w:rtl/>
          <w:lang w:val="fr-FR"/>
          <w14:ligatures w14:val="none"/>
        </w:rPr>
        <w:t>الملخص والكلمات المفتاحية</w:t>
      </w:r>
    </w:p>
    <w:p w14:paraId="3A3A44FE" w14:textId="77777777" w:rsidR="00E33ECA" w:rsidRPr="00906C81" w:rsidRDefault="00E33ECA" w:rsidP="00E33ECA">
      <w:pPr>
        <w:bidi/>
        <w:spacing w:after="0" w:line="240" w:lineRule="auto"/>
        <w:ind w:left="360"/>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b/>
          <w:bCs/>
          <w:kern w:val="0"/>
          <w:sz w:val="24"/>
          <w:szCs w:val="24"/>
          <w:rtl/>
          <w:lang w:val="fr-FR"/>
          <w14:ligatures w14:val="none"/>
        </w:rPr>
        <w:t>العنوان</w:t>
      </w:r>
      <w:r w:rsidRPr="00906C81">
        <w:rPr>
          <w:rFonts w:ascii="Times New Roman" w:eastAsia="Times New Roman" w:hAnsi="Times New Roman" w:cs="Times New Roman"/>
          <w:kern w:val="0"/>
          <w:sz w:val="24"/>
          <w:szCs w:val="24"/>
          <w:lang w:val="fr-FR"/>
          <w14:ligatures w14:val="none"/>
        </w:rPr>
        <w:t>:</w:t>
      </w:r>
    </w:p>
    <w:p w14:paraId="68758456" w14:textId="77777777" w:rsidR="00E33ECA" w:rsidRPr="00906C81" w:rsidRDefault="00E33ECA" w:rsidP="00E33ECA">
      <w:pPr>
        <w:bidi/>
        <w:spacing w:after="0" w:line="240" w:lineRule="auto"/>
        <w:ind w:left="1080"/>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kern w:val="0"/>
          <w:sz w:val="24"/>
          <w:szCs w:val="24"/>
          <w:rtl/>
          <w:lang w:val="fr-FR"/>
          <w14:ligatures w14:val="none"/>
        </w:rPr>
        <w:t>استخدم</w:t>
      </w:r>
      <w:r w:rsidRPr="00906C81">
        <w:rPr>
          <w:rFonts w:ascii="Times New Roman" w:eastAsia="Times New Roman" w:hAnsi="Times New Roman" w:cs="Times New Roman"/>
          <w:kern w:val="0"/>
          <w:sz w:val="24"/>
          <w:szCs w:val="24"/>
          <w:lang w:val="fr-FR"/>
          <w14:ligatures w14:val="none"/>
        </w:rPr>
        <w:t xml:space="preserve"> Times New Roman</w:t>
      </w:r>
      <w:r w:rsidRPr="00906C81">
        <w:rPr>
          <w:rFonts w:ascii="Times New Roman" w:eastAsia="Times New Roman" w:hAnsi="Times New Roman" w:cs="Times New Roman"/>
          <w:kern w:val="0"/>
          <w:sz w:val="24"/>
          <w:szCs w:val="24"/>
          <w:rtl/>
          <w:lang w:val="fr-FR"/>
          <w14:ligatures w14:val="none"/>
        </w:rPr>
        <w:t>، حجم 11، بخط عريض</w:t>
      </w:r>
      <w:r w:rsidRPr="00906C81">
        <w:rPr>
          <w:rFonts w:ascii="Times New Roman" w:eastAsia="Times New Roman" w:hAnsi="Times New Roman" w:cs="Times New Roman"/>
          <w:kern w:val="0"/>
          <w:sz w:val="24"/>
          <w:szCs w:val="24"/>
          <w:lang w:val="fr-FR"/>
          <w14:ligatures w14:val="none"/>
        </w:rPr>
        <w:t>.</w:t>
      </w:r>
    </w:p>
    <w:p w14:paraId="7F62BCB1" w14:textId="77777777" w:rsidR="00E33ECA" w:rsidRPr="00906C81" w:rsidRDefault="00E33ECA" w:rsidP="00E33ECA">
      <w:pPr>
        <w:bidi/>
        <w:spacing w:after="0" w:line="240" w:lineRule="auto"/>
        <w:ind w:left="360"/>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b/>
          <w:bCs/>
          <w:kern w:val="0"/>
          <w:sz w:val="24"/>
          <w:szCs w:val="24"/>
          <w:rtl/>
          <w:lang w:val="fr-FR"/>
          <w14:ligatures w14:val="none"/>
        </w:rPr>
        <w:t>الملخص</w:t>
      </w:r>
      <w:r w:rsidRPr="00906C81">
        <w:rPr>
          <w:rFonts w:ascii="Times New Roman" w:eastAsia="Times New Roman" w:hAnsi="Times New Roman" w:cs="Times New Roman"/>
          <w:kern w:val="0"/>
          <w:sz w:val="24"/>
          <w:szCs w:val="24"/>
          <w:lang w:val="fr-FR"/>
          <w14:ligatures w14:val="none"/>
        </w:rPr>
        <w:t>:</w:t>
      </w:r>
    </w:p>
    <w:p w14:paraId="09EDD042" w14:textId="77777777" w:rsidR="00E33ECA" w:rsidRPr="00906C81" w:rsidRDefault="00E33ECA" w:rsidP="00E33ECA">
      <w:pPr>
        <w:bidi/>
        <w:spacing w:after="0" w:line="240" w:lineRule="auto"/>
        <w:ind w:left="1080"/>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kern w:val="0"/>
          <w:sz w:val="24"/>
          <w:szCs w:val="24"/>
          <w:rtl/>
          <w:lang w:val="fr-FR"/>
          <w14:ligatures w14:val="none"/>
        </w:rPr>
        <w:t>يجب أن يكون النص في الملخص بخط</w:t>
      </w:r>
      <w:r w:rsidRPr="00906C81">
        <w:rPr>
          <w:rFonts w:ascii="Times New Roman" w:eastAsia="Times New Roman" w:hAnsi="Times New Roman" w:cs="Times New Roman"/>
          <w:kern w:val="0"/>
          <w:sz w:val="24"/>
          <w:szCs w:val="24"/>
          <w:lang w:val="fr-FR"/>
          <w14:ligatures w14:val="none"/>
        </w:rPr>
        <w:t xml:space="preserve"> Times New Roman</w:t>
      </w:r>
      <w:r w:rsidRPr="00906C81">
        <w:rPr>
          <w:rFonts w:ascii="Times New Roman" w:eastAsia="Times New Roman" w:hAnsi="Times New Roman" w:cs="Times New Roman"/>
          <w:kern w:val="0"/>
          <w:sz w:val="24"/>
          <w:szCs w:val="24"/>
          <w:rtl/>
          <w:lang w:val="fr-FR"/>
          <w14:ligatures w14:val="none"/>
        </w:rPr>
        <w:t>، حجم 10</w:t>
      </w:r>
      <w:r w:rsidRPr="00906C81">
        <w:rPr>
          <w:rFonts w:ascii="Times New Roman" w:eastAsia="Times New Roman" w:hAnsi="Times New Roman" w:cs="Times New Roman"/>
          <w:kern w:val="0"/>
          <w:sz w:val="24"/>
          <w:szCs w:val="24"/>
          <w:lang w:val="fr-FR"/>
          <w14:ligatures w14:val="none"/>
        </w:rPr>
        <w:t>.</w:t>
      </w:r>
    </w:p>
    <w:p w14:paraId="035B347E" w14:textId="77777777" w:rsidR="00E33ECA" w:rsidRPr="00906C81" w:rsidRDefault="00E33ECA" w:rsidP="00E33ECA">
      <w:pPr>
        <w:bidi/>
        <w:spacing w:after="0" w:line="240" w:lineRule="auto"/>
        <w:ind w:left="360"/>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b/>
          <w:bCs/>
          <w:kern w:val="0"/>
          <w:sz w:val="24"/>
          <w:szCs w:val="24"/>
          <w:rtl/>
          <w:lang w:val="fr-FR"/>
          <w14:ligatures w14:val="none"/>
        </w:rPr>
        <w:t>الكلمات المفتاحية</w:t>
      </w:r>
      <w:r w:rsidRPr="00906C81">
        <w:rPr>
          <w:rFonts w:ascii="Times New Roman" w:eastAsia="Times New Roman" w:hAnsi="Times New Roman" w:cs="Times New Roman"/>
          <w:kern w:val="0"/>
          <w:sz w:val="24"/>
          <w:szCs w:val="24"/>
          <w:lang w:val="fr-FR"/>
          <w14:ligatures w14:val="none"/>
        </w:rPr>
        <w:t>:</w:t>
      </w:r>
    </w:p>
    <w:p w14:paraId="5CF9884F" w14:textId="77777777" w:rsidR="00E33ECA" w:rsidRPr="00906C81" w:rsidRDefault="00E33ECA" w:rsidP="00E33ECA">
      <w:pPr>
        <w:bidi/>
        <w:spacing w:after="0" w:line="240" w:lineRule="auto"/>
        <w:ind w:left="1080"/>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kern w:val="0"/>
          <w:sz w:val="24"/>
          <w:szCs w:val="24"/>
          <w:rtl/>
          <w:lang w:val="fr-FR"/>
          <w14:ligatures w14:val="none"/>
        </w:rPr>
        <w:t>استخدم</w:t>
      </w:r>
      <w:r w:rsidRPr="00906C81">
        <w:rPr>
          <w:rFonts w:ascii="Times New Roman" w:eastAsia="Times New Roman" w:hAnsi="Times New Roman" w:cs="Times New Roman"/>
          <w:kern w:val="0"/>
          <w:sz w:val="24"/>
          <w:szCs w:val="24"/>
          <w:lang w:val="fr-FR"/>
          <w14:ligatures w14:val="none"/>
        </w:rPr>
        <w:t xml:space="preserve"> Times New Roman</w:t>
      </w:r>
      <w:r w:rsidRPr="00906C81">
        <w:rPr>
          <w:rFonts w:ascii="Times New Roman" w:eastAsia="Times New Roman" w:hAnsi="Times New Roman" w:cs="Times New Roman"/>
          <w:kern w:val="0"/>
          <w:sz w:val="24"/>
          <w:szCs w:val="24"/>
          <w:rtl/>
          <w:lang w:val="fr-FR"/>
          <w14:ligatures w14:val="none"/>
        </w:rPr>
        <w:t>، حجم 10</w:t>
      </w:r>
      <w:r w:rsidRPr="00906C81">
        <w:rPr>
          <w:rFonts w:ascii="Times New Roman" w:eastAsia="Times New Roman" w:hAnsi="Times New Roman" w:cs="Times New Roman"/>
          <w:kern w:val="0"/>
          <w:sz w:val="24"/>
          <w:szCs w:val="24"/>
          <w:lang w:val="fr-FR"/>
          <w14:ligatures w14:val="none"/>
        </w:rPr>
        <w:t>.</w:t>
      </w:r>
    </w:p>
    <w:p w14:paraId="6BEF23ED" w14:textId="77777777" w:rsidR="00E33ECA" w:rsidRPr="00906C81" w:rsidRDefault="00E33ECA" w:rsidP="00E33ECA">
      <w:pPr>
        <w:bidi/>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b/>
          <w:bCs/>
          <w:kern w:val="0"/>
          <w:sz w:val="24"/>
          <w:szCs w:val="24"/>
          <w:rtl/>
          <w:lang w:val="fr-FR"/>
          <w14:ligatures w14:val="none"/>
        </w:rPr>
        <w:t>مثال</w:t>
      </w:r>
      <w:r w:rsidRPr="00906C81">
        <w:rPr>
          <w:rFonts w:ascii="Times New Roman" w:eastAsia="Times New Roman" w:hAnsi="Times New Roman" w:cs="Times New Roman"/>
          <w:kern w:val="0"/>
          <w:sz w:val="24"/>
          <w:szCs w:val="24"/>
          <w:lang w:val="fr-FR"/>
          <w14:ligatures w14:val="none"/>
        </w:rPr>
        <w:t>:</w:t>
      </w:r>
      <w:r w:rsidRPr="00906C81">
        <w:rPr>
          <w:rFonts w:ascii="Times New Roman" w:eastAsia="Times New Roman" w:hAnsi="Times New Roman" w:cs="Times New Roman"/>
          <w:kern w:val="0"/>
          <w:sz w:val="24"/>
          <w:szCs w:val="24"/>
          <w:lang w:val="fr-FR"/>
          <w14:ligatures w14:val="none"/>
        </w:rPr>
        <w:br/>
      </w:r>
      <w:r w:rsidRPr="00906C81">
        <w:rPr>
          <w:rFonts w:ascii="Times New Roman" w:eastAsia="Times New Roman" w:hAnsi="Times New Roman" w:cs="Times New Roman"/>
          <w:kern w:val="0"/>
          <w:sz w:val="20"/>
          <w:szCs w:val="20"/>
          <w:rtl/>
          <w:lang w:val="fr-FR"/>
          <w14:ligatures w14:val="none"/>
        </w:rPr>
        <w:t>كلمة مفتاحية 1، كلمة مفتاحية 2، كلمة مفتاحية 3</w:t>
      </w:r>
      <w:r w:rsidRPr="00906C81">
        <w:rPr>
          <w:rFonts w:ascii="Times New Roman" w:eastAsia="Times New Roman" w:hAnsi="Times New Roman" w:cs="Times New Roman"/>
          <w:kern w:val="0"/>
          <w:sz w:val="20"/>
          <w:szCs w:val="20"/>
          <w:lang w:val="fr-FR"/>
          <w14:ligatures w14:val="none"/>
        </w:rPr>
        <w:t>.</w:t>
      </w:r>
    </w:p>
    <w:p w14:paraId="50422425" w14:textId="77777777" w:rsidR="00E33ECA" w:rsidRPr="00906C81" w:rsidRDefault="00E33ECA" w:rsidP="00E33ECA">
      <w:pPr>
        <w:bidi/>
        <w:spacing w:before="100" w:beforeAutospacing="1" w:after="100" w:afterAutospacing="1" w:line="240" w:lineRule="auto"/>
        <w:rPr>
          <w:rFonts w:ascii="Times New Roman" w:eastAsia="Times New Roman" w:hAnsi="Times New Roman" w:cs="Times New Roman"/>
          <w:b/>
          <w:bCs/>
          <w:kern w:val="0"/>
          <w:sz w:val="24"/>
          <w:szCs w:val="24"/>
          <w:rtl/>
          <w:lang w:val="fr-FR"/>
          <w14:ligatures w14:val="none"/>
        </w:rPr>
      </w:pPr>
    </w:p>
    <w:p w14:paraId="147192C2" w14:textId="77777777" w:rsidR="00E33ECA" w:rsidRPr="00906C81" w:rsidRDefault="00E33ECA" w:rsidP="00E33ECA">
      <w:pPr>
        <w:bidi/>
        <w:spacing w:before="100" w:beforeAutospacing="1" w:after="100" w:afterAutospacing="1" w:line="240" w:lineRule="auto"/>
        <w:rPr>
          <w:rFonts w:ascii="Times New Roman" w:eastAsia="Times New Roman" w:hAnsi="Times New Roman" w:cs="Times New Roman"/>
          <w:b/>
          <w:bCs/>
          <w:kern w:val="0"/>
          <w:sz w:val="24"/>
          <w:szCs w:val="24"/>
          <w:rtl/>
          <w:lang w:val="fr-FR"/>
          <w14:ligatures w14:val="none"/>
        </w:rPr>
      </w:pPr>
    </w:p>
    <w:p w14:paraId="6417E4DB" w14:textId="77777777" w:rsidR="00E33ECA" w:rsidRPr="00906C81" w:rsidRDefault="00E33ECA" w:rsidP="00E33ECA">
      <w:pPr>
        <w:bidi/>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hint="cs"/>
          <w:b/>
          <w:bCs/>
          <w:kern w:val="0"/>
          <w:sz w:val="24"/>
          <w:szCs w:val="24"/>
          <w:rtl/>
          <w:lang w:val="fr-FR"/>
          <w14:ligatures w14:val="none"/>
        </w:rPr>
        <w:t xml:space="preserve">4- </w:t>
      </w:r>
      <w:r w:rsidRPr="00906C81">
        <w:rPr>
          <w:rFonts w:ascii="Times New Roman" w:eastAsia="Times New Roman" w:hAnsi="Times New Roman" w:cs="Times New Roman"/>
          <w:b/>
          <w:bCs/>
          <w:kern w:val="0"/>
          <w:sz w:val="24"/>
          <w:szCs w:val="24"/>
          <w:rtl/>
          <w:lang w:val="fr-FR"/>
          <w14:ligatures w14:val="none"/>
        </w:rPr>
        <w:t>العناوين والعناوين الفرعية</w:t>
      </w:r>
    </w:p>
    <w:p w14:paraId="03B3913C" w14:textId="77777777" w:rsidR="00E33ECA" w:rsidRPr="00906C81" w:rsidRDefault="00E33ECA" w:rsidP="00E33ECA">
      <w:pPr>
        <w:bidi/>
        <w:spacing w:after="0" w:line="240" w:lineRule="auto"/>
        <w:ind w:left="360"/>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b/>
          <w:bCs/>
          <w:kern w:val="0"/>
          <w:sz w:val="24"/>
          <w:szCs w:val="24"/>
          <w:rtl/>
          <w:lang w:val="fr-FR"/>
          <w14:ligatures w14:val="none"/>
        </w:rPr>
        <w:lastRenderedPageBreak/>
        <w:t>العنوان 1</w:t>
      </w:r>
      <w:r w:rsidRPr="00906C81">
        <w:rPr>
          <w:rFonts w:ascii="Times New Roman" w:eastAsia="Times New Roman" w:hAnsi="Times New Roman" w:cs="Times New Roman"/>
          <w:kern w:val="0"/>
          <w:sz w:val="24"/>
          <w:szCs w:val="24"/>
          <w:lang w:val="fr-FR"/>
          <w14:ligatures w14:val="none"/>
        </w:rPr>
        <w:t>:</w:t>
      </w:r>
    </w:p>
    <w:p w14:paraId="1AD75EF3" w14:textId="77777777" w:rsidR="00E33ECA" w:rsidRPr="00906C81" w:rsidRDefault="00E33ECA" w:rsidP="00E33ECA">
      <w:pPr>
        <w:bidi/>
        <w:spacing w:after="0" w:line="240" w:lineRule="auto"/>
        <w:ind w:left="1080"/>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kern w:val="0"/>
          <w:sz w:val="24"/>
          <w:szCs w:val="24"/>
          <w:rtl/>
          <w:lang w:val="fr-FR"/>
          <w14:ligatures w14:val="none"/>
        </w:rPr>
        <w:t>استخدم</w:t>
      </w:r>
      <w:r w:rsidRPr="00906C81">
        <w:rPr>
          <w:rFonts w:ascii="Times New Roman" w:eastAsia="Times New Roman" w:hAnsi="Times New Roman" w:cs="Times New Roman"/>
          <w:kern w:val="0"/>
          <w:sz w:val="24"/>
          <w:szCs w:val="24"/>
          <w:lang w:val="fr-FR"/>
          <w14:ligatures w14:val="none"/>
        </w:rPr>
        <w:t xml:space="preserve"> Times New Roman</w:t>
      </w:r>
      <w:r w:rsidRPr="00906C81">
        <w:rPr>
          <w:rFonts w:ascii="Times New Roman" w:eastAsia="Times New Roman" w:hAnsi="Times New Roman" w:cs="Times New Roman"/>
          <w:kern w:val="0"/>
          <w:sz w:val="24"/>
          <w:szCs w:val="24"/>
          <w:rtl/>
          <w:lang w:val="fr-FR"/>
          <w14:ligatures w14:val="none"/>
        </w:rPr>
        <w:t>، حجم 14، بخط عريض</w:t>
      </w:r>
      <w:r w:rsidRPr="00906C81">
        <w:rPr>
          <w:rFonts w:ascii="Times New Roman" w:eastAsia="Times New Roman" w:hAnsi="Times New Roman" w:cs="Times New Roman"/>
          <w:kern w:val="0"/>
          <w:sz w:val="24"/>
          <w:szCs w:val="24"/>
          <w:lang w:val="fr-FR"/>
          <w14:ligatures w14:val="none"/>
        </w:rPr>
        <w:t>.</w:t>
      </w:r>
    </w:p>
    <w:p w14:paraId="536253F0" w14:textId="77777777" w:rsidR="00E33ECA" w:rsidRPr="00906C81" w:rsidRDefault="00E33ECA" w:rsidP="00E33ECA">
      <w:pPr>
        <w:bidi/>
        <w:spacing w:after="0" w:line="240" w:lineRule="auto"/>
        <w:ind w:left="1080"/>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b/>
          <w:bCs/>
          <w:kern w:val="0"/>
          <w:sz w:val="24"/>
          <w:szCs w:val="24"/>
          <w:rtl/>
          <w:lang w:val="fr-FR"/>
          <w14:ligatures w14:val="none"/>
        </w:rPr>
        <w:t>المثال</w:t>
      </w:r>
      <w:r w:rsidRPr="00906C81">
        <w:rPr>
          <w:rFonts w:ascii="Times New Roman" w:eastAsia="Times New Roman" w:hAnsi="Times New Roman" w:cs="Times New Roman"/>
          <w:kern w:val="0"/>
          <w:sz w:val="24"/>
          <w:szCs w:val="24"/>
          <w:lang w:val="fr-FR"/>
          <w14:ligatures w14:val="none"/>
        </w:rPr>
        <w:t xml:space="preserve">: “1. </w:t>
      </w:r>
      <w:r w:rsidRPr="00906C81">
        <w:rPr>
          <w:rFonts w:ascii="Times New Roman" w:eastAsia="Times New Roman" w:hAnsi="Times New Roman" w:cs="Times New Roman"/>
          <w:kern w:val="0"/>
          <w:sz w:val="24"/>
          <w:szCs w:val="24"/>
          <w:rtl/>
          <w:lang w:val="fr-FR"/>
          <w14:ligatures w14:val="none"/>
        </w:rPr>
        <w:t>العنوان 1</w:t>
      </w:r>
      <w:r w:rsidRPr="00906C81">
        <w:rPr>
          <w:rFonts w:ascii="Times New Roman" w:eastAsia="Times New Roman" w:hAnsi="Times New Roman" w:cs="Times New Roman"/>
          <w:kern w:val="0"/>
          <w:sz w:val="24"/>
          <w:szCs w:val="24"/>
          <w:lang w:val="fr-FR"/>
          <w14:ligatures w14:val="none"/>
        </w:rPr>
        <w:t>”.</w:t>
      </w:r>
    </w:p>
    <w:p w14:paraId="7E3AF8D9" w14:textId="77777777" w:rsidR="00E33ECA" w:rsidRPr="00906C81" w:rsidRDefault="00E33ECA" w:rsidP="00E33ECA">
      <w:pPr>
        <w:bidi/>
        <w:spacing w:after="0" w:line="240" w:lineRule="auto"/>
        <w:ind w:left="360"/>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b/>
          <w:bCs/>
          <w:kern w:val="0"/>
          <w:sz w:val="24"/>
          <w:szCs w:val="24"/>
          <w:rtl/>
          <w:lang w:val="fr-FR"/>
          <w14:ligatures w14:val="none"/>
        </w:rPr>
        <w:t>العنوان 2</w:t>
      </w:r>
      <w:r w:rsidRPr="00906C81">
        <w:rPr>
          <w:rFonts w:ascii="Times New Roman" w:eastAsia="Times New Roman" w:hAnsi="Times New Roman" w:cs="Times New Roman"/>
          <w:kern w:val="0"/>
          <w:sz w:val="24"/>
          <w:szCs w:val="24"/>
          <w:lang w:val="fr-FR"/>
          <w14:ligatures w14:val="none"/>
        </w:rPr>
        <w:t>:</w:t>
      </w:r>
    </w:p>
    <w:p w14:paraId="376994CB" w14:textId="77777777" w:rsidR="00E33ECA" w:rsidRPr="00906C81" w:rsidRDefault="00E33ECA" w:rsidP="00E33ECA">
      <w:pPr>
        <w:bidi/>
        <w:spacing w:after="0" w:line="240" w:lineRule="auto"/>
        <w:ind w:left="1080"/>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kern w:val="0"/>
          <w:sz w:val="24"/>
          <w:szCs w:val="24"/>
          <w:rtl/>
          <w:lang w:val="fr-FR"/>
          <w14:ligatures w14:val="none"/>
        </w:rPr>
        <w:t>استخدم</w:t>
      </w:r>
      <w:r w:rsidRPr="00906C81">
        <w:rPr>
          <w:rFonts w:ascii="Times New Roman" w:eastAsia="Times New Roman" w:hAnsi="Times New Roman" w:cs="Times New Roman"/>
          <w:kern w:val="0"/>
          <w:sz w:val="24"/>
          <w:szCs w:val="24"/>
          <w:lang w:val="fr-FR"/>
          <w14:ligatures w14:val="none"/>
        </w:rPr>
        <w:t xml:space="preserve"> Times New Roman</w:t>
      </w:r>
      <w:r w:rsidRPr="00906C81">
        <w:rPr>
          <w:rFonts w:ascii="Times New Roman" w:eastAsia="Times New Roman" w:hAnsi="Times New Roman" w:cs="Times New Roman"/>
          <w:kern w:val="0"/>
          <w:sz w:val="24"/>
          <w:szCs w:val="24"/>
          <w:rtl/>
          <w:lang w:val="fr-FR"/>
          <w14:ligatures w14:val="none"/>
        </w:rPr>
        <w:t>، حجم 12، بخط عريض</w:t>
      </w:r>
      <w:r w:rsidRPr="00906C81">
        <w:rPr>
          <w:rFonts w:ascii="Times New Roman" w:eastAsia="Times New Roman" w:hAnsi="Times New Roman" w:cs="Times New Roman"/>
          <w:kern w:val="0"/>
          <w:sz w:val="24"/>
          <w:szCs w:val="24"/>
          <w:lang w:val="fr-FR"/>
          <w14:ligatures w14:val="none"/>
        </w:rPr>
        <w:t>.</w:t>
      </w:r>
    </w:p>
    <w:p w14:paraId="687E023D" w14:textId="77777777" w:rsidR="00E33ECA" w:rsidRPr="00906C81" w:rsidRDefault="00E33ECA" w:rsidP="00E33ECA">
      <w:pPr>
        <w:bidi/>
        <w:spacing w:after="0" w:line="240" w:lineRule="auto"/>
        <w:ind w:left="1080"/>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b/>
          <w:bCs/>
          <w:kern w:val="0"/>
          <w:sz w:val="24"/>
          <w:szCs w:val="24"/>
          <w:rtl/>
          <w:lang w:val="fr-FR"/>
          <w14:ligatures w14:val="none"/>
        </w:rPr>
        <w:t>المثال</w:t>
      </w:r>
      <w:r w:rsidRPr="00906C81">
        <w:rPr>
          <w:rFonts w:ascii="Times New Roman" w:eastAsia="Times New Roman" w:hAnsi="Times New Roman" w:cs="Times New Roman"/>
          <w:kern w:val="0"/>
          <w:sz w:val="24"/>
          <w:szCs w:val="24"/>
          <w:lang w:val="fr-FR"/>
          <w14:ligatures w14:val="none"/>
        </w:rPr>
        <w:t xml:space="preserve">: “1.1. </w:t>
      </w:r>
      <w:r w:rsidRPr="00906C81">
        <w:rPr>
          <w:rFonts w:ascii="Times New Roman" w:eastAsia="Times New Roman" w:hAnsi="Times New Roman" w:cs="Times New Roman"/>
          <w:kern w:val="0"/>
          <w:sz w:val="24"/>
          <w:szCs w:val="24"/>
          <w:rtl/>
          <w:lang w:val="fr-FR"/>
          <w14:ligatures w14:val="none"/>
        </w:rPr>
        <w:t>العنوان 2</w:t>
      </w:r>
      <w:r w:rsidRPr="00906C81">
        <w:rPr>
          <w:rFonts w:ascii="Times New Roman" w:eastAsia="Times New Roman" w:hAnsi="Times New Roman" w:cs="Times New Roman"/>
          <w:kern w:val="0"/>
          <w:sz w:val="24"/>
          <w:szCs w:val="24"/>
          <w:lang w:val="fr-FR"/>
          <w14:ligatures w14:val="none"/>
        </w:rPr>
        <w:t>”.</w:t>
      </w:r>
    </w:p>
    <w:p w14:paraId="4528DDD7" w14:textId="77777777" w:rsidR="00E33ECA" w:rsidRPr="00906C81" w:rsidRDefault="00E33ECA" w:rsidP="00E33ECA">
      <w:pPr>
        <w:bidi/>
        <w:spacing w:after="0" w:line="240" w:lineRule="auto"/>
        <w:ind w:left="360"/>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b/>
          <w:bCs/>
          <w:kern w:val="0"/>
          <w:sz w:val="24"/>
          <w:szCs w:val="24"/>
          <w:rtl/>
          <w:lang w:val="fr-FR"/>
          <w14:ligatures w14:val="none"/>
        </w:rPr>
        <w:t>العنوان 3</w:t>
      </w:r>
      <w:r w:rsidRPr="00906C81">
        <w:rPr>
          <w:rFonts w:ascii="Times New Roman" w:eastAsia="Times New Roman" w:hAnsi="Times New Roman" w:cs="Times New Roman"/>
          <w:kern w:val="0"/>
          <w:sz w:val="24"/>
          <w:szCs w:val="24"/>
          <w:lang w:val="fr-FR"/>
          <w14:ligatures w14:val="none"/>
        </w:rPr>
        <w:t>:</w:t>
      </w:r>
    </w:p>
    <w:p w14:paraId="4BD3485D" w14:textId="77777777" w:rsidR="00E33ECA" w:rsidRPr="00906C81" w:rsidRDefault="00E33ECA" w:rsidP="00E33ECA">
      <w:pPr>
        <w:bidi/>
        <w:spacing w:after="0" w:line="240" w:lineRule="auto"/>
        <w:ind w:left="1080"/>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kern w:val="0"/>
          <w:sz w:val="24"/>
          <w:szCs w:val="24"/>
          <w:rtl/>
          <w:lang w:val="fr-FR"/>
          <w14:ligatures w14:val="none"/>
        </w:rPr>
        <w:t>استخدم</w:t>
      </w:r>
      <w:r w:rsidRPr="00906C81">
        <w:rPr>
          <w:rFonts w:ascii="Times New Roman" w:eastAsia="Times New Roman" w:hAnsi="Times New Roman" w:cs="Times New Roman"/>
          <w:kern w:val="0"/>
          <w:sz w:val="24"/>
          <w:szCs w:val="24"/>
          <w:lang w:val="fr-FR"/>
          <w14:ligatures w14:val="none"/>
        </w:rPr>
        <w:t xml:space="preserve"> Times New Roman</w:t>
      </w:r>
      <w:r w:rsidRPr="00906C81">
        <w:rPr>
          <w:rFonts w:ascii="Times New Roman" w:eastAsia="Times New Roman" w:hAnsi="Times New Roman" w:cs="Times New Roman"/>
          <w:kern w:val="0"/>
          <w:sz w:val="24"/>
          <w:szCs w:val="24"/>
          <w:rtl/>
          <w:lang w:val="fr-FR"/>
          <w14:ligatures w14:val="none"/>
        </w:rPr>
        <w:t>، حجم 12، بخط عريض</w:t>
      </w:r>
      <w:r w:rsidRPr="00906C81">
        <w:rPr>
          <w:rFonts w:ascii="Times New Roman" w:eastAsia="Times New Roman" w:hAnsi="Times New Roman" w:cs="Times New Roman"/>
          <w:kern w:val="0"/>
          <w:sz w:val="24"/>
          <w:szCs w:val="24"/>
          <w:lang w:val="fr-FR"/>
          <w14:ligatures w14:val="none"/>
        </w:rPr>
        <w:t>.</w:t>
      </w:r>
    </w:p>
    <w:p w14:paraId="038BE7AA" w14:textId="77777777" w:rsidR="00E33ECA" w:rsidRPr="00906C81" w:rsidRDefault="00E33ECA" w:rsidP="00E33ECA">
      <w:pPr>
        <w:bidi/>
        <w:spacing w:after="0" w:line="240" w:lineRule="auto"/>
        <w:ind w:left="1080"/>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b/>
          <w:bCs/>
          <w:kern w:val="0"/>
          <w:sz w:val="24"/>
          <w:szCs w:val="24"/>
          <w:rtl/>
          <w:lang w:val="fr-FR"/>
          <w14:ligatures w14:val="none"/>
        </w:rPr>
        <w:t>المثال</w:t>
      </w:r>
      <w:r w:rsidRPr="00906C81">
        <w:rPr>
          <w:rFonts w:ascii="Times New Roman" w:eastAsia="Times New Roman" w:hAnsi="Times New Roman" w:cs="Times New Roman"/>
          <w:kern w:val="0"/>
          <w:sz w:val="24"/>
          <w:szCs w:val="24"/>
          <w:lang w:val="fr-FR"/>
          <w14:ligatures w14:val="none"/>
        </w:rPr>
        <w:t xml:space="preserve">: “1.1.1. </w:t>
      </w:r>
      <w:r w:rsidRPr="00906C81">
        <w:rPr>
          <w:rFonts w:ascii="Times New Roman" w:eastAsia="Times New Roman" w:hAnsi="Times New Roman" w:cs="Times New Roman"/>
          <w:kern w:val="0"/>
          <w:sz w:val="24"/>
          <w:szCs w:val="24"/>
          <w:rtl/>
          <w:lang w:val="fr-FR"/>
          <w14:ligatures w14:val="none"/>
        </w:rPr>
        <w:t>العنوان 3</w:t>
      </w:r>
      <w:r w:rsidRPr="00906C81">
        <w:rPr>
          <w:rFonts w:ascii="Times New Roman" w:eastAsia="Times New Roman" w:hAnsi="Times New Roman" w:cs="Times New Roman"/>
          <w:kern w:val="0"/>
          <w:sz w:val="24"/>
          <w:szCs w:val="24"/>
          <w:lang w:val="fr-FR"/>
          <w14:ligatures w14:val="none"/>
        </w:rPr>
        <w:t>”.</w:t>
      </w:r>
    </w:p>
    <w:p w14:paraId="29430A00" w14:textId="77777777" w:rsidR="00E33ECA" w:rsidRPr="00906C81" w:rsidRDefault="00E33ECA" w:rsidP="00E33ECA">
      <w:pPr>
        <w:bidi/>
        <w:spacing w:before="100" w:beforeAutospacing="1" w:after="100" w:afterAutospacing="1" w:line="240" w:lineRule="auto"/>
        <w:ind w:firstLine="360"/>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b/>
          <w:bCs/>
          <w:kern w:val="0"/>
          <w:sz w:val="24"/>
          <w:szCs w:val="24"/>
          <w:rtl/>
          <w:lang w:val="fr-FR"/>
          <w14:ligatures w14:val="none"/>
        </w:rPr>
        <w:t>النقاط</w:t>
      </w:r>
    </w:p>
    <w:p w14:paraId="0BE3600B" w14:textId="77777777" w:rsidR="00E33ECA" w:rsidRPr="00906C81" w:rsidRDefault="00E33ECA" w:rsidP="00E33ECA">
      <w:pPr>
        <w:numPr>
          <w:ilvl w:val="0"/>
          <w:numId w:val="10"/>
        </w:numPr>
        <w:bidi/>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b/>
          <w:bCs/>
          <w:kern w:val="0"/>
          <w:sz w:val="24"/>
          <w:szCs w:val="24"/>
          <w:rtl/>
          <w:lang w:val="fr-FR"/>
          <w14:ligatures w14:val="none"/>
        </w:rPr>
        <w:t>الخط</w:t>
      </w:r>
      <w:r w:rsidRPr="00906C81">
        <w:rPr>
          <w:rFonts w:ascii="Times New Roman" w:eastAsia="Times New Roman" w:hAnsi="Times New Roman" w:cs="Times New Roman"/>
          <w:kern w:val="0"/>
          <w:sz w:val="24"/>
          <w:szCs w:val="24"/>
          <w:lang w:val="fr-FR"/>
          <w14:ligatures w14:val="none"/>
        </w:rPr>
        <w:t xml:space="preserve">: </w:t>
      </w:r>
      <w:r w:rsidRPr="00906C81">
        <w:rPr>
          <w:rFonts w:ascii="Times New Roman" w:eastAsia="Times New Roman" w:hAnsi="Times New Roman" w:cs="Times New Roman"/>
          <w:kern w:val="0"/>
          <w:sz w:val="24"/>
          <w:szCs w:val="24"/>
          <w:rtl/>
          <w:lang w:val="fr-FR"/>
          <w14:ligatures w14:val="none"/>
        </w:rPr>
        <w:t>استخدم</w:t>
      </w:r>
      <w:r w:rsidRPr="00906C81">
        <w:rPr>
          <w:rFonts w:ascii="Times New Roman" w:eastAsia="Times New Roman" w:hAnsi="Times New Roman" w:cs="Times New Roman"/>
          <w:kern w:val="0"/>
          <w:sz w:val="24"/>
          <w:szCs w:val="24"/>
          <w:lang w:val="fr-FR"/>
          <w14:ligatures w14:val="none"/>
        </w:rPr>
        <w:t xml:space="preserve"> Times New Roman</w:t>
      </w:r>
      <w:r w:rsidRPr="00906C81">
        <w:rPr>
          <w:rFonts w:ascii="Times New Roman" w:eastAsia="Times New Roman" w:hAnsi="Times New Roman" w:cs="Times New Roman"/>
          <w:kern w:val="0"/>
          <w:sz w:val="24"/>
          <w:szCs w:val="24"/>
          <w:rtl/>
          <w:lang w:val="fr-FR"/>
          <w14:ligatures w14:val="none"/>
        </w:rPr>
        <w:t>، حجم 12</w:t>
      </w:r>
      <w:r w:rsidRPr="00906C81">
        <w:rPr>
          <w:rFonts w:ascii="Times New Roman" w:eastAsia="Times New Roman" w:hAnsi="Times New Roman" w:cs="Times New Roman"/>
          <w:kern w:val="0"/>
          <w:sz w:val="24"/>
          <w:szCs w:val="24"/>
          <w:lang w:val="fr-FR"/>
          <w14:ligatures w14:val="none"/>
        </w:rPr>
        <w:t>.</w:t>
      </w:r>
    </w:p>
    <w:p w14:paraId="2CE848C2" w14:textId="77777777" w:rsidR="00E33ECA" w:rsidRPr="00906C81" w:rsidRDefault="00E33ECA" w:rsidP="00E33ECA">
      <w:pPr>
        <w:bidi/>
        <w:spacing w:before="100" w:beforeAutospacing="1" w:after="100" w:afterAutospacing="1" w:line="240" w:lineRule="auto"/>
        <w:ind w:left="720"/>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b/>
          <w:bCs/>
          <w:kern w:val="0"/>
          <w:sz w:val="24"/>
          <w:szCs w:val="24"/>
          <w:rtl/>
          <w:lang w:val="fr-FR"/>
          <w14:ligatures w14:val="none"/>
        </w:rPr>
        <w:t>مثال</w:t>
      </w:r>
      <w:r w:rsidRPr="00906C81">
        <w:rPr>
          <w:rFonts w:ascii="Times New Roman" w:eastAsia="Times New Roman" w:hAnsi="Times New Roman" w:cs="Times New Roman"/>
          <w:kern w:val="0"/>
          <w:sz w:val="24"/>
          <w:szCs w:val="24"/>
          <w:lang w:val="fr-FR"/>
          <w14:ligatures w14:val="none"/>
        </w:rPr>
        <w:t>:</w:t>
      </w:r>
    </w:p>
    <w:p w14:paraId="663C0E3F" w14:textId="77777777" w:rsidR="00E33ECA" w:rsidRPr="00906C81" w:rsidRDefault="00E33ECA" w:rsidP="00E33ECA">
      <w:pPr>
        <w:numPr>
          <w:ilvl w:val="0"/>
          <w:numId w:val="12"/>
        </w:numPr>
        <w:bidi/>
        <w:spacing w:after="0" w:line="240" w:lineRule="auto"/>
        <w:contextualSpacing/>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kern w:val="0"/>
          <w:sz w:val="24"/>
          <w:szCs w:val="24"/>
          <w:rtl/>
          <w:lang w:val="fr-FR"/>
          <w14:ligatures w14:val="none"/>
        </w:rPr>
        <w:t>نقطة 1؛</w:t>
      </w:r>
    </w:p>
    <w:p w14:paraId="28FB6393" w14:textId="77777777" w:rsidR="00E33ECA" w:rsidRPr="00906C81" w:rsidRDefault="00E33ECA" w:rsidP="00E33ECA">
      <w:pPr>
        <w:numPr>
          <w:ilvl w:val="0"/>
          <w:numId w:val="12"/>
        </w:numPr>
        <w:bidi/>
        <w:spacing w:after="0" w:line="240" w:lineRule="auto"/>
        <w:contextualSpacing/>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kern w:val="0"/>
          <w:sz w:val="24"/>
          <w:szCs w:val="24"/>
          <w:rtl/>
          <w:lang w:val="fr-FR"/>
          <w14:ligatures w14:val="none"/>
        </w:rPr>
        <w:t>نقطة 2؛</w:t>
      </w:r>
    </w:p>
    <w:p w14:paraId="4F27CC54" w14:textId="77777777" w:rsidR="00E33ECA" w:rsidRPr="00906C81" w:rsidRDefault="00E33ECA" w:rsidP="00E33ECA">
      <w:pPr>
        <w:numPr>
          <w:ilvl w:val="0"/>
          <w:numId w:val="12"/>
        </w:numPr>
        <w:bidi/>
        <w:spacing w:after="0" w:line="240" w:lineRule="auto"/>
        <w:contextualSpacing/>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kern w:val="0"/>
          <w:sz w:val="24"/>
          <w:szCs w:val="24"/>
          <w:rtl/>
          <w:lang w:val="fr-FR"/>
          <w14:ligatures w14:val="none"/>
        </w:rPr>
        <w:t>نقطة 3</w:t>
      </w:r>
      <w:r w:rsidRPr="00906C81">
        <w:rPr>
          <w:rFonts w:ascii="Times New Roman" w:eastAsia="Times New Roman" w:hAnsi="Times New Roman" w:cs="Times New Roman"/>
          <w:kern w:val="0"/>
          <w:sz w:val="24"/>
          <w:szCs w:val="24"/>
          <w:lang w:val="fr-FR"/>
          <w14:ligatures w14:val="none"/>
        </w:rPr>
        <w:t>.</w:t>
      </w:r>
    </w:p>
    <w:p w14:paraId="44D688C2" w14:textId="77777777" w:rsidR="00E33ECA" w:rsidRPr="00906C81" w:rsidRDefault="00E33ECA" w:rsidP="00E33ECA">
      <w:pPr>
        <w:bidi/>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hint="cs"/>
          <w:b/>
          <w:bCs/>
          <w:kern w:val="0"/>
          <w:sz w:val="24"/>
          <w:szCs w:val="24"/>
          <w:rtl/>
          <w:lang w:val="fr-FR"/>
          <w14:ligatures w14:val="none"/>
        </w:rPr>
        <w:t xml:space="preserve">5- </w:t>
      </w:r>
      <w:r w:rsidRPr="00906C81">
        <w:rPr>
          <w:rFonts w:ascii="Times New Roman" w:eastAsia="Times New Roman" w:hAnsi="Times New Roman" w:cs="Times New Roman"/>
          <w:b/>
          <w:bCs/>
          <w:kern w:val="0"/>
          <w:sz w:val="24"/>
          <w:szCs w:val="24"/>
          <w:rtl/>
          <w:lang w:val="fr-FR"/>
          <w14:ligatures w14:val="none"/>
        </w:rPr>
        <w:t>الرسوم البيانية والجداول</w:t>
      </w:r>
    </w:p>
    <w:p w14:paraId="754956EF" w14:textId="77777777" w:rsidR="00E33ECA" w:rsidRPr="00906C81" w:rsidRDefault="00E33ECA" w:rsidP="00E33ECA">
      <w:pPr>
        <w:bidi/>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06C81">
        <w:rPr>
          <w:rFonts w:ascii="Times New Roman" w:eastAsia="Times New Roman" w:hAnsi="Times New Roman" w:cs="Times New Roman" w:hint="cs"/>
          <w:b/>
          <w:bCs/>
          <w:kern w:val="0"/>
          <w:sz w:val="24"/>
          <w:szCs w:val="24"/>
          <w:rtl/>
          <w:lang w:val="fr-FR" w:bidi="ar-LB"/>
          <w14:ligatures w14:val="none"/>
        </w:rPr>
        <w:t>ا</w:t>
      </w:r>
      <w:r w:rsidRPr="00906C81">
        <w:rPr>
          <w:rFonts w:ascii="Times New Roman" w:eastAsia="Times New Roman" w:hAnsi="Times New Roman" w:cs="Times New Roman"/>
          <w:b/>
          <w:bCs/>
          <w:kern w:val="0"/>
          <w:sz w:val="24"/>
          <w:szCs w:val="24"/>
          <w:rtl/>
          <w:lang w:val="fr-FR"/>
          <w14:ligatures w14:val="none"/>
        </w:rPr>
        <w:t>لأشكال</w:t>
      </w:r>
      <w:r w:rsidRPr="00906C81">
        <w:rPr>
          <w:rFonts w:ascii="Times New Roman" w:eastAsia="Times New Roman" w:hAnsi="Times New Roman" w:cs="Times New Roman"/>
          <w:kern w:val="0"/>
          <w:sz w:val="24"/>
          <w:szCs w:val="24"/>
          <w14:ligatures w14:val="none"/>
        </w:rPr>
        <w:br/>
      </w:r>
      <w:r w:rsidRPr="00906C81">
        <w:rPr>
          <w:rFonts w:ascii="Times New Roman" w:eastAsia="Times New Roman" w:hAnsi="Times New Roman" w:cs="Times New Roman"/>
          <w:kern w:val="0"/>
          <w:sz w:val="24"/>
          <w:szCs w:val="24"/>
          <w:rtl/>
          <w:lang w:val="fr-FR"/>
          <w14:ligatures w14:val="none"/>
        </w:rPr>
        <w:t>يتم تسمية الأشكال كالتالي</w:t>
      </w:r>
      <w:r w:rsidRPr="00906C81">
        <w:rPr>
          <w:rFonts w:ascii="Times New Roman" w:eastAsia="Times New Roman" w:hAnsi="Times New Roman" w:cs="Times New Roman"/>
          <w:kern w:val="0"/>
          <w:sz w:val="24"/>
          <w:szCs w:val="24"/>
          <w14:ligatures w14:val="none"/>
        </w:rPr>
        <w:t>: "</w:t>
      </w:r>
      <w:r w:rsidRPr="00906C81">
        <w:rPr>
          <w:rFonts w:ascii="Times New Roman" w:eastAsia="Times New Roman" w:hAnsi="Times New Roman" w:cs="Times New Roman"/>
          <w:kern w:val="0"/>
          <w:sz w:val="24"/>
          <w:szCs w:val="24"/>
          <w:rtl/>
          <w:lang w:val="fr-FR"/>
          <w14:ligatures w14:val="none"/>
        </w:rPr>
        <w:t>الشكل 1. العنوان</w:t>
      </w:r>
      <w:r w:rsidRPr="00906C81">
        <w:rPr>
          <w:rFonts w:ascii="Times New Roman" w:eastAsia="Times New Roman" w:hAnsi="Times New Roman" w:cs="Times New Roman"/>
          <w:kern w:val="0"/>
          <w:sz w:val="24"/>
          <w:szCs w:val="24"/>
          <w14:ligatures w14:val="none"/>
        </w:rPr>
        <w:t>" (</w:t>
      </w:r>
      <w:r w:rsidRPr="00906C81">
        <w:rPr>
          <w:rFonts w:ascii="Times New Roman" w:eastAsia="Times New Roman" w:hAnsi="Times New Roman" w:cs="Times New Roman"/>
          <w:kern w:val="0"/>
          <w:sz w:val="24"/>
          <w:szCs w:val="24"/>
          <w:rtl/>
          <w:lang w:val="fr-FR"/>
          <w14:ligatures w14:val="none"/>
        </w:rPr>
        <w:t>خط</w:t>
      </w:r>
      <w:r w:rsidRPr="00906C81">
        <w:rPr>
          <w:rFonts w:ascii="Times New Roman" w:eastAsia="Times New Roman" w:hAnsi="Times New Roman" w:cs="Times New Roman"/>
          <w:kern w:val="0"/>
          <w:sz w:val="24"/>
          <w:szCs w:val="24"/>
          <w14:ligatures w14:val="none"/>
        </w:rPr>
        <w:t xml:space="preserve"> Arial</w:t>
      </w:r>
      <w:r w:rsidRPr="00906C81">
        <w:rPr>
          <w:rFonts w:ascii="Times New Roman" w:eastAsia="Times New Roman" w:hAnsi="Times New Roman" w:cs="Times New Roman"/>
          <w:kern w:val="0"/>
          <w:sz w:val="24"/>
          <w:szCs w:val="24"/>
          <w:rtl/>
          <w:lang w:val="fr-FR"/>
          <w14:ligatures w14:val="none"/>
        </w:rPr>
        <w:t>، 12</w:t>
      </w:r>
      <w:r w:rsidRPr="00906C81">
        <w:rPr>
          <w:rFonts w:ascii="Times New Roman" w:eastAsia="Times New Roman" w:hAnsi="Times New Roman" w:cs="Times New Roman"/>
          <w:kern w:val="0"/>
          <w:sz w:val="24"/>
          <w:szCs w:val="24"/>
          <w14:ligatures w14:val="none"/>
        </w:rPr>
        <w:t xml:space="preserve"> </w:t>
      </w:r>
      <w:r w:rsidRPr="00906C81">
        <w:rPr>
          <w:rFonts w:ascii="Times New Roman" w:eastAsia="Times New Roman" w:hAnsi="Times New Roman" w:cs="Times New Roman"/>
          <w:kern w:val="0"/>
          <w:sz w:val="24"/>
          <w:szCs w:val="24"/>
          <w:rtl/>
          <w:lang w:val="fr-FR"/>
          <w14:ligatures w14:val="none"/>
        </w:rPr>
        <w:t>نقطة</w:t>
      </w:r>
      <w:r w:rsidRPr="00906C81">
        <w:rPr>
          <w:rFonts w:ascii="Times New Roman" w:eastAsia="Times New Roman" w:hAnsi="Times New Roman" w:cs="Times New Roman"/>
          <w:kern w:val="0"/>
          <w:sz w:val="24"/>
          <w:szCs w:val="24"/>
          <w14:ligatures w14:val="none"/>
        </w:rPr>
        <w:t xml:space="preserve">). </w:t>
      </w:r>
      <w:r w:rsidRPr="00906C81">
        <w:rPr>
          <w:rFonts w:ascii="Times New Roman" w:eastAsia="Times New Roman" w:hAnsi="Times New Roman" w:cs="Times New Roman"/>
          <w:kern w:val="0"/>
          <w:sz w:val="24"/>
          <w:szCs w:val="24"/>
          <w:rtl/>
          <w:lang w:val="fr-FR"/>
          <w14:ligatures w14:val="none"/>
        </w:rPr>
        <w:t>يجب أن يكون العنوان فوق الشكل</w:t>
      </w:r>
      <w:r w:rsidRPr="00906C81">
        <w:rPr>
          <w:rFonts w:ascii="Times New Roman" w:eastAsia="Times New Roman" w:hAnsi="Times New Roman" w:cs="Times New Roman"/>
          <w:kern w:val="0"/>
          <w:sz w:val="24"/>
          <w:szCs w:val="24"/>
          <w14:ligatures w14:val="none"/>
        </w:rPr>
        <w:t>.</w:t>
      </w:r>
      <w:r w:rsidRPr="00906C81">
        <w:rPr>
          <w:rFonts w:ascii="Times New Roman" w:eastAsia="Times New Roman" w:hAnsi="Times New Roman" w:cs="Times New Roman"/>
          <w:kern w:val="0"/>
          <w:sz w:val="24"/>
          <w:szCs w:val="24"/>
          <w14:ligatures w14:val="none"/>
        </w:rPr>
        <w:br/>
      </w:r>
      <w:r w:rsidRPr="00906C81">
        <w:rPr>
          <w:rFonts w:ascii="Times New Roman" w:eastAsia="Times New Roman" w:hAnsi="Times New Roman" w:cs="Times New Roman"/>
          <w:kern w:val="0"/>
          <w:sz w:val="24"/>
          <w:szCs w:val="24"/>
          <w:rtl/>
          <w:lang w:val="fr-FR"/>
          <w14:ligatures w14:val="none"/>
        </w:rPr>
        <w:t>يجب أن تكون التسميات التوضيحية أسفل الشكل ومكتوبة بخط</w:t>
      </w:r>
      <w:r w:rsidRPr="00906C81">
        <w:rPr>
          <w:rFonts w:ascii="Times New Roman" w:eastAsia="Times New Roman" w:hAnsi="Times New Roman" w:cs="Times New Roman"/>
          <w:kern w:val="0"/>
          <w:sz w:val="24"/>
          <w:szCs w:val="24"/>
          <w14:ligatures w14:val="none"/>
        </w:rPr>
        <w:t xml:space="preserve"> Times New Roman</w:t>
      </w:r>
      <w:r w:rsidRPr="00906C81">
        <w:rPr>
          <w:rFonts w:ascii="Times New Roman" w:eastAsia="Times New Roman" w:hAnsi="Times New Roman" w:cs="Times New Roman"/>
          <w:kern w:val="0"/>
          <w:sz w:val="24"/>
          <w:szCs w:val="24"/>
          <w:rtl/>
          <w:lang w:val="fr-FR"/>
          <w14:ligatures w14:val="none"/>
        </w:rPr>
        <w:t>، 12</w:t>
      </w:r>
      <w:r w:rsidRPr="00906C81">
        <w:rPr>
          <w:rFonts w:ascii="Times New Roman" w:eastAsia="Times New Roman" w:hAnsi="Times New Roman" w:cs="Times New Roman"/>
          <w:kern w:val="0"/>
          <w:sz w:val="24"/>
          <w:szCs w:val="24"/>
          <w14:ligatures w14:val="none"/>
        </w:rPr>
        <w:t xml:space="preserve"> </w:t>
      </w:r>
      <w:r w:rsidRPr="00906C81">
        <w:rPr>
          <w:rFonts w:ascii="Times New Roman" w:eastAsia="Times New Roman" w:hAnsi="Times New Roman" w:cs="Times New Roman"/>
          <w:kern w:val="0"/>
          <w:sz w:val="24"/>
          <w:szCs w:val="24"/>
          <w:rtl/>
          <w:lang w:val="fr-FR"/>
          <w14:ligatures w14:val="none"/>
        </w:rPr>
        <w:t>نقطة</w:t>
      </w:r>
      <w:r w:rsidRPr="00906C81">
        <w:rPr>
          <w:rFonts w:ascii="Times New Roman" w:eastAsia="Times New Roman" w:hAnsi="Times New Roman" w:cs="Times New Roman"/>
          <w:kern w:val="0"/>
          <w:sz w:val="24"/>
          <w:szCs w:val="24"/>
          <w14:ligatures w14:val="none"/>
        </w:rPr>
        <w:t>.</w:t>
      </w:r>
    </w:p>
    <w:p w14:paraId="19991493" w14:textId="77777777" w:rsidR="00E33ECA" w:rsidRPr="00906C81" w:rsidRDefault="00E33ECA" w:rsidP="00E33ECA">
      <w:pPr>
        <w:bidi/>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06C81">
        <w:rPr>
          <w:rFonts w:ascii="Times New Roman" w:eastAsia="Times New Roman" w:hAnsi="Times New Roman" w:cs="Times New Roman"/>
          <w:b/>
          <w:bCs/>
          <w:kern w:val="0"/>
          <w:sz w:val="24"/>
          <w:szCs w:val="24"/>
          <w:rtl/>
          <w:lang w:val="fr-FR"/>
          <w14:ligatures w14:val="none"/>
        </w:rPr>
        <w:t>الجداول</w:t>
      </w:r>
      <w:r w:rsidRPr="00906C81">
        <w:rPr>
          <w:rFonts w:ascii="Times New Roman" w:eastAsia="Times New Roman" w:hAnsi="Times New Roman" w:cs="Times New Roman"/>
          <w:b/>
          <w:bCs/>
          <w:kern w:val="0"/>
          <w:sz w:val="24"/>
          <w:szCs w:val="24"/>
          <w14:ligatures w14:val="none"/>
        </w:rPr>
        <w:br/>
      </w:r>
      <w:r w:rsidRPr="00906C81">
        <w:rPr>
          <w:rFonts w:ascii="Times New Roman" w:eastAsia="Times New Roman" w:hAnsi="Times New Roman" w:cs="Times New Roman"/>
          <w:kern w:val="0"/>
          <w:sz w:val="24"/>
          <w:szCs w:val="24"/>
          <w:rtl/>
          <w:lang w:val="fr-FR"/>
          <w14:ligatures w14:val="none"/>
        </w:rPr>
        <w:t>يتم تسمية الجداول كالتالي</w:t>
      </w:r>
      <w:r w:rsidRPr="00906C81">
        <w:rPr>
          <w:rFonts w:ascii="Times New Roman" w:eastAsia="Times New Roman" w:hAnsi="Times New Roman" w:cs="Times New Roman"/>
          <w:kern w:val="0"/>
          <w:sz w:val="24"/>
          <w:szCs w:val="24"/>
          <w14:ligatures w14:val="none"/>
        </w:rPr>
        <w:t>: "</w:t>
      </w:r>
      <w:r w:rsidRPr="00906C81">
        <w:rPr>
          <w:rFonts w:ascii="Times New Roman" w:eastAsia="Times New Roman" w:hAnsi="Times New Roman" w:cs="Times New Roman"/>
          <w:kern w:val="0"/>
          <w:sz w:val="24"/>
          <w:szCs w:val="24"/>
          <w:rtl/>
          <w:lang w:val="fr-FR"/>
          <w14:ligatures w14:val="none"/>
        </w:rPr>
        <w:t>الجدول 1. العنوان</w:t>
      </w:r>
      <w:r w:rsidRPr="00906C81">
        <w:rPr>
          <w:rFonts w:ascii="Times New Roman" w:eastAsia="Times New Roman" w:hAnsi="Times New Roman" w:cs="Times New Roman"/>
          <w:kern w:val="0"/>
          <w:sz w:val="24"/>
          <w:szCs w:val="24"/>
          <w14:ligatures w14:val="none"/>
        </w:rPr>
        <w:t>" (</w:t>
      </w:r>
      <w:r w:rsidRPr="00906C81">
        <w:rPr>
          <w:rFonts w:ascii="Times New Roman" w:eastAsia="Times New Roman" w:hAnsi="Times New Roman" w:cs="Times New Roman"/>
          <w:kern w:val="0"/>
          <w:sz w:val="24"/>
          <w:szCs w:val="24"/>
          <w:rtl/>
          <w:lang w:val="fr-FR"/>
          <w14:ligatures w14:val="none"/>
        </w:rPr>
        <w:t>خط</w:t>
      </w:r>
      <w:r w:rsidRPr="00906C81">
        <w:rPr>
          <w:rFonts w:ascii="Times New Roman" w:eastAsia="Times New Roman" w:hAnsi="Times New Roman" w:cs="Times New Roman"/>
          <w:kern w:val="0"/>
          <w:sz w:val="24"/>
          <w:szCs w:val="24"/>
          <w14:ligatures w14:val="none"/>
        </w:rPr>
        <w:t xml:space="preserve"> Arial</w:t>
      </w:r>
      <w:r w:rsidRPr="00906C81">
        <w:rPr>
          <w:rFonts w:ascii="Times New Roman" w:eastAsia="Times New Roman" w:hAnsi="Times New Roman" w:cs="Times New Roman"/>
          <w:kern w:val="0"/>
          <w:sz w:val="24"/>
          <w:szCs w:val="24"/>
          <w:rtl/>
          <w:lang w:val="fr-FR"/>
          <w14:ligatures w14:val="none"/>
        </w:rPr>
        <w:t>، 12</w:t>
      </w:r>
      <w:r w:rsidRPr="00906C81">
        <w:rPr>
          <w:rFonts w:ascii="Times New Roman" w:eastAsia="Times New Roman" w:hAnsi="Times New Roman" w:cs="Times New Roman"/>
          <w:kern w:val="0"/>
          <w:sz w:val="24"/>
          <w:szCs w:val="24"/>
          <w14:ligatures w14:val="none"/>
        </w:rPr>
        <w:t xml:space="preserve"> </w:t>
      </w:r>
      <w:r w:rsidRPr="00906C81">
        <w:rPr>
          <w:rFonts w:ascii="Times New Roman" w:eastAsia="Times New Roman" w:hAnsi="Times New Roman" w:cs="Times New Roman"/>
          <w:kern w:val="0"/>
          <w:sz w:val="24"/>
          <w:szCs w:val="24"/>
          <w:rtl/>
          <w:lang w:val="fr-FR"/>
          <w14:ligatures w14:val="none"/>
        </w:rPr>
        <w:t>نقطة</w:t>
      </w:r>
      <w:r w:rsidRPr="00906C81">
        <w:rPr>
          <w:rFonts w:ascii="Times New Roman" w:eastAsia="Times New Roman" w:hAnsi="Times New Roman" w:cs="Times New Roman"/>
          <w:kern w:val="0"/>
          <w:sz w:val="24"/>
          <w:szCs w:val="24"/>
          <w14:ligatures w14:val="none"/>
        </w:rPr>
        <w:t xml:space="preserve">). </w:t>
      </w:r>
      <w:r w:rsidRPr="00906C81">
        <w:rPr>
          <w:rFonts w:ascii="Times New Roman" w:eastAsia="Times New Roman" w:hAnsi="Times New Roman" w:cs="Times New Roman"/>
          <w:kern w:val="0"/>
          <w:sz w:val="24"/>
          <w:szCs w:val="24"/>
          <w:rtl/>
          <w:lang w:val="fr-FR"/>
          <w14:ligatures w14:val="none"/>
        </w:rPr>
        <w:t>يجب أن يكون العنوان فوق الجدول</w:t>
      </w:r>
      <w:r w:rsidRPr="00906C81">
        <w:rPr>
          <w:rFonts w:ascii="Times New Roman" w:eastAsia="Times New Roman" w:hAnsi="Times New Roman" w:cs="Times New Roman"/>
          <w:kern w:val="0"/>
          <w:sz w:val="24"/>
          <w:szCs w:val="24"/>
          <w14:ligatures w14:val="none"/>
        </w:rPr>
        <w:t>.</w:t>
      </w:r>
      <w:r w:rsidRPr="00906C81">
        <w:rPr>
          <w:rFonts w:ascii="Times New Roman" w:eastAsia="Times New Roman" w:hAnsi="Times New Roman" w:cs="Times New Roman"/>
          <w:kern w:val="0"/>
          <w:sz w:val="24"/>
          <w:szCs w:val="24"/>
          <w14:ligatures w14:val="none"/>
        </w:rPr>
        <w:br/>
      </w:r>
      <w:r w:rsidRPr="00906C81">
        <w:rPr>
          <w:rFonts w:ascii="Times New Roman" w:eastAsia="Times New Roman" w:hAnsi="Times New Roman" w:cs="Times New Roman"/>
          <w:kern w:val="0"/>
          <w:sz w:val="24"/>
          <w:szCs w:val="24"/>
          <w:rtl/>
          <w:lang w:val="fr-FR"/>
          <w14:ligatures w14:val="none"/>
        </w:rPr>
        <w:t>يجب أن تكون التسميات التوضيحية أسفل الجدول ومكتوبة بخط</w:t>
      </w:r>
      <w:r w:rsidRPr="00906C81">
        <w:rPr>
          <w:rFonts w:ascii="Times New Roman" w:eastAsia="Times New Roman" w:hAnsi="Times New Roman" w:cs="Times New Roman"/>
          <w:kern w:val="0"/>
          <w:sz w:val="24"/>
          <w:szCs w:val="24"/>
          <w14:ligatures w14:val="none"/>
        </w:rPr>
        <w:t xml:space="preserve"> Times New Roman</w:t>
      </w:r>
      <w:r w:rsidRPr="00906C81">
        <w:rPr>
          <w:rFonts w:ascii="Times New Roman" w:eastAsia="Times New Roman" w:hAnsi="Times New Roman" w:cs="Times New Roman"/>
          <w:kern w:val="0"/>
          <w:sz w:val="24"/>
          <w:szCs w:val="24"/>
          <w:rtl/>
          <w:lang w:val="fr-FR"/>
          <w14:ligatures w14:val="none"/>
        </w:rPr>
        <w:t>، 12</w:t>
      </w:r>
      <w:r w:rsidRPr="00906C81">
        <w:rPr>
          <w:rFonts w:ascii="Times New Roman" w:eastAsia="Times New Roman" w:hAnsi="Times New Roman" w:cs="Times New Roman"/>
          <w:kern w:val="0"/>
          <w:sz w:val="24"/>
          <w:szCs w:val="24"/>
          <w14:ligatures w14:val="none"/>
        </w:rPr>
        <w:t xml:space="preserve"> </w:t>
      </w:r>
      <w:r w:rsidRPr="00906C81">
        <w:rPr>
          <w:rFonts w:ascii="Times New Roman" w:eastAsia="Times New Roman" w:hAnsi="Times New Roman" w:cs="Times New Roman"/>
          <w:kern w:val="0"/>
          <w:sz w:val="24"/>
          <w:szCs w:val="24"/>
          <w:rtl/>
          <w:lang w:val="fr-FR"/>
          <w14:ligatures w14:val="none"/>
        </w:rPr>
        <w:t>نقطة</w:t>
      </w:r>
      <w:r w:rsidRPr="00906C81">
        <w:rPr>
          <w:rFonts w:ascii="Times New Roman" w:eastAsia="Times New Roman" w:hAnsi="Times New Roman" w:cs="Times New Roman"/>
          <w:kern w:val="0"/>
          <w:sz w:val="24"/>
          <w:szCs w:val="24"/>
          <w14:ligatures w14:val="none"/>
        </w:rPr>
        <w:t>.</w:t>
      </w:r>
    </w:p>
    <w:p w14:paraId="20B707B9" w14:textId="77777777" w:rsidR="00E33ECA" w:rsidRPr="00906C81" w:rsidRDefault="00E33ECA" w:rsidP="00E33ECA">
      <w:pPr>
        <w:bidi/>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hint="cs"/>
          <w:b/>
          <w:bCs/>
          <w:kern w:val="0"/>
          <w:sz w:val="24"/>
          <w:szCs w:val="24"/>
          <w:rtl/>
          <w:lang w:val="fr-FR"/>
          <w14:ligatures w14:val="none"/>
        </w:rPr>
        <w:t xml:space="preserve">6- </w:t>
      </w:r>
      <w:r w:rsidRPr="00906C81">
        <w:rPr>
          <w:rFonts w:ascii="Times New Roman" w:eastAsia="Times New Roman" w:hAnsi="Times New Roman" w:cs="Times New Roman"/>
          <w:b/>
          <w:bCs/>
          <w:kern w:val="0"/>
          <w:sz w:val="24"/>
          <w:szCs w:val="24"/>
          <w:rtl/>
          <w:lang w:val="fr-FR"/>
          <w14:ligatures w14:val="none"/>
        </w:rPr>
        <w:t>المراجع</w:t>
      </w:r>
    </w:p>
    <w:p w14:paraId="28B00027" w14:textId="77777777" w:rsidR="00E33ECA" w:rsidRPr="00906C81" w:rsidRDefault="00E33ECA" w:rsidP="00E33ECA">
      <w:pPr>
        <w:numPr>
          <w:ilvl w:val="0"/>
          <w:numId w:val="11"/>
        </w:numPr>
        <w:bidi/>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906C81">
        <w:rPr>
          <w:rFonts w:ascii="Times New Roman" w:eastAsia="Times New Roman" w:hAnsi="Times New Roman" w:cs="Times New Roman"/>
          <w:kern w:val="0"/>
          <w:sz w:val="24"/>
          <w:szCs w:val="24"/>
          <w:rtl/>
          <w:lang w:val="fr-FR"/>
          <w14:ligatures w14:val="none"/>
        </w:rPr>
        <w:t>اتبع نمط</w:t>
      </w:r>
      <w:r w:rsidRPr="00906C81">
        <w:rPr>
          <w:rFonts w:ascii="Times New Roman" w:eastAsia="Times New Roman" w:hAnsi="Times New Roman" w:cs="Times New Roman"/>
          <w:kern w:val="0"/>
          <w:sz w:val="24"/>
          <w:szCs w:val="24"/>
          <w:lang w:val="fr-FR"/>
          <w14:ligatures w14:val="none"/>
        </w:rPr>
        <w:t xml:space="preserve"> APA </w:t>
      </w:r>
      <w:r w:rsidRPr="00906C81">
        <w:rPr>
          <w:rFonts w:ascii="Times New Roman" w:eastAsia="Times New Roman" w:hAnsi="Times New Roman" w:cs="Times New Roman"/>
          <w:kern w:val="0"/>
          <w:sz w:val="24"/>
          <w:szCs w:val="24"/>
          <w:rtl/>
          <w:lang w:val="fr-FR"/>
          <w14:ligatures w14:val="none"/>
        </w:rPr>
        <w:t>الطبعة السابعة لجميع الاستشهادات والمراجع</w:t>
      </w:r>
      <w:r w:rsidRPr="00906C81">
        <w:rPr>
          <w:rFonts w:ascii="Times New Roman" w:eastAsia="Times New Roman" w:hAnsi="Times New Roman" w:cs="Times New Roman"/>
          <w:kern w:val="0"/>
          <w:sz w:val="24"/>
          <w:szCs w:val="24"/>
          <w:lang w:val="fr-FR"/>
          <w14:ligatures w14:val="none"/>
        </w:rPr>
        <w:t>.</w:t>
      </w:r>
    </w:p>
    <w:p w14:paraId="030297A3" w14:textId="77777777" w:rsidR="00E33ECA" w:rsidRPr="00906C81" w:rsidRDefault="00E33ECA" w:rsidP="00E33ECA">
      <w:pPr>
        <w:numPr>
          <w:ilvl w:val="0"/>
          <w:numId w:val="11"/>
        </w:numPr>
        <w:bidi/>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proofErr w:type="gramStart"/>
      <w:r w:rsidRPr="00906C81">
        <w:rPr>
          <w:rFonts w:ascii="Times New Roman" w:eastAsia="Times New Roman" w:hAnsi="Times New Roman" w:cs="Times New Roman"/>
          <w:b/>
          <w:bCs/>
          <w:kern w:val="0"/>
          <w:sz w:val="24"/>
          <w:szCs w:val="24"/>
          <w:rtl/>
          <w:lang w:val="fr-FR"/>
          <w14:ligatures w14:val="none"/>
        </w:rPr>
        <w:t>العنوان</w:t>
      </w:r>
      <w:r w:rsidRPr="00906C81">
        <w:rPr>
          <w:rFonts w:ascii="Times New Roman" w:eastAsia="Times New Roman" w:hAnsi="Times New Roman" w:cs="Times New Roman" w:hint="cs"/>
          <w:b/>
          <w:bCs/>
          <w:kern w:val="0"/>
          <w:sz w:val="24"/>
          <w:szCs w:val="24"/>
          <w:rtl/>
          <w:lang w:val="fr-FR" w:bidi="ar-LB"/>
          <w14:ligatures w14:val="none"/>
        </w:rPr>
        <w:t xml:space="preserve"> :</w:t>
      </w:r>
      <w:proofErr w:type="gramEnd"/>
      <w:r w:rsidRPr="00906C81">
        <w:rPr>
          <w:rFonts w:ascii="Times New Roman" w:eastAsia="Times New Roman" w:hAnsi="Times New Roman" w:cs="Times New Roman" w:hint="cs"/>
          <w:b/>
          <w:bCs/>
          <w:kern w:val="0"/>
          <w:sz w:val="24"/>
          <w:szCs w:val="24"/>
          <w:rtl/>
          <w:lang w:val="fr-FR" w:bidi="ar-LB"/>
          <w14:ligatures w14:val="none"/>
        </w:rPr>
        <w:t xml:space="preserve"> </w:t>
      </w:r>
      <w:r w:rsidRPr="00906C81">
        <w:rPr>
          <w:rFonts w:ascii="Times New Roman" w:eastAsia="Times New Roman" w:hAnsi="Times New Roman" w:cs="Times New Roman"/>
          <w:kern w:val="0"/>
          <w:sz w:val="24"/>
          <w:szCs w:val="24"/>
          <w:rtl/>
          <w:lang w:val="fr-FR"/>
          <w14:ligatures w14:val="none"/>
        </w:rPr>
        <w:t>يجب أن يكون العنوان بخط</w:t>
      </w:r>
      <w:r w:rsidRPr="00906C81">
        <w:rPr>
          <w:rFonts w:ascii="Times New Roman" w:eastAsia="Times New Roman" w:hAnsi="Times New Roman" w:cs="Times New Roman"/>
          <w:kern w:val="0"/>
          <w:sz w:val="24"/>
          <w:szCs w:val="24"/>
          <w:lang w:val="fr-FR"/>
          <w14:ligatures w14:val="none"/>
        </w:rPr>
        <w:t xml:space="preserve"> Times New Roman</w:t>
      </w:r>
      <w:r w:rsidRPr="00906C81">
        <w:rPr>
          <w:rFonts w:ascii="Times New Roman" w:eastAsia="Times New Roman" w:hAnsi="Times New Roman" w:cs="Times New Roman"/>
          <w:kern w:val="0"/>
          <w:sz w:val="24"/>
          <w:szCs w:val="24"/>
          <w:rtl/>
          <w:lang w:val="fr-FR"/>
          <w14:ligatures w14:val="none"/>
        </w:rPr>
        <w:t>، حجم 11، بخط عريض</w:t>
      </w:r>
      <w:r w:rsidRPr="00906C81">
        <w:rPr>
          <w:rFonts w:ascii="Times New Roman" w:eastAsia="Times New Roman" w:hAnsi="Times New Roman" w:cs="Times New Roman"/>
          <w:kern w:val="0"/>
          <w:sz w:val="24"/>
          <w:szCs w:val="24"/>
          <w:lang w:val="fr-FR"/>
          <w14:ligatures w14:val="none"/>
        </w:rPr>
        <w:t>.</w:t>
      </w:r>
    </w:p>
    <w:p w14:paraId="157FF5ED" w14:textId="77777777" w:rsidR="00E33ECA" w:rsidRPr="00906C81" w:rsidRDefault="00E33ECA" w:rsidP="00E33ECA">
      <w:pPr>
        <w:bidi/>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p>
    <w:p w14:paraId="690A30EE" w14:textId="77777777" w:rsidR="00E33ECA" w:rsidRPr="00906C81" w:rsidRDefault="00E33ECA" w:rsidP="00E33ECA">
      <w:pPr>
        <w:rPr>
          <w:lang w:val="fr-FR"/>
        </w:rPr>
      </w:pPr>
    </w:p>
    <w:p w14:paraId="47041545" w14:textId="77777777" w:rsidR="00E33ECA" w:rsidRPr="00906C81" w:rsidRDefault="00E33ECA" w:rsidP="00E33ECA">
      <w:pPr>
        <w:jc w:val="both"/>
        <w:rPr>
          <w:rFonts w:asciiTheme="majorBidi" w:hAnsiTheme="majorBidi" w:cstheme="majorBidi"/>
          <w:sz w:val="28"/>
          <w:szCs w:val="28"/>
        </w:rPr>
      </w:pPr>
    </w:p>
    <w:p w14:paraId="02B0C6BF" w14:textId="77777777" w:rsidR="00E33ECA" w:rsidRDefault="00E33ECA" w:rsidP="00E33ECA"/>
    <w:p w14:paraId="23F6F1AE" w14:textId="77777777" w:rsidR="00513299" w:rsidRDefault="00513299"/>
    <w:sectPr w:rsidR="00513299" w:rsidSect="00102FE6">
      <w:footerReference w:type="first" r:id="rId16"/>
      <w:pgSz w:w="12240" w:h="15840"/>
      <w:pgMar w:top="1440" w:right="1080" w:bottom="1440" w:left="1080" w:header="720"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Gilbert.Sawma" w:date="2025-02-24T22:27:00Z" w:initials="GS">
    <w:p w14:paraId="468AE311" w14:textId="77777777" w:rsidR="00E33ECA" w:rsidRDefault="00E33ECA" w:rsidP="00E33ECA">
      <w:pPr>
        <w:pStyle w:val="CommentText"/>
      </w:pPr>
      <w:r>
        <w:rPr>
          <w:rStyle w:val="CommentReference"/>
        </w:rPr>
        <w:annotationRef/>
      </w:r>
      <w:r>
        <w:t>Line space 1.2 ou 1?</w:t>
      </w:r>
    </w:p>
  </w:comment>
  <w:comment w:id="2" w:author="Gilbert.Sawma" w:date="2025-02-23T23:24:00Z" w:initials="GS">
    <w:p w14:paraId="1E967378" w14:textId="2D13BD0B" w:rsidR="00674A6A" w:rsidRDefault="00674A6A" w:rsidP="00674A6A">
      <w:pPr>
        <w:pStyle w:val="CommentText"/>
      </w:pPr>
      <w:r>
        <w:rPr>
          <w:rStyle w:val="CommentReference"/>
        </w:rPr>
        <w:annotationRef/>
      </w:r>
      <w:r>
        <w:t>Font?</w:t>
      </w:r>
    </w:p>
  </w:comment>
  <w:comment w:id="3" w:author="Gilbert.Sawma" w:date="2025-02-23T23:35:00Z" w:initials="GS">
    <w:p w14:paraId="0CD8958B" w14:textId="77777777" w:rsidR="00674A6A" w:rsidRDefault="00674A6A" w:rsidP="00674A6A">
      <w:pPr>
        <w:pStyle w:val="CommentText"/>
      </w:pPr>
      <w:r>
        <w:rPr>
          <w:rStyle w:val="CommentReference"/>
        </w:rPr>
        <w:annotationRef/>
      </w:r>
      <w:r>
        <w:t>Line space?</w:t>
      </w:r>
    </w:p>
  </w:comment>
  <w:comment w:id="5" w:author="Gilbert.Sawma" w:date="2025-02-24T21:42:00Z" w:initials="GS">
    <w:p w14:paraId="7200E4B6" w14:textId="77777777" w:rsidR="00597039" w:rsidRDefault="00597039" w:rsidP="00597039">
      <w:pPr>
        <w:pStyle w:val="CommentText"/>
      </w:pPr>
      <w:r>
        <w:rPr>
          <w:rStyle w:val="CommentReference"/>
        </w:rPr>
        <w:annotationRef/>
      </w:r>
      <w:r>
        <w:t>No need</w:t>
      </w:r>
    </w:p>
  </w:comment>
  <w:comment w:id="9" w:author="Gilbert.Sawma" w:date="2025-02-24T21:43:00Z" w:initials="GS">
    <w:p w14:paraId="21CD3A13" w14:textId="77777777" w:rsidR="004C43F2" w:rsidRDefault="004C43F2" w:rsidP="004C43F2">
      <w:pPr>
        <w:pStyle w:val="CommentText"/>
      </w:pPr>
      <w:r>
        <w:rPr>
          <w:rStyle w:val="CommentReference"/>
        </w:rPr>
        <w:annotationRef/>
      </w:r>
      <w:r>
        <w:t>Why?</w:t>
      </w:r>
    </w:p>
  </w:comment>
  <w:comment w:id="13" w:author="Gilbert.Sawma" w:date="2025-02-24T22:25:00Z" w:initials="GS">
    <w:p w14:paraId="117F037B" w14:textId="77777777" w:rsidR="00E33ECA" w:rsidRDefault="00E33ECA" w:rsidP="00E33ECA">
      <w:pPr>
        <w:pStyle w:val="CommentText"/>
      </w:pPr>
      <w:r>
        <w:rPr>
          <w:rStyle w:val="CommentReference"/>
        </w:rPr>
        <w:annotationRef/>
      </w:r>
      <w:r>
        <w:t>14??</w:t>
      </w:r>
    </w:p>
  </w:comment>
  <w:comment w:id="16" w:author="Gilbert.Sawma" w:date="2025-02-24T22:25:00Z" w:initials="GS">
    <w:p w14:paraId="369027AF" w14:textId="77777777" w:rsidR="00E33ECA" w:rsidRDefault="00E33ECA" w:rsidP="00E33ECA">
      <w:pPr>
        <w:pStyle w:val="CommentText"/>
      </w:pPr>
      <w:r>
        <w:rPr>
          <w:rStyle w:val="CommentReference"/>
        </w:rPr>
        <w:annotationRef/>
      </w:r>
      <w:r>
        <w:t>11??</w:t>
      </w:r>
    </w:p>
  </w:comment>
  <w:comment w:id="17" w:author="Gilbert.Sawma" w:date="2025-02-23T23:24:00Z" w:initials="GS">
    <w:p w14:paraId="03C49112" w14:textId="536DDA6F" w:rsidR="002D62D0" w:rsidRDefault="002D62D0" w:rsidP="002D62D0">
      <w:pPr>
        <w:pStyle w:val="CommentText"/>
      </w:pPr>
      <w:r>
        <w:rPr>
          <w:rStyle w:val="CommentReference"/>
        </w:rPr>
        <w:annotationRef/>
      </w:r>
      <w:r>
        <w:t>Font?</w:t>
      </w:r>
    </w:p>
  </w:comment>
  <w:comment w:id="18" w:author="Gilbert.Sawma" w:date="2025-02-23T23:35:00Z" w:initials="GS">
    <w:p w14:paraId="26FE05AE" w14:textId="77777777" w:rsidR="002D62D0" w:rsidRDefault="002D62D0" w:rsidP="002D62D0">
      <w:pPr>
        <w:pStyle w:val="CommentText"/>
      </w:pPr>
      <w:r>
        <w:rPr>
          <w:rStyle w:val="CommentReference"/>
        </w:rPr>
        <w:annotationRef/>
      </w:r>
      <w:r>
        <w:t>Line space?</w:t>
      </w:r>
    </w:p>
  </w:comment>
  <w:comment w:id="26" w:author="Gilbert.Sawma" w:date="2025-02-24T22:36:00Z" w:initials="GS">
    <w:p w14:paraId="1FCB923B" w14:textId="77777777" w:rsidR="00BD6322" w:rsidRDefault="00BD6322" w:rsidP="00BD6322">
      <w:pPr>
        <w:pStyle w:val="CommentText"/>
      </w:pPr>
      <w:r>
        <w:rPr>
          <w:rStyle w:val="CommentReference"/>
        </w:rPr>
        <w:annotationRef/>
      </w:r>
      <w:r>
        <w:rPr>
          <w:rFonts w:hint="cs"/>
          <w:rtl/>
          <w:lang w:bidi="ar-LB"/>
        </w:rPr>
        <w:t>الإخراج؟</w:t>
      </w:r>
    </w:p>
  </w:comment>
  <w:comment w:id="27" w:author="Gilbert.Sawma" w:date="2025-02-24T22:20:00Z" w:initials="GS">
    <w:p w14:paraId="52C53639" w14:textId="5A337F3F" w:rsidR="00E33ECA" w:rsidRDefault="00E33ECA" w:rsidP="00E33ECA">
      <w:pPr>
        <w:pStyle w:val="CommentText"/>
      </w:pPr>
      <w:r>
        <w:rPr>
          <w:rStyle w:val="CommentReference"/>
        </w:rPr>
        <w:annotationRef/>
      </w:r>
      <w:r>
        <w:t>Arabic?</w:t>
      </w:r>
    </w:p>
  </w:comment>
  <w:comment w:id="28" w:author="Gilbert.Sawma" w:date="2025-02-24T22:23:00Z" w:initials="GS">
    <w:p w14:paraId="72BE0252" w14:textId="77777777" w:rsidR="00E33ECA" w:rsidRDefault="00E33ECA" w:rsidP="00E33ECA">
      <w:pPr>
        <w:pStyle w:val="CommentText"/>
      </w:pPr>
      <w:r>
        <w:rPr>
          <w:rStyle w:val="CommentReference"/>
        </w:rPr>
        <w:annotationRef/>
      </w:r>
      <w:r>
        <w:t>Label same caption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68AE311" w15:done="0"/>
  <w15:commentEx w15:paraId="1E967378" w15:done="0"/>
  <w15:commentEx w15:paraId="0CD8958B" w15:done="0"/>
  <w15:commentEx w15:paraId="7200E4B6" w15:done="0"/>
  <w15:commentEx w15:paraId="21CD3A13" w15:done="0"/>
  <w15:commentEx w15:paraId="117F037B" w15:done="0"/>
  <w15:commentEx w15:paraId="369027AF" w15:done="0"/>
  <w15:commentEx w15:paraId="03C49112" w15:done="0"/>
  <w15:commentEx w15:paraId="26FE05AE" w15:done="0"/>
  <w15:commentEx w15:paraId="1FCB923B" w15:done="0"/>
  <w15:commentEx w15:paraId="52C53639" w15:done="0"/>
  <w15:commentEx w15:paraId="72BE02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527F4A4" w16cex:dateUtc="2025-02-24T20:27:00Z"/>
  <w16cex:commentExtensible w16cex:durableId="52916EB5" w16cex:dateUtc="2025-02-23T21:24:00Z"/>
  <w16cex:commentExtensible w16cex:durableId="622F4CD8" w16cex:dateUtc="2025-02-23T21:35:00Z"/>
  <w16cex:commentExtensible w16cex:durableId="5EFDE309" w16cex:dateUtc="2025-02-24T19:42:00Z"/>
  <w16cex:commentExtensible w16cex:durableId="1C9AF987" w16cex:dateUtc="2025-02-24T19:43:00Z"/>
  <w16cex:commentExtensible w16cex:durableId="2C91A42B" w16cex:dateUtc="2025-02-24T20:25:00Z"/>
  <w16cex:commentExtensible w16cex:durableId="731FB407" w16cex:dateUtc="2025-02-24T20:25:00Z"/>
  <w16cex:commentExtensible w16cex:durableId="5CB49FCC" w16cex:dateUtc="2025-02-23T21:24:00Z"/>
  <w16cex:commentExtensible w16cex:durableId="23FB9606" w16cex:dateUtc="2025-02-23T21:35:00Z"/>
  <w16cex:commentExtensible w16cex:durableId="6A41275F" w16cex:dateUtc="2025-02-24T20:36:00Z"/>
  <w16cex:commentExtensible w16cex:durableId="77FB70A3" w16cex:dateUtc="2025-02-24T20:20:00Z"/>
  <w16cex:commentExtensible w16cex:durableId="7DC0DE91" w16cex:dateUtc="2025-02-24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68AE311" w16cid:durableId="1527F4A4"/>
  <w16cid:commentId w16cid:paraId="1E967378" w16cid:durableId="52916EB5"/>
  <w16cid:commentId w16cid:paraId="0CD8958B" w16cid:durableId="622F4CD8"/>
  <w16cid:commentId w16cid:paraId="7200E4B6" w16cid:durableId="5EFDE309"/>
  <w16cid:commentId w16cid:paraId="21CD3A13" w16cid:durableId="1C9AF987"/>
  <w16cid:commentId w16cid:paraId="117F037B" w16cid:durableId="2C91A42B"/>
  <w16cid:commentId w16cid:paraId="369027AF" w16cid:durableId="731FB407"/>
  <w16cid:commentId w16cid:paraId="03C49112" w16cid:durableId="5CB49FCC"/>
  <w16cid:commentId w16cid:paraId="26FE05AE" w16cid:durableId="23FB9606"/>
  <w16cid:commentId w16cid:paraId="1FCB923B" w16cid:durableId="6A41275F"/>
  <w16cid:commentId w16cid:paraId="52C53639" w16cid:durableId="77FB70A3"/>
  <w16cid:commentId w16cid:paraId="72BE0252" w16cid:durableId="7DC0DE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14B1C" w14:textId="77777777" w:rsidR="001033F7" w:rsidRDefault="001033F7" w:rsidP="00741DAA">
      <w:pPr>
        <w:spacing w:after="0" w:line="240" w:lineRule="auto"/>
      </w:pPr>
      <w:r>
        <w:separator/>
      </w:r>
    </w:p>
  </w:endnote>
  <w:endnote w:type="continuationSeparator" w:id="0">
    <w:p w14:paraId="7E3B4FEA" w14:textId="77777777" w:rsidR="001033F7" w:rsidRDefault="001033F7" w:rsidP="00741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6145983"/>
      <w:docPartObj>
        <w:docPartGallery w:val="Page Numbers (Bottom of Page)"/>
        <w:docPartUnique/>
      </w:docPartObj>
    </w:sdtPr>
    <w:sdtContent>
      <w:sdt>
        <w:sdtPr>
          <w:id w:val="-1705238520"/>
          <w:docPartObj>
            <w:docPartGallery w:val="Page Numbers (Top of Page)"/>
            <w:docPartUnique/>
          </w:docPartObj>
        </w:sdtPr>
        <w:sdtContent>
          <w:p w14:paraId="18D3F357" w14:textId="6250301D" w:rsidR="00102FE6" w:rsidRDefault="00102FE6" w:rsidP="00102FE6">
            <w:pPr>
              <w:pStyle w:val="Footer"/>
              <w:jc w:val="center"/>
            </w:pP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CFA9AD3" w14:textId="77777777" w:rsidR="00102FE6" w:rsidRDefault="00102FE6" w:rsidP="00102FE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BAFBA" w14:textId="06DAF2BB" w:rsidR="00102FE6" w:rsidRDefault="00102FE6" w:rsidP="00102FE6">
    <w:pPr>
      <w:pStyle w:val="Footer"/>
      <w:jc w:val="center"/>
    </w:pP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78039" w14:textId="77777777" w:rsidR="00102FE6" w:rsidRDefault="00102FE6" w:rsidP="00102FE6">
    <w:pPr>
      <w:pStyle w:val="Footer"/>
      <w:jc w:val="center"/>
    </w:pP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70F8B7" w14:textId="77777777" w:rsidR="001033F7" w:rsidRDefault="001033F7" w:rsidP="00741DAA">
      <w:pPr>
        <w:spacing w:after="0" w:line="240" w:lineRule="auto"/>
      </w:pPr>
      <w:r>
        <w:separator/>
      </w:r>
    </w:p>
  </w:footnote>
  <w:footnote w:type="continuationSeparator" w:id="0">
    <w:p w14:paraId="5724F0B4" w14:textId="77777777" w:rsidR="001033F7" w:rsidRDefault="001033F7" w:rsidP="00741D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67277" w14:textId="718366B6" w:rsidR="00DD065F" w:rsidRPr="00DD065F" w:rsidRDefault="00DD065F" w:rsidP="00DD065F">
    <w:pPr>
      <w:pStyle w:val="Header"/>
      <w:bidi/>
      <w:jc w:val="center"/>
      <w:rPr>
        <w:rFonts w:ascii="Calibri" w:hAnsi="Calibri" w:cs="Calibri"/>
        <w:b/>
        <w:bCs/>
        <w:sz w:val="16"/>
        <w:szCs w:val="16"/>
        <w:lang w:bidi="ar-LB"/>
      </w:rPr>
    </w:pPr>
    <w:r w:rsidRPr="00DD065F">
      <w:rPr>
        <w:rFonts w:ascii="Calibri" w:hAnsi="Calibri" w:cs="Calibri"/>
        <w:b/>
        <w:bCs/>
        <w:sz w:val="16"/>
        <w:szCs w:val="16"/>
        <w:rtl/>
        <w:lang w:bidi="ar-LB"/>
      </w:rPr>
      <w:t>أوراق لمؤتمر السنوي لمركز الدّراسات والأبحاث التّربويّة</w:t>
    </w:r>
  </w:p>
  <w:p w14:paraId="2DB21CE4" w14:textId="77777777" w:rsidR="00DD065F" w:rsidRPr="00DD065F" w:rsidRDefault="00DD065F" w:rsidP="00DD065F">
    <w:pPr>
      <w:pStyle w:val="Header"/>
      <w:bidi/>
      <w:jc w:val="center"/>
      <w:rPr>
        <w:rFonts w:ascii="Calibri" w:hAnsi="Calibri" w:cs="Calibri"/>
        <w:b/>
        <w:bCs/>
        <w:sz w:val="16"/>
        <w:szCs w:val="16"/>
        <w:lang w:bidi="ar-LB"/>
      </w:rPr>
    </w:pPr>
  </w:p>
  <w:p w14:paraId="250B329E" w14:textId="77777777" w:rsidR="00DD065F" w:rsidRPr="00DD065F" w:rsidRDefault="00DD065F" w:rsidP="00DD065F">
    <w:pPr>
      <w:pStyle w:val="Header"/>
      <w:bidi/>
      <w:jc w:val="center"/>
      <w:rPr>
        <w:rFonts w:ascii="Calibri" w:hAnsi="Calibri" w:cs="Calibri"/>
        <w:b/>
        <w:bCs/>
        <w:sz w:val="16"/>
        <w:szCs w:val="16"/>
        <w:lang w:bidi="ar-LB"/>
      </w:rPr>
    </w:pPr>
    <w:r w:rsidRPr="00DD065F">
      <w:rPr>
        <w:rFonts w:ascii="Calibri" w:hAnsi="Calibri" w:cs="Calibri"/>
        <w:b/>
        <w:bCs/>
        <w:sz w:val="16"/>
        <w:szCs w:val="16"/>
        <w:rtl/>
        <w:lang w:bidi="ar-LB"/>
      </w:rPr>
      <w:t>“</w:t>
    </w:r>
    <w:r w:rsidRPr="00DD065F">
      <w:rPr>
        <w:rFonts w:ascii="Calibri" w:hAnsi="Calibri" w:cs="Calibri"/>
        <w:b/>
        <w:bCs/>
        <w:sz w:val="16"/>
        <w:szCs w:val="16"/>
        <w:rtl/>
      </w:rPr>
      <w:t>البحث العلميّ كدعامةٍ لصياغة السّياسات التّربويّة: نحو نظامٍ تعلّميٍّ تعليميٍّ مُستدام"</w:t>
    </w:r>
  </w:p>
  <w:p w14:paraId="39A19E6E" w14:textId="77777777" w:rsidR="00DD065F" w:rsidRPr="00DD065F" w:rsidRDefault="00DD065F" w:rsidP="00DD065F">
    <w:pPr>
      <w:pStyle w:val="Header"/>
      <w:bidi/>
      <w:jc w:val="center"/>
      <w:rPr>
        <w:rFonts w:ascii="Calibri" w:hAnsi="Calibri" w:cs="Calibri"/>
        <w:b/>
        <w:bCs/>
        <w:sz w:val="16"/>
        <w:szCs w:val="16"/>
        <w:lang w:bidi="ar-LB"/>
      </w:rPr>
    </w:pPr>
    <w:r w:rsidRPr="00DD065F">
      <w:rPr>
        <w:rFonts w:ascii="Calibri" w:hAnsi="Calibri" w:cs="Calibri"/>
        <w:b/>
        <w:bCs/>
        <w:sz w:val="16"/>
        <w:szCs w:val="16"/>
        <w:rtl/>
        <w:lang w:bidi="ar-LB"/>
      </w:rPr>
      <w:t>كلية التربية - الجامعة اللبنانية</w:t>
    </w:r>
  </w:p>
  <w:p w14:paraId="529F795D" w14:textId="11E811E1" w:rsidR="00DD065F" w:rsidRDefault="00DD065F" w:rsidP="00DD065F">
    <w:pPr>
      <w:pStyle w:val="Header"/>
      <w:bidi/>
      <w:jc w:val="center"/>
      <w:rPr>
        <w:rFonts w:ascii="Calibri" w:hAnsi="Calibri" w:cs="Calibri"/>
        <w:b/>
        <w:bCs/>
        <w:sz w:val="16"/>
        <w:szCs w:val="16"/>
        <w:lang w:bidi="ar-LB"/>
      </w:rPr>
    </w:pPr>
    <w:r w:rsidRPr="00DD065F">
      <w:rPr>
        <w:rFonts w:ascii="Calibri" w:hAnsi="Calibri" w:cs="Calibri"/>
        <w:b/>
        <w:bCs/>
        <w:sz w:val="16"/>
        <w:szCs w:val="16"/>
        <w:rtl/>
        <w:lang w:bidi="ar-LB"/>
      </w:rPr>
      <w:t>20 حزيران 2025</w:t>
    </w:r>
  </w:p>
  <w:p w14:paraId="608DE22C" w14:textId="77777777" w:rsidR="00DD065F" w:rsidRDefault="00DD065F" w:rsidP="00DD065F">
    <w:pPr>
      <w:pStyle w:val="Header"/>
      <w:bidi/>
      <w:jc w:val="center"/>
      <w:rPr>
        <w:rFonts w:ascii="Calibri" w:hAnsi="Calibri" w:cs="Calibri"/>
        <w:b/>
        <w:bCs/>
        <w:sz w:val="16"/>
        <w:szCs w:val="16"/>
        <w:lang w:bidi="ar-LB"/>
      </w:rPr>
    </w:pPr>
  </w:p>
  <w:p w14:paraId="67DD935C" w14:textId="77777777" w:rsidR="00DD065F" w:rsidRPr="00DD065F" w:rsidRDefault="00DD065F" w:rsidP="00DD065F">
    <w:pPr>
      <w:pStyle w:val="Header"/>
      <w:bidi/>
      <w:jc w:val="center"/>
      <w:rPr>
        <w:rFonts w:ascii="Calibri" w:hAnsi="Calibri" w:cs="Calibri"/>
        <w:b/>
        <w:bCs/>
        <w:sz w:val="16"/>
        <w:szCs w:val="16"/>
        <w:lang w:bidi="ar-L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E0263"/>
    <w:multiLevelType w:val="hybridMultilevel"/>
    <w:tmpl w:val="411ADC80"/>
    <w:lvl w:ilvl="0" w:tplc="FE00095A">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37D0B"/>
    <w:multiLevelType w:val="hybridMultilevel"/>
    <w:tmpl w:val="573C0D24"/>
    <w:lvl w:ilvl="0" w:tplc="259E717E">
      <w:numFmt w:val="bullet"/>
      <w:lvlText w:val="-"/>
      <w:lvlJc w:val="left"/>
      <w:pPr>
        <w:ind w:left="435" w:hanging="360"/>
      </w:pPr>
      <w:rPr>
        <w:rFonts w:ascii="Arial" w:eastAsiaTheme="minorHAnsi" w:hAnsi="Arial" w:cs="Aria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 w15:restartNumberingAfterBreak="0">
    <w:nsid w:val="1CA17839"/>
    <w:multiLevelType w:val="multilevel"/>
    <w:tmpl w:val="06E4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B2671"/>
    <w:multiLevelType w:val="multilevel"/>
    <w:tmpl w:val="EF16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043B8"/>
    <w:multiLevelType w:val="hybridMultilevel"/>
    <w:tmpl w:val="4C804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D541A3"/>
    <w:multiLevelType w:val="hybridMultilevel"/>
    <w:tmpl w:val="EAE03D5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6700414C"/>
    <w:multiLevelType w:val="hybridMultilevel"/>
    <w:tmpl w:val="B54CB712"/>
    <w:lvl w:ilvl="0" w:tplc="04090001">
      <w:start w:val="1"/>
      <w:numFmt w:val="bullet"/>
      <w:lvlText w:val=""/>
      <w:lvlJc w:val="left"/>
      <w:pPr>
        <w:ind w:left="435" w:hanging="360"/>
      </w:pPr>
      <w:rPr>
        <w:rFonts w:ascii="Symbol" w:hAnsi="Symbol" w:hint="default"/>
      </w:rPr>
    </w:lvl>
    <w:lvl w:ilvl="1" w:tplc="FFFFFFFF" w:tentative="1">
      <w:start w:val="1"/>
      <w:numFmt w:val="bullet"/>
      <w:lvlText w:val="o"/>
      <w:lvlJc w:val="left"/>
      <w:pPr>
        <w:ind w:left="1155" w:hanging="360"/>
      </w:pPr>
      <w:rPr>
        <w:rFonts w:ascii="Courier New" w:hAnsi="Courier New" w:cs="Courier New" w:hint="default"/>
      </w:rPr>
    </w:lvl>
    <w:lvl w:ilvl="2" w:tplc="FFFFFFFF" w:tentative="1">
      <w:start w:val="1"/>
      <w:numFmt w:val="bullet"/>
      <w:lvlText w:val=""/>
      <w:lvlJc w:val="left"/>
      <w:pPr>
        <w:ind w:left="1875" w:hanging="360"/>
      </w:pPr>
      <w:rPr>
        <w:rFonts w:ascii="Wingdings" w:hAnsi="Wingdings" w:hint="default"/>
      </w:rPr>
    </w:lvl>
    <w:lvl w:ilvl="3" w:tplc="FFFFFFFF" w:tentative="1">
      <w:start w:val="1"/>
      <w:numFmt w:val="bullet"/>
      <w:lvlText w:val=""/>
      <w:lvlJc w:val="left"/>
      <w:pPr>
        <w:ind w:left="2595" w:hanging="360"/>
      </w:pPr>
      <w:rPr>
        <w:rFonts w:ascii="Symbol" w:hAnsi="Symbol" w:hint="default"/>
      </w:rPr>
    </w:lvl>
    <w:lvl w:ilvl="4" w:tplc="FFFFFFFF" w:tentative="1">
      <w:start w:val="1"/>
      <w:numFmt w:val="bullet"/>
      <w:lvlText w:val="o"/>
      <w:lvlJc w:val="left"/>
      <w:pPr>
        <w:ind w:left="3315" w:hanging="360"/>
      </w:pPr>
      <w:rPr>
        <w:rFonts w:ascii="Courier New" w:hAnsi="Courier New" w:cs="Courier New" w:hint="default"/>
      </w:rPr>
    </w:lvl>
    <w:lvl w:ilvl="5" w:tplc="FFFFFFFF" w:tentative="1">
      <w:start w:val="1"/>
      <w:numFmt w:val="bullet"/>
      <w:lvlText w:val=""/>
      <w:lvlJc w:val="left"/>
      <w:pPr>
        <w:ind w:left="4035" w:hanging="360"/>
      </w:pPr>
      <w:rPr>
        <w:rFonts w:ascii="Wingdings" w:hAnsi="Wingdings" w:hint="default"/>
      </w:rPr>
    </w:lvl>
    <w:lvl w:ilvl="6" w:tplc="FFFFFFFF" w:tentative="1">
      <w:start w:val="1"/>
      <w:numFmt w:val="bullet"/>
      <w:lvlText w:val=""/>
      <w:lvlJc w:val="left"/>
      <w:pPr>
        <w:ind w:left="4755" w:hanging="360"/>
      </w:pPr>
      <w:rPr>
        <w:rFonts w:ascii="Symbol" w:hAnsi="Symbol" w:hint="default"/>
      </w:rPr>
    </w:lvl>
    <w:lvl w:ilvl="7" w:tplc="FFFFFFFF" w:tentative="1">
      <w:start w:val="1"/>
      <w:numFmt w:val="bullet"/>
      <w:lvlText w:val="o"/>
      <w:lvlJc w:val="left"/>
      <w:pPr>
        <w:ind w:left="5475" w:hanging="360"/>
      </w:pPr>
      <w:rPr>
        <w:rFonts w:ascii="Courier New" w:hAnsi="Courier New" w:cs="Courier New" w:hint="default"/>
      </w:rPr>
    </w:lvl>
    <w:lvl w:ilvl="8" w:tplc="FFFFFFFF" w:tentative="1">
      <w:start w:val="1"/>
      <w:numFmt w:val="bullet"/>
      <w:lvlText w:val=""/>
      <w:lvlJc w:val="left"/>
      <w:pPr>
        <w:ind w:left="6195" w:hanging="360"/>
      </w:pPr>
      <w:rPr>
        <w:rFonts w:ascii="Wingdings" w:hAnsi="Wingdings" w:hint="default"/>
      </w:rPr>
    </w:lvl>
  </w:abstractNum>
  <w:abstractNum w:abstractNumId="7" w15:restartNumberingAfterBreak="0">
    <w:nsid w:val="695F2D6D"/>
    <w:multiLevelType w:val="multilevel"/>
    <w:tmpl w:val="F1EA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C4212B"/>
    <w:multiLevelType w:val="multilevel"/>
    <w:tmpl w:val="346A3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D75110"/>
    <w:multiLevelType w:val="hybridMultilevel"/>
    <w:tmpl w:val="3F4834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EEA38E5"/>
    <w:multiLevelType w:val="multilevel"/>
    <w:tmpl w:val="BE6A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5413AD"/>
    <w:multiLevelType w:val="multilevel"/>
    <w:tmpl w:val="F394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545015">
    <w:abstractNumId w:val="5"/>
  </w:num>
  <w:num w:numId="2" w16cid:durableId="1883861559">
    <w:abstractNumId w:val="0"/>
  </w:num>
  <w:num w:numId="3" w16cid:durableId="2027437759">
    <w:abstractNumId w:val="4"/>
  </w:num>
  <w:num w:numId="4" w16cid:durableId="1759792830">
    <w:abstractNumId w:val="1"/>
  </w:num>
  <w:num w:numId="5" w16cid:durableId="1045567047">
    <w:abstractNumId w:val="6"/>
  </w:num>
  <w:num w:numId="6" w16cid:durableId="862208704">
    <w:abstractNumId w:val="2"/>
  </w:num>
  <w:num w:numId="7" w16cid:durableId="402261452">
    <w:abstractNumId w:val="3"/>
  </w:num>
  <w:num w:numId="8" w16cid:durableId="1276254031">
    <w:abstractNumId w:val="10"/>
  </w:num>
  <w:num w:numId="9" w16cid:durableId="141045863">
    <w:abstractNumId w:val="7"/>
  </w:num>
  <w:num w:numId="10" w16cid:durableId="428937352">
    <w:abstractNumId w:val="8"/>
  </w:num>
  <w:num w:numId="11" w16cid:durableId="686256755">
    <w:abstractNumId w:val="11"/>
  </w:num>
  <w:num w:numId="12" w16cid:durableId="187500279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ilbert.Sawma">
    <w15:presenceInfo w15:providerId="AD" w15:userId="S::Gilbert.Sawma@ul.edu.lb::a21296e6-ef57-4787-b096-94ed004efd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A6A"/>
    <w:rsid w:val="0001295B"/>
    <w:rsid w:val="00102FE6"/>
    <w:rsid w:val="001033F7"/>
    <w:rsid w:val="00212896"/>
    <w:rsid w:val="00216AB5"/>
    <w:rsid w:val="00272D21"/>
    <w:rsid w:val="002D62D0"/>
    <w:rsid w:val="003A127D"/>
    <w:rsid w:val="003E26EB"/>
    <w:rsid w:val="004A164A"/>
    <w:rsid w:val="004C43F2"/>
    <w:rsid w:val="00513299"/>
    <w:rsid w:val="00597039"/>
    <w:rsid w:val="00674A6A"/>
    <w:rsid w:val="00741DAA"/>
    <w:rsid w:val="007F7F3D"/>
    <w:rsid w:val="00917C63"/>
    <w:rsid w:val="00937ACB"/>
    <w:rsid w:val="00941911"/>
    <w:rsid w:val="00946ADA"/>
    <w:rsid w:val="009F2346"/>
    <w:rsid w:val="00A55345"/>
    <w:rsid w:val="00BA5786"/>
    <w:rsid w:val="00BD6322"/>
    <w:rsid w:val="00D04758"/>
    <w:rsid w:val="00D273B5"/>
    <w:rsid w:val="00DD065F"/>
    <w:rsid w:val="00E03EC6"/>
    <w:rsid w:val="00E33ECA"/>
    <w:rsid w:val="00F623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671F8"/>
  <w15:chartTrackingRefBased/>
  <w15:docId w15:val="{EF3AC74F-5721-4EDD-8658-FF374340F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A6A"/>
  </w:style>
  <w:style w:type="paragraph" w:styleId="Heading1">
    <w:name w:val="heading 1"/>
    <w:basedOn w:val="Normal"/>
    <w:next w:val="Normal"/>
    <w:link w:val="Heading1Char"/>
    <w:qFormat/>
    <w:rsid w:val="00674A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74A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674A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4A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4A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4A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A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A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A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4A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674A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674A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4A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4A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4A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A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A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A6A"/>
    <w:rPr>
      <w:rFonts w:eastAsiaTheme="majorEastAsia" w:cstheme="majorBidi"/>
      <w:color w:val="272727" w:themeColor="text1" w:themeTint="D8"/>
    </w:rPr>
  </w:style>
  <w:style w:type="paragraph" w:styleId="Title">
    <w:name w:val="Title"/>
    <w:basedOn w:val="Normal"/>
    <w:next w:val="Normal"/>
    <w:link w:val="TitleChar"/>
    <w:qFormat/>
    <w:rsid w:val="00674A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74A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A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A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A6A"/>
    <w:pPr>
      <w:spacing w:before="160"/>
      <w:jc w:val="center"/>
    </w:pPr>
    <w:rPr>
      <w:i/>
      <w:iCs/>
      <w:color w:val="404040" w:themeColor="text1" w:themeTint="BF"/>
    </w:rPr>
  </w:style>
  <w:style w:type="character" w:customStyle="1" w:styleId="QuoteChar">
    <w:name w:val="Quote Char"/>
    <w:basedOn w:val="DefaultParagraphFont"/>
    <w:link w:val="Quote"/>
    <w:uiPriority w:val="29"/>
    <w:rsid w:val="00674A6A"/>
    <w:rPr>
      <w:i/>
      <w:iCs/>
      <w:color w:val="404040" w:themeColor="text1" w:themeTint="BF"/>
    </w:rPr>
  </w:style>
  <w:style w:type="paragraph" w:styleId="ListParagraph">
    <w:name w:val="List Paragraph"/>
    <w:basedOn w:val="Normal"/>
    <w:uiPriority w:val="34"/>
    <w:qFormat/>
    <w:rsid w:val="00674A6A"/>
    <w:pPr>
      <w:ind w:left="720"/>
      <w:contextualSpacing/>
    </w:pPr>
  </w:style>
  <w:style w:type="character" w:styleId="IntenseEmphasis">
    <w:name w:val="Intense Emphasis"/>
    <w:basedOn w:val="DefaultParagraphFont"/>
    <w:uiPriority w:val="21"/>
    <w:qFormat/>
    <w:rsid w:val="00674A6A"/>
    <w:rPr>
      <w:i/>
      <w:iCs/>
      <w:color w:val="0F4761" w:themeColor="accent1" w:themeShade="BF"/>
    </w:rPr>
  </w:style>
  <w:style w:type="paragraph" w:styleId="IntenseQuote">
    <w:name w:val="Intense Quote"/>
    <w:basedOn w:val="Normal"/>
    <w:next w:val="Normal"/>
    <w:link w:val="IntenseQuoteChar"/>
    <w:uiPriority w:val="30"/>
    <w:qFormat/>
    <w:rsid w:val="00674A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4A6A"/>
    <w:rPr>
      <w:i/>
      <w:iCs/>
      <w:color w:val="0F4761" w:themeColor="accent1" w:themeShade="BF"/>
    </w:rPr>
  </w:style>
  <w:style w:type="character" w:styleId="IntenseReference">
    <w:name w:val="Intense Reference"/>
    <w:basedOn w:val="DefaultParagraphFont"/>
    <w:uiPriority w:val="32"/>
    <w:qFormat/>
    <w:rsid w:val="00674A6A"/>
    <w:rPr>
      <w:b/>
      <w:bCs/>
      <w:smallCaps/>
      <w:color w:val="0F4761" w:themeColor="accent1" w:themeShade="BF"/>
      <w:spacing w:val="5"/>
    </w:rPr>
  </w:style>
  <w:style w:type="paragraph" w:customStyle="1" w:styleId="Resume">
    <w:name w:val="Resume"/>
    <w:basedOn w:val="Normal"/>
    <w:next w:val="Normal"/>
    <w:autoRedefine/>
    <w:rsid w:val="00E33ECA"/>
    <w:pPr>
      <w:spacing w:before="120" w:after="120" w:line="240" w:lineRule="auto"/>
      <w:ind w:left="561" w:right="561"/>
      <w:jc w:val="both"/>
    </w:pPr>
    <w:rPr>
      <w:rFonts w:asciiTheme="majorBidi" w:eastAsia="Times New Roman" w:hAnsiTheme="majorBidi" w:cstheme="majorBidi"/>
      <w:kern w:val="0"/>
      <w:sz w:val="20"/>
      <w:szCs w:val="24"/>
      <w:lang w:eastAsia="fr-FR"/>
      <w14:ligatures w14:val="none"/>
    </w:rPr>
  </w:style>
  <w:style w:type="paragraph" w:customStyle="1" w:styleId="MotsCles">
    <w:name w:val="MotsCles"/>
    <w:basedOn w:val="Normal"/>
    <w:autoRedefine/>
    <w:rsid w:val="00597039"/>
    <w:pPr>
      <w:spacing w:before="120" w:after="120" w:line="288" w:lineRule="auto"/>
      <w:ind w:right="567"/>
      <w:jc w:val="right"/>
    </w:pPr>
    <w:rPr>
      <w:rFonts w:ascii="Courier New" w:eastAsia="Times New Roman" w:hAnsi="Courier New" w:cs="Times New Roman"/>
      <w:kern w:val="0"/>
      <w:sz w:val="20"/>
      <w:szCs w:val="24"/>
      <w:lang w:val="fr-FR" w:eastAsia="fr-FR"/>
      <w14:ligatures w14:val="none"/>
    </w:rPr>
  </w:style>
  <w:style w:type="paragraph" w:customStyle="1" w:styleId="TitreIllustration">
    <w:name w:val="TitreIllustration"/>
    <w:basedOn w:val="Normal"/>
    <w:next w:val="Normal"/>
    <w:rsid w:val="00674A6A"/>
    <w:pPr>
      <w:spacing w:before="240" w:after="240" w:line="288" w:lineRule="auto"/>
      <w:ind w:left="567" w:right="567"/>
    </w:pPr>
    <w:rPr>
      <w:rFonts w:ascii="Arial" w:eastAsia="Times New Roman" w:hAnsi="Arial" w:cs="Times New Roman"/>
      <w:color w:val="777777"/>
      <w:kern w:val="0"/>
      <w:sz w:val="24"/>
      <w:szCs w:val="24"/>
      <w:lang w:val="fr-FR" w:eastAsia="fr-FR"/>
      <w14:ligatures w14:val="none"/>
    </w:rPr>
  </w:style>
  <w:style w:type="character" w:styleId="Hyperlink">
    <w:name w:val="Hyperlink"/>
    <w:basedOn w:val="DefaultParagraphFont"/>
    <w:uiPriority w:val="99"/>
    <w:unhideWhenUsed/>
    <w:rsid w:val="00674A6A"/>
    <w:rPr>
      <w:color w:val="467886" w:themeColor="hyperlink"/>
      <w:u w:val="single"/>
    </w:rPr>
  </w:style>
  <w:style w:type="character" w:styleId="CommentReference">
    <w:name w:val="annotation reference"/>
    <w:basedOn w:val="DefaultParagraphFont"/>
    <w:uiPriority w:val="99"/>
    <w:semiHidden/>
    <w:unhideWhenUsed/>
    <w:rsid w:val="00674A6A"/>
    <w:rPr>
      <w:sz w:val="16"/>
      <w:szCs w:val="16"/>
    </w:rPr>
  </w:style>
  <w:style w:type="paragraph" w:styleId="CommentText">
    <w:name w:val="annotation text"/>
    <w:basedOn w:val="Normal"/>
    <w:link w:val="CommentTextChar"/>
    <w:uiPriority w:val="99"/>
    <w:unhideWhenUsed/>
    <w:rsid w:val="00674A6A"/>
    <w:pPr>
      <w:spacing w:line="240" w:lineRule="auto"/>
    </w:pPr>
    <w:rPr>
      <w:sz w:val="20"/>
      <w:szCs w:val="20"/>
    </w:rPr>
  </w:style>
  <w:style w:type="character" w:customStyle="1" w:styleId="CommentTextChar">
    <w:name w:val="Comment Text Char"/>
    <w:basedOn w:val="DefaultParagraphFont"/>
    <w:link w:val="CommentText"/>
    <w:uiPriority w:val="99"/>
    <w:rsid w:val="00674A6A"/>
    <w:rPr>
      <w:sz w:val="20"/>
      <w:szCs w:val="20"/>
    </w:rPr>
  </w:style>
  <w:style w:type="paragraph" w:styleId="CommentSubject">
    <w:name w:val="annotation subject"/>
    <w:basedOn w:val="CommentText"/>
    <w:next w:val="CommentText"/>
    <w:link w:val="CommentSubjectChar"/>
    <w:uiPriority w:val="99"/>
    <w:semiHidden/>
    <w:unhideWhenUsed/>
    <w:rsid w:val="00597039"/>
    <w:rPr>
      <w:b/>
      <w:bCs/>
    </w:rPr>
  </w:style>
  <w:style w:type="character" w:customStyle="1" w:styleId="CommentSubjectChar">
    <w:name w:val="Comment Subject Char"/>
    <w:basedOn w:val="CommentTextChar"/>
    <w:link w:val="CommentSubject"/>
    <w:uiPriority w:val="99"/>
    <w:semiHidden/>
    <w:rsid w:val="00597039"/>
    <w:rPr>
      <w:b/>
      <w:bCs/>
      <w:sz w:val="20"/>
      <w:szCs w:val="20"/>
    </w:rPr>
  </w:style>
  <w:style w:type="table" w:styleId="TableGrid">
    <w:name w:val="Table Grid"/>
    <w:basedOn w:val="TableNormal"/>
    <w:uiPriority w:val="39"/>
    <w:rsid w:val="004C4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1D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DAA"/>
  </w:style>
  <w:style w:type="paragraph" w:styleId="Footer">
    <w:name w:val="footer"/>
    <w:basedOn w:val="Normal"/>
    <w:link w:val="FooterChar"/>
    <w:uiPriority w:val="99"/>
    <w:unhideWhenUsed/>
    <w:rsid w:val="00741D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DAA"/>
  </w:style>
  <w:style w:type="paragraph" w:styleId="Revision">
    <w:name w:val="Revision"/>
    <w:hidden/>
    <w:uiPriority w:val="99"/>
    <w:semiHidden/>
    <w:rsid w:val="00917C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11</Pages>
  <Words>1893</Words>
  <Characters>10227</Characters>
  <Application>Microsoft Office Word</Application>
  <DocSecurity>0</DocSecurity>
  <Lines>319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Gilbert.Sawma</dc:creator>
  <cp:keywords/>
  <dc:description/>
  <cp:lastModifiedBy>Gilbert.Sawma</cp:lastModifiedBy>
  <cp:revision>16</cp:revision>
  <cp:lastPrinted>2025-02-24T21:30:00Z</cp:lastPrinted>
  <dcterms:created xsi:type="dcterms:W3CDTF">2025-02-24T19:22:00Z</dcterms:created>
  <dcterms:modified xsi:type="dcterms:W3CDTF">2025-02-24T21:31:00Z</dcterms:modified>
</cp:coreProperties>
</file>